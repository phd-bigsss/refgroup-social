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7AEEAE" w14:textId="57C8B530" w:rsidR="005332D8" w:rsidRPr="005332D8" w:rsidRDefault="005332D8" w:rsidP="002779FE">
      <w:pPr>
        <w:jc w:val="left"/>
        <w:rPr>
          <w:rFonts w:eastAsia="Times New Roman" w:cs="Times New Roman"/>
          <w:b/>
          <w:bCs/>
          <w:sz w:val="36"/>
          <w:szCs w:val="36"/>
        </w:rPr>
      </w:pPr>
      <w:r w:rsidRPr="005332D8">
        <w:rPr>
          <w:rFonts w:eastAsia="Times New Roman" w:cs="Times New Roman"/>
          <w:b/>
          <w:bCs/>
          <w:sz w:val="36"/>
          <w:szCs w:val="36"/>
        </w:rPr>
        <w:t xml:space="preserve">More Diverse, More Skeptical? How Changes in </w:t>
      </w:r>
      <w:r w:rsidR="0056101C">
        <w:rPr>
          <w:rFonts w:eastAsia="Times New Roman" w:cs="Times New Roman"/>
          <w:b/>
          <w:bCs/>
          <w:sz w:val="36"/>
          <w:szCs w:val="36"/>
        </w:rPr>
        <w:t xml:space="preserve">Class-based </w:t>
      </w:r>
      <w:r w:rsidRPr="005332D8">
        <w:rPr>
          <w:rFonts w:eastAsia="Times New Roman" w:cs="Times New Roman"/>
          <w:b/>
          <w:bCs/>
          <w:sz w:val="36"/>
          <w:szCs w:val="36"/>
        </w:rPr>
        <w:t xml:space="preserve">Network </w:t>
      </w:r>
      <w:r w:rsidR="007B72DB">
        <w:rPr>
          <w:rFonts w:eastAsia="Times New Roman" w:cs="Times New Roman"/>
          <w:b/>
          <w:bCs/>
          <w:sz w:val="36"/>
          <w:szCs w:val="36"/>
        </w:rPr>
        <w:t>Diversity</w:t>
      </w:r>
      <w:r w:rsidRPr="005332D8">
        <w:rPr>
          <w:rFonts w:eastAsia="Times New Roman" w:cs="Times New Roman"/>
          <w:b/>
          <w:bCs/>
          <w:sz w:val="36"/>
          <w:szCs w:val="36"/>
        </w:rPr>
        <w:t xml:space="preserve"> Shape </w:t>
      </w:r>
      <w:r w:rsidR="006C5C2D" w:rsidRPr="006C5C2D">
        <w:rPr>
          <w:rFonts w:eastAsia="Times New Roman" w:cs="Times New Roman"/>
          <w:b/>
          <w:bCs/>
          <w:sz w:val="36"/>
          <w:szCs w:val="36"/>
        </w:rPr>
        <w:t>Public Support</w:t>
      </w:r>
      <w:r w:rsidR="006C5C2D">
        <w:rPr>
          <w:rFonts w:eastAsia="Times New Roman" w:cs="Times New Roman"/>
          <w:b/>
          <w:bCs/>
          <w:sz w:val="36"/>
          <w:szCs w:val="36"/>
        </w:rPr>
        <w:t xml:space="preserve"> </w:t>
      </w:r>
      <w:r w:rsidRPr="005332D8">
        <w:rPr>
          <w:rFonts w:eastAsia="Times New Roman" w:cs="Times New Roman"/>
          <w:b/>
          <w:bCs/>
          <w:sz w:val="36"/>
          <w:szCs w:val="36"/>
        </w:rPr>
        <w:t xml:space="preserve">for Commodified </w:t>
      </w:r>
      <w:r w:rsidR="00CD647C" w:rsidRPr="00CD647C">
        <w:rPr>
          <w:rFonts w:eastAsia="Times New Roman" w:cs="Times New Roman"/>
          <w:b/>
          <w:bCs/>
          <w:sz w:val="36"/>
          <w:szCs w:val="36"/>
        </w:rPr>
        <w:t>Welfare</w:t>
      </w:r>
      <w:r w:rsidR="009570C9">
        <w:rPr>
          <w:rFonts w:eastAsia="Times New Roman" w:cs="Times New Roman"/>
          <w:b/>
          <w:bCs/>
          <w:sz w:val="36"/>
          <w:szCs w:val="36"/>
        </w:rPr>
        <w:t xml:space="preserve"> Services</w:t>
      </w:r>
      <w:r w:rsidR="00E34981">
        <w:rPr>
          <w:rFonts w:eastAsia="Times New Roman" w:cs="Times New Roman"/>
          <w:b/>
          <w:bCs/>
          <w:sz w:val="36"/>
          <w:szCs w:val="36"/>
        </w:rPr>
        <w:t xml:space="preserve">: </w:t>
      </w:r>
      <w:r w:rsidR="00E34981" w:rsidRPr="00E34981">
        <w:rPr>
          <w:rFonts w:eastAsia="Times New Roman" w:cs="Times New Roman"/>
          <w:b/>
          <w:bCs/>
          <w:sz w:val="36"/>
          <w:szCs w:val="36"/>
        </w:rPr>
        <w:t xml:space="preserve">Longitudinal Evidence from Chile </w:t>
      </w:r>
    </w:p>
    <w:p w14:paraId="3D47F693" w14:textId="0A6BC540" w:rsidR="0024062D" w:rsidRDefault="0024062D" w:rsidP="002779FE">
      <w:pPr>
        <w:ind w:left="1440" w:hanging="1440"/>
        <w:jc w:val="center"/>
      </w:pPr>
      <w:r w:rsidRPr="002779FE">
        <w:t>Julio Iturra-Sanhueza</w:t>
      </w:r>
    </w:p>
    <w:p w14:paraId="039C4BA4" w14:textId="10A9E194" w:rsidR="00955E47" w:rsidRDefault="00955E47" w:rsidP="00955E47">
      <w:r w:rsidRPr="00955E47">
        <w:t xml:space="preserve">Articles submitted to </w:t>
      </w:r>
      <w:r w:rsidRPr="005F2736">
        <w:rPr>
          <w:highlight w:val="yellow"/>
        </w:rPr>
        <w:t xml:space="preserve">Social Forces </w:t>
      </w:r>
      <w:r w:rsidRPr="00955E47">
        <w:t>may not exceed 10,000 words (including text, endnotes, and references), and may not contain more than 10 tables and figure panels.</w:t>
      </w:r>
      <w:r w:rsidR="00AF6E9B">
        <w:t xml:space="preserve"> </w:t>
      </w:r>
      <w:r w:rsidR="00C30796">
        <w:t xml:space="preserve"> </w:t>
      </w:r>
    </w:p>
    <w:p w14:paraId="08E2C3A0" w14:textId="2BFFFC4E" w:rsidR="00032C41" w:rsidRDefault="00032C41" w:rsidP="00955E47">
      <w:r>
        <w:t xml:space="preserve">Word count: </w:t>
      </w:r>
      <w:r>
        <w:fldChar w:fldCharType="begin"/>
      </w:r>
      <w:r>
        <w:instrText xml:space="preserve"> NUMWORDS </w:instrText>
      </w:r>
      <w:r>
        <w:fldChar w:fldCharType="separate"/>
      </w:r>
      <w:r w:rsidR="00D92223">
        <w:rPr>
          <w:noProof/>
        </w:rPr>
        <w:t>9400</w:t>
      </w:r>
      <w:r>
        <w:fldChar w:fldCharType="end"/>
      </w:r>
    </w:p>
    <w:p w14:paraId="1C6A9A42" w14:textId="3B8BA1C1" w:rsidR="00637850" w:rsidRPr="00955E47" w:rsidRDefault="00637850" w:rsidP="00637850">
      <w:pPr>
        <w:spacing w:line="360" w:lineRule="auto"/>
      </w:pPr>
      <w:r>
        <w:br w:type="page"/>
      </w:r>
    </w:p>
    <w:p w14:paraId="15237403" w14:textId="32DD06D3" w:rsidR="002632A2" w:rsidRPr="00D84938" w:rsidRDefault="00606669">
      <w:pPr>
        <w:pStyle w:val="Heading1"/>
      </w:pPr>
      <w:r w:rsidRPr="00D84938">
        <w:lastRenderedPageBreak/>
        <w:t xml:space="preserve">Introduction </w:t>
      </w:r>
    </w:p>
    <w:p w14:paraId="33414DC3" w14:textId="2EEAD957" w:rsidR="001E4A8F" w:rsidRDefault="00EE4190" w:rsidP="00975052">
      <w:bookmarkStart w:id="0" w:name="_296y4t4natck"/>
      <w:bookmarkEnd w:id="0"/>
      <w:r w:rsidRPr="00EE4190">
        <w:t xml:space="preserve">Recent changes in income distribution in contemporary societies have </w:t>
      </w:r>
      <w:r>
        <w:t>drawn attention to how these differences may impact interactions and social networks, as well as to their connection with</w:t>
      </w:r>
      <w:r w:rsidRPr="00EE4190">
        <w:t xml:space="preserve"> political attitudes toward inequality</w:t>
      </w:r>
      <w:r w:rsidR="00D22650">
        <w:t xml:space="preserve"> </w:t>
      </w:r>
      <w:r w:rsidR="00760608">
        <w:fldChar w:fldCharType="begin"/>
      </w:r>
      <w:r w:rsidR="00760608">
        <w:instrText xml:space="preserve"> ADDIN ZOTERO_ITEM CSL_CITATION {"citationID":"cIifaNxd","properties":{"formattedCitation":"(Lindh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760608">
        <w:fldChar w:fldCharType="separate"/>
      </w:r>
      <w:r w:rsidR="00760608" w:rsidRPr="00760608">
        <w:rPr>
          <w:rFonts w:cs="Times New Roman"/>
        </w:rPr>
        <w:t>(Lindh and Andersson, 2024)</w:t>
      </w:r>
      <w:r w:rsidR="00760608">
        <w:fldChar w:fldCharType="end"/>
      </w:r>
      <w:r w:rsidRPr="00EE4190">
        <w:t>.</w:t>
      </w:r>
      <w:r>
        <w:t xml:space="preserve"> </w:t>
      </w:r>
      <w:r w:rsidR="00D22650">
        <w:t>Within this literature</w:t>
      </w:r>
      <w:r>
        <w:t>,</w:t>
      </w:r>
      <w:r w:rsidR="00D22650">
        <w:t xml:space="preserve"> it is argued that </w:t>
      </w:r>
      <w:r>
        <w:t>beyond</w:t>
      </w:r>
      <w:commentRangeStart w:id="1"/>
      <w:r w:rsidR="79064136">
        <w:t xml:space="preserve"> individual </w:t>
      </w:r>
      <w:r w:rsidR="00D22650">
        <w:t xml:space="preserve">social </w:t>
      </w:r>
      <w:r>
        <w:t xml:space="preserve">class, </w:t>
      </w:r>
      <w:r w:rsidR="00C251DB">
        <w:t xml:space="preserve">understood as the </w:t>
      </w:r>
      <w:r w:rsidR="000B52B2">
        <w:t>individual labor market position</w:t>
      </w:r>
      <w:r w:rsidR="00C251DB">
        <w:t xml:space="preserve"> and </w:t>
      </w:r>
      <w:r w:rsidR="000B52B2">
        <w:t xml:space="preserve">their authority within </w:t>
      </w:r>
      <w:r w:rsidR="00C251DB">
        <w:t xml:space="preserve">production units traditionally </w:t>
      </w:r>
      <w:r w:rsidR="00C77863">
        <w:t>studied</w:t>
      </w:r>
      <w:r w:rsidR="00C251DB">
        <w:t xml:space="preserve"> through occupations,</w:t>
      </w:r>
      <w:r w:rsidR="00D22650">
        <w:t xml:space="preserve"> </w:t>
      </w:r>
      <w:r w:rsidR="79064136">
        <w:t xml:space="preserve">the role of </w:t>
      </w:r>
      <w:r>
        <w:t xml:space="preserve">class-based </w:t>
      </w:r>
      <w:r w:rsidR="79064136">
        <w:t>social networks in preference formation</w:t>
      </w:r>
      <w:r w:rsidR="00D22650">
        <w:t xml:space="preserve"> </w:t>
      </w:r>
      <w:r w:rsidR="00C251DB">
        <w:rPr>
          <w:highlight w:val="yellow"/>
        </w:rPr>
        <w:fldChar w:fldCharType="begin"/>
      </w:r>
      <w:r w:rsidR="00C251DB">
        <w:rPr>
          <w:highlight w:val="yellow"/>
        </w:rPr>
        <w:instrText xml:space="preserve"> ADDIN ZOTERO_ITEM CSL_CITATION {"citationID":"A2wTfHkL","properties":{"formattedCitation":"(Otero and Mendoza, 2023; Plaza, Beck, Iturra-Sanhueza, Otero, and Mu\\uc0\\u241{}oz, 2026)","plainCitation":"(Otero and Mendoza, 2023; Plaza, Beck, Iturra-Sanhueza, Otero, and Muñoz, 2026)","noteIndex":0},"citationItems":[{"id":14961,"uris":["http://zotero.org/users/5414506/items/99Z8XYDM"],"itemData":{"id":14961,"type":"article-journal","abstract":"We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w:instrText>
      </w:r>
      <w:r w:rsidR="00C251DB" w:rsidRPr="00C251DB">
        <w:rPr>
          <w:highlight w:val="yellow"/>
          <w:lang w:val="es-CL"/>
        </w:rPr>
        <w:instrText xml:space="preserve">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20900,"uris":["http://zotero.org/users/5414506/items/WR76WZWC"],"itemData":{"id":20900,"type":"article-journal","container-title":"Social Networks","DOI":"10.1016/j.socnet.2025.07.008","ISSN":"03788733","journalAbbreviation":"Social Networks","language":"en","page":"27-45","source":"DOI.org (Crossref)","title":"Networked inequality: The role of changes in network heterogeneity and network size in attitudes towards inequality","title-short":"Networked inequality","volume":"84","author":[{"family":"Plaza","given":"Alejandro"},{"family":"Beck","given":"Guillermo"},{"family":"Iturra-Sanhueza","given":"Julio"},{"family":"Otero","given":"Gabriel"},{"family":"Muñoz","given":"Benjamín"}],"issued":{"date-parts":[["2026",1]]},"citation-key":"plaza_networked_2026"}}],"schema":"https://github.com/citation-style-language/schema/raw/master/csl-citation.json"} </w:instrText>
      </w:r>
      <w:r w:rsidR="00C251DB">
        <w:rPr>
          <w:highlight w:val="yellow"/>
        </w:rPr>
        <w:fldChar w:fldCharType="separate"/>
      </w:r>
      <w:r w:rsidR="00C251DB" w:rsidRPr="00C251DB">
        <w:rPr>
          <w:rFonts w:cs="Times New Roman"/>
          <w:lang w:val="es-CL"/>
        </w:rPr>
        <w:t>(Otero and Mendoza, 2023; Plaza, Beck, Iturra-Sanhueza, Otero, and Muñoz, 2026)</w:t>
      </w:r>
      <w:r w:rsidR="00C251DB">
        <w:rPr>
          <w:highlight w:val="yellow"/>
        </w:rPr>
        <w:fldChar w:fldCharType="end"/>
      </w:r>
      <w:r w:rsidR="79064136" w:rsidRPr="00C251DB">
        <w:rPr>
          <w:lang w:val="es-CL"/>
        </w:rPr>
        <w:t>.</w:t>
      </w:r>
      <w:commentRangeEnd w:id="1"/>
      <w:r w:rsidR="005D55EB">
        <w:rPr>
          <w:rStyle w:val="CommentReference"/>
        </w:rPr>
        <w:commentReference w:id="1"/>
      </w:r>
      <w:r w:rsidR="00E53B1A" w:rsidRPr="00C251DB">
        <w:rPr>
          <w:lang w:val="es-CL"/>
        </w:rPr>
        <w:t xml:space="preserve"> </w:t>
      </w:r>
      <w:r w:rsidR="79064136">
        <w:t>These studies have theorized that as interpersonal networks provide information and experiences of other individuals (Lin, 2001), this can affect attitudes in the form of a social influence mechanism</w:t>
      </w:r>
      <w:ins w:id="2" w:author="Julio César Iturra Sanhueza" w:date="2025-06-13T15:12:00Z">
        <w:r w:rsidR="79064136">
          <w:t>,</w:t>
        </w:r>
      </w:ins>
      <w:r w:rsidR="79064136">
        <w:t xml:space="preserve"> which is contingent on the class composition of these ties (Lindh, Andersson, &amp; Völker, 2021). Empirically, studies have shown that class profiles – understood as single ties to certain occupational-class positions can affect perceived economic inequality and support for redistribution (Cobo-Arroyo, 2022; Lindh et al., 2021). Moreover, recent studies have suggested that being connected to a diverse range of </w:t>
      </w:r>
      <w:r>
        <w:t>class</w:t>
      </w:r>
      <w:r w:rsidR="79064136">
        <w:t xml:space="preserve"> positions within interpersonal networks is linked to more critical perspectives on economic inequality (Otero &amp; Mendoza, 2023; Paskov &amp; Weisstanner, 2022). Specifically, it has been argued that socioeconomic </w:t>
      </w:r>
      <w:r w:rsidR="79064136" w:rsidRPr="79064136">
        <w:rPr>
          <w:i/>
          <w:iCs/>
        </w:rPr>
        <w:t>diversity</w:t>
      </w:r>
      <w:r w:rsidR="79064136">
        <w:t xml:space="preserve"> in interpersonal networks—defined as the extent to which individuals are </w:t>
      </w:r>
      <w:r w:rsidR="79064136" w:rsidRPr="79064136">
        <w:rPr>
          <w:i/>
          <w:iCs/>
        </w:rPr>
        <w:t>simultaneously</w:t>
      </w:r>
      <w:r w:rsidR="79064136">
        <w:t xml:space="preserve"> connected to others in different occupational classes provides a broader window through which individuals learn about others’ life conditions and views on economic inequality </w:t>
      </w:r>
      <w:r w:rsidR="005D55EB">
        <w:fldChar w:fldCharType="begin"/>
      </w:r>
      <w:r w:rsidR="00E53B1A">
        <w:instrText xml:space="preserve"> ADDIN ZOTERO_ITEM CSL_CITATION {"citationID":"b1eJuYVG","properties":{"formattedCitation":"(Mijs and Usmani, 2024)","plainCitation":"(Mijs and Usmani, 2024)","noteIndex":0},"citationItems":[{"id":19089,"uris":["http://zotero.org/users/5414506/items/MQ5MDYL2"],"itemData":{"id":19089,"type":"article-journal","abstract":"Why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r w:rsidR="005D55EB">
        <w:fldChar w:fldCharType="separate"/>
      </w:r>
      <w:r w:rsidR="79064136" w:rsidRPr="79064136">
        <w:rPr>
          <w:rFonts w:cs="Times New Roman"/>
        </w:rPr>
        <w:t>(Mijs and Usmani, 2024)</w:t>
      </w:r>
      <w:r w:rsidR="005D55EB">
        <w:fldChar w:fldCharType="end"/>
      </w:r>
      <w:r w:rsidR="79064136">
        <w:t>.</w:t>
      </w:r>
      <w:r w:rsidR="00E53B1A">
        <w:t xml:space="preserve"> </w:t>
      </w:r>
      <w:r>
        <w:t>Within this discussion,</w:t>
      </w:r>
      <w:r w:rsidR="00D22650">
        <w:t xml:space="preserve"> a</w:t>
      </w:r>
      <w:commentRangeStart w:id="3"/>
      <w:r>
        <w:t xml:space="preserve"> </w:t>
      </w:r>
      <w:r w:rsidR="00D22650">
        <w:t xml:space="preserve">remaining research gap refers to the </w:t>
      </w:r>
      <w:r>
        <w:t xml:space="preserve">longitudinal relationship between networks and attitude formation </w:t>
      </w:r>
      <w:r w:rsidRPr="79064136">
        <w:rPr>
          <w:i/>
          <w:iCs/>
        </w:rPr>
        <w:t>within</w:t>
      </w:r>
      <w:r>
        <w:t xml:space="preserve"> individuals.</w:t>
      </w:r>
      <w:commentRangeEnd w:id="3"/>
      <w:r>
        <w:rPr>
          <w:rStyle w:val="CommentReference"/>
        </w:rPr>
        <w:commentReference w:id="3"/>
      </w:r>
      <w:r w:rsidR="00D22650">
        <w:t xml:space="preserve"> </w:t>
      </w:r>
      <w:r w:rsidR="79064136">
        <w:t>Despite the recent efforts addressing the link between class-based networks and economic attitudes from a longitudinal perspective</w:t>
      </w:r>
      <w:r w:rsidR="000D6599">
        <w:t xml:space="preserve"> </w:t>
      </w:r>
      <w:r w:rsidR="000D6599" w:rsidRPr="000D6599">
        <w:t>(Plaza, Beck, Iturra-Sanhueza, Otero, &amp; Muñoz, 2026)</w:t>
      </w:r>
      <w:r w:rsidR="79064136">
        <w:t xml:space="preserve">, </w:t>
      </w:r>
      <w:r w:rsidR="000D6599">
        <w:t xml:space="preserve">a shortcoming of this research is that it has mainly relied on short-span longitudinal data, but also </w:t>
      </w:r>
      <w:r w:rsidR="0078744A">
        <w:t>there is still a pending theorization on the processes</w:t>
      </w:r>
      <w:r w:rsidR="000D6599">
        <w:t xml:space="preserve"> behind changes in the descriptive aspect of </w:t>
      </w:r>
      <w:r w:rsidR="000D6599" w:rsidRPr="000D6599">
        <w:rPr>
          <w:i/>
          <w:iCs/>
        </w:rPr>
        <w:t>perceptions</w:t>
      </w:r>
      <w:r w:rsidR="000D6599">
        <w:t xml:space="preserve"> and the normative adaptation reflected in </w:t>
      </w:r>
      <w:r w:rsidR="000D6599" w:rsidRPr="000D6599">
        <w:rPr>
          <w:i/>
          <w:iCs/>
        </w:rPr>
        <w:t>preferences</w:t>
      </w:r>
      <w:r w:rsidR="000D6599">
        <w:rPr>
          <w:i/>
          <w:iCs/>
        </w:rPr>
        <w:t xml:space="preserve"> </w:t>
      </w:r>
      <w:r w:rsidR="00E53B1A">
        <w:fldChar w:fldCharType="begin"/>
      </w:r>
      <w:r w:rsidR="00E53B1A">
        <w:instrText xml:space="preserve"> ADDIN ZOTERO_ITEM CSL_CITATION {"citationID":"OKdE3F1f","properties":{"formattedCitation":"(Castillo, Iturra, Maldonado, Atria, and Meneses, 2023)","plainCitation":"(Castillo, Iturra, Maldonado, Atria, and Meneses, 2023)","noteIndex":0},"citationItems":[{"id":14389,"uris":["http://zotero.org/users/5414506/items/6U5G87SK"],"itemData":{"id":14389,"type":"article-journal","container-title":"International Journal of Sociology","DOI":"10.1080/00207659.2023.2274712","ISSN":"0020-7659, 1557-9336","journalAbbreviation":"International Journal of Sociology","language":"en","page":"1-25","source":"DOI.org (Crossref)","title":"A Multidimensional Approach for Measuring Meritocratic Beliefs: Advantages, Limitations and Alternatives to the ISSP Social Inequality Survey","title-short":"A Multidimensional Approach for Measuring Meritocratic Beliefs","author":[{"family":"Castillo","given":"Juan Carlos"},{"family":"Iturra","given":"Julio"},{"family":"Maldonado","given":"Luis"},{"family":"Atria","given":"Jorge"},{"family":"Meneses","given":"Francisco"}],"issued":{"date-parts":[["2023",10,31]]},"citation-key":"castillo_multidimensional_2023"}}],"schema":"https://github.com/citation-style-language/schema/raw/master/csl-citation.json"} </w:instrText>
      </w:r>
      <w:r w:rsidR="00E53B1A">
        <w:fldChar w:fldCharType="separate"/>
      </w:r>
      <w:r w:rsidR="00E53B1A" w:rsidRPr="00E53B1A">
        <w:rPr>
          <w:rFonts w:cs="Times New Roman"/>
        </w:rPr>
        <w:t>(Castillo, Iturra, Maldonado, Atria, and Meneses, 2023)</w:t>
      </w:r>
      <w:r w:rsidR="00E53B1A">
        <w:fldChar w:fldCharType="end"/>
      </w:r>
      <w:r w:rsidR="00F61778">
        <w:t xml:space="preserve">. </w:t>
      </w:r>
      <w:r w:rsidR="00E53B1A">
        <w:t>In this context, beyond inequality perceptions or redistributive preferences</w:t>
      </w:r>
      <w:r w:rsidR="79064136">
        <w:t xml:space="preserve">, </w:t>
      </w:r>
      <w:r w:rsidR="00F61778">
        <w:t xml:space="preserve">the present research aims to </w:t>
      </w:r>
      <w:r w:rsidR="00E53B1A">
        <w:t xml:space="preserve">study the role of social networks in the justification of a market-based mechanism for </w:t>
      </w:r>
      <w:commentRangeStart w:id="4"/>
      <w:r w:rsidR="79064136">
        <w:t>the distribution of welfare services</w:t>
      </w:r>
      <w:commentRangeEnd w:id="4"/>
      <w:r w:rsidR="005D55EB">
        <w:rPr>
          <w:rStyle w:val="CommentReference"/>
        </w:rPr>
        <w:commentReference w:id="4"/>
      </w:r>
      <w:r w:rsidR="00F821D0">
        <w:t xml:space="preserve"> </w:t>
      </w:r>
      <w:r w:rsidR="005D55EB">
        <w:fldChar w:fldCharType="begin"/>
      </w:r>
      <w:r w:rsidR="00E53B1A">
        <w:instrText xml:space="preserve"> ADDIN ZOTERO_ITEM CSL_CITATION {"citationID":"Lb1FWA2a","properties":{"formattedCitation":"(Castillo, Iturra, and Carrasco, 2025; Immergut and Schneider, 2020; Lindh, 2015)","plainCitation":"(Castillo, Iturra, and Carrasco, 2025; Immergut and Schneider, 2020; Lindh, 2015)","noteIndex":0},"citationItems":[{"id":20248,"uris":["http://zotero.org/users/5414506/items/FWGIKEKN"],"itemData":{"id":20248,"type":"article-journal","container-title":"Social Justice Research","DOI":"10.1007/s11211-025-00458-0","ISSN":"0885-7466, 1573-6725","journalAbbreviation":"Soc Just Res","language":"en","source":"DOI.org (Crossref)","title":"Changes in the Justification of Educational Inequalities: The Role of Perceptions of Inequality and Meritocracy During the COVID Pandemic","title-short":"Changes in the Justification of Educational Inequalities","URL":"https://link.springer.com/10.1007/s11211-025-00458-0","author":[{"family":"Castillo","given":"Juan Carlos"},{"family":"Iturra","given":"Julio"},{"family":"Carrasco","given":"Kevin"}],"accessed":{"date-parts":[["2025",6,23]]},"issued":{"date-parts":[["2025",6,21]]},"citation-key":"castillo_changes_2025"}},{"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5D55EB">
        <w:fldChar w:fldCharType="separate"/>
      </w:r>
      <w:r w:rsidR="79064136" w:rsidRPr="79064136">
        <w:rPr>
          <w:rFonts w:cs="Times New Roman"/>
        </w:rPr>
        <w:t>(Castillo, Iturra, and Carrasco, 2025; Immergut and Schneider, 2020; Lindh, 2015)</w:t>
      </w:r>
      <w:r w:rsidR="005D55EB">
        <w:fldChar w:fldCharType="end"/>
      </w:r>
      <w:r w:rsidR="79064136">
        <w:t xml:space="preserve">. </w:t>
      </w:r>
    </w:p>
    <w:p w14:paraId="78E02841" w14:textId="3B0A41F0" w:rsidR="00762398" w:rsidRDefault="79064136" w:rsidP="00300FC8">
      <w:r>
        <w:t xml:space="preserve">Recently, longitudinal studies have argued that theories of class-based attitude formation have mainly relied on </w:t>
      </w:r>
      <w:r w:rsidR="002D4F0F">
        <w:t xml:space="preserve">between-group differences based on </w:t>
      </w:r>
      <w:r>
        <w:t xml:space="preserve">cross-sectional evidence. The theoretical relevance of this claim is that the hypotheses on attitude formation have underscored the role of “class experiences” – understood as the socialization processes linked to individual experiences within the class structure across the life course (Ares, 2020; Helgason &amp; Rehm, 2024; Langsæther, Evans, &amp; O’Grady, 2022). These studies have shown that preference formation is neither completely shaped by the class of destination nor origin, showing that, indeed, those immobile in their class positions are much more aligned with class-based economic interests than the economically </w:t>
      </w:r>
      <w:commentRangeStart w:id="5"/>
      <w:r>
        <w:t>mobile</w:t>
      </w:r>
      <w:commentRangeEnd w:id="5"/>
      <w:r w:rsidR="00975052">
        <w:rPr>
          <w:rStyle w:val="CommentReference"/>
        </w:rPr>
        <w:commentReference w:id="5"/>
      </w:r>
      <w:r>
        <w:t xml:space="preserve">. A related argument is that mobile individuals are exposed to more diverse “class experiences” through changes in their interpersonal networks, which offer varied information as they navigate different social positions throughout their lives that contribute to the class-based socialization process (Ares, 2020; Helgason &amp; Rehm, 2023, 2024). </w:t>
      </w:r>
    </w:p>
    <w:p w14:paraId="7A63B61C" w14:textId="25ED2F56" w:rsidR="00414971" w:rsidRDefault="00414971" w:rsidP="00300FC8">
      <w:r>
        <w:rPr>
          <w:highlight w:val="yellow"/>
        </w:rPr>
        <w:lastRenderedPageBreak/>
        <w:t>In addition to all the above,</w:t>
      </w:r>
      <w:r w:rsidRPr="79064136">
        <w:rPr>
          <w:highlight w:val="yellow"/>
        </w:rPr>
        <w:t xml:space="preserve"> </w:t>
      </w:r>
      <w:r>
        <w:rPr>
          <w:highlight w:val="yellow"/>
        </w:rPr>
        <w:t xml:space="preserve">I suggest that </w:t>
      </w:r>
      <w:r w:rsidRPr="79064136">
        <w:rPr>
          <w:highlight w:val="yellow"/>
        </w:rPr>
        <w:t>a</w:t>
      </w:r>
      <w:r>
        <w:rPr>
          <w:highlight w:val="yellow"/>
        </w:rPr>
        <w:t>n</w:t>
      </w:r>
      <w:r w:rsidRPr="79064136">
        <w:rPr>
          <w:highlight w:val="yellow"/>
        </w:rPr>
        <w:t xml:space="preserve"> </w:t>
      </w:r>
      <w:r>
        <w:rPr>
          <w:highlight w:val="yellow"/>
        </w:rPr>
        <w:t>understudied</w:t>
      </w:r>
      <w:r w:rsidRPr="79064136">
        <w:rPr>
          <w:highlight w:val="yellow"/>
        </w:rPr>
        <w:t xml:space="preserve"> aspect is whether the claimed network-attitude link has an independent contribution in attitude formation beyond </w:t>
      </w:r>
      <w:r>
        <w:t xml:space="preserve">occupational mobility trajectories </w:t>
      </w:r>
      <w:r>
        <w:fldChar w:fldCharType="begin"/>
      </w:r>
      <w:r>
        <w:instrText xml:space="preserve"> ADDIN ZOTERO_ITEM CSL_CITATION {"citationID":"Xeyrpg7R","properties":{"formattedCitation":"(Ares and Van Ditmars, 2025)","plainCitation":"(Ares and Van Ditmars, 2025)","noteIndex":0},"citationItems":[{"id":20901,"uris":["http://zotero.org/users/5414506/items/MY2BCYCT"],"itemData":{"id":20901,"type":"article-journal","container-title":"West European Politics","DOI":"10.1080/01402382.2024.2415845","ISSN":"0140-2382, 1743-9655","issue":"4","journalAbbreviation":"West European Politics","language":"en","page":"951-976","source":"DOI.org (Crossref)","title":"A life course approach to political preference formation across social classes","volume":"48","author":[{"family":"Ares","given":"Macarena"},{"family":"Van Ditmars","given":"Mathilde M."}],"issued":{"date-parts":[["2025",6,7]]},"citation-key":"ares_life_2025"}}],"schema":"https://github.com/citation-style-language/schema/raw/master/csl-citation.json"} </w:instrText>
      </w:r>
      <w:r>
        <w:fldChar w:fldCharType="separate"/>
      </w:r>
      <w:r w:rsidRPr="79064136">
        <w:rPr>
          <w:rFonts w:cs="Times New Roman"/>
        </w:rPr>
        <w:t>(Ares and Van Ditmars, 2025)</w:t>
      </w:r>
      <w:r>
        <w:fldChar w:fldCharType="end"/>
      </w:r>
      <w:r>
        <w:t>.</w:t>
      </w:r>
      <w:commentRangeStart w:id="6"/>
      <w:commentRangeEnd w:id="6"/>
      <w:r>
        <w:rPr>
          <w:rStyle w:val="CommentReference"/>
        </w:rPr>
        <w:commentReference w:id="6"/>
      </w:r>
      <w:r>
        <w:t xml:space="preserve"> This implies that </w:t>
      </w:r>
      <w:r w:rsidRPr="00414971">
        <w:t xml:space="preserve">within-individual changes in the class composition of social networks through network diversity contribute to attitude formation, independently of the class experiences linked to the previously claimed contribution of individual occupational mobility  (Ares, 2020; Helgason &amp; Rehm, 2023, 2024). </w:t>
      </w:r>
    </w:p>
    <w:p w14:paraId="53C6629A" w14:textId="1AF1A883" w:rsidR="005F1740" w:rsidRDefault="79064136" w:rsidP="00300FC8">
      <w:r>
        <w:t>Specifically, class-based network diversity plays a pivotal role, as it represents cross-class embeddedness through ties with family, friends, and acquaintances</w:t>
      </w:r>
      <w:r w:rsidR="003B04FC">
        <w:t xml:space="preserve"> </w:t>
      </w:r>
      <w:r w:rsidR="003B04FC">
        <w:fldChar w:fldCharType="begin"/>
      </w:r>
      <w:r w:rsidR="003B04FC">
        <w:instrText xml:space="preserve"> ADDIN ZOTERO_ITEM CSL_CITATION {"citationID":"yqUIcalE","properties":{"formattedCitation":"(Paskov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3B04FC">
        <w:fldChar w:fldCharType="separate"/>
      </w:r>
      <w:r w:rsidR="003B04FC" w:rsidRPr="003B04FC">
        <w:rPr>
          <w:rFonts w:cs="Times New Roman"/>
        </w:rPr>
        <w:t>(Paskov and Weisstanner, 2022)</w:t>
      </w:r>
      <w:r w:rsidR="003B04FC">
        <w:fldChar w:fldCharType="end"/>
      </w:r>
      <w:r>
        <w:t xml:space="preserve">. These diverse connections provide access to a broad range of class experiences, contributing to preference formation by exposing individuals to a wider spectrum of experiences. Thus, I argue that the relevance of </w:t>
      </w:r>
      <w:r w:rsidRPr="00746D0F">
        <w:rPr>
          <w:i/>
          <w:iCs/>
        </w:rPr>
        <w:t>diversity</w:t>
      </w:r>
      <w:r>
        <w:t xml:space="preserve"> rises as it represents the exposure to broader range of qualitative spectrum of views, rather than the volume of information represented by network size (Contreras, Otero, Díaz, and Suárez, 2019; Plaza, Beck, Iturra-Sanhueza, Otero, and Muñoz, 2026), or the influence of single </w:t>
      </w:r>
      <w:r w:rsidR="00BD2A41">
        <w:t>socioeconomic position</w:t>
      </w:r>
      <w:r>
        <w:t xml:space="preserve"> of a network tie represented by network class profiles or average occupational status (Cobo-Arroyo, 2022; Lindh, Andersson, and Völker, 2021). </w:t>
      </w:r>
    </w:p>
    <w:p w14:paraId="33F26888" w14:textId="411A8983" w:rsidR="00FE0A36" w:rsidRDefault="79064136" w:rsidP="00300FC8">
      <w:r w:rsidRPr="79064136">
        <w:rPr>
          <w:highlight w:val="yellow"/>
        </w:rPr>
        <w:t xml:space="preserve">The mentioned gap on the role of network changes on political attitudes is especially relevant, as most of the longitudinal studies on the class-attitude link have been focused on </w:t>
      </w:r>
      <w:r w:rsidR="002D4F0F">
        <w:rPr>
          <w:highlight w:val="yellow"/>
        </w:rPr>
        <w:t>Western</w:t>
      </w:r>
      <w:r w:rsidRPr="79064136">
        <w:rPr>
          <w:highlight w:val="yellow"/>
        </w:rPr>
        <w:t xml:space="preserve"> industrialized democracies </w:t>
      </w:r>
      <w:r w:rsidR="00975052" w:rsidRPr="79064136">
        <w:rPr>
          <w:highlight w:val="yellow"/>
        </w:rPr>
        <w:fldChar w:fldCharType="begin"/>
      </w:r>
      <w:r w:rsidR="00E53B1A">
        <w:rPr>
          <w:highlight w:val="yellow"/>
        </w:rPr>
        <w:instrText xml:space="preserve"> ADDIN ZOTERO_ITEM CSL_CITATION {"citationID":"icYb22t2","properties":{"formattedCitation":"(Ares, 2020; Helgason and Rehm, 2024; Langs\\uc0\\u230{}ther, Evans, and O\\uc0\\u8217{}Grady, 2022)","plainCitation":"(Ares, 2020; Helgason and Rehm, 2024; Langsæther, Evans, and O’Grady, 2022)","noteIndex":0},"citationItems":[{"id":18469,"uris":["http://zotero.org/users/5414506/items/U3F22TQP"],"itemData":{"id":18469,"type":"article-journal","container-title":"West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975052" w:rsidRPr="79064136">
        <w:rPr>
          <w:highlight w:val="yellow"/>
        </w:rPr>
        <w:fldChar w:fldCharType="separate"/>
      </w:r>
      <w:r w:rsidRPr="79064136">
        <w:rPr>
          <w:rFonts w:cs="Times New Roman"/>
        </w:rPr>
        <w:t>(Ares, 2020; Helgason and Rehm, 2024; Langsæther, Evans, and O’Grady, 2022)</w:t>
      </w:r>
      <w:r w:rsidR="00975052" w:rsidRPr="79064136">
        <w:rPr>
          <w:highlight w:val="yellow"/>
        </w:rPr>
        <w:fldChar w:fldCharType="end"/>
      </w:r>
      <w:r w:rsidRPr="79064136">
        <w:rPr>
          <w:highlight w:val="yellow"/>
        </w:rPr>
        <w:t>.</w:t>
      </w:r>
      <w:r>
        <w:t xml:space="preserve"> </w:t>
      </w:r>
      <w:commentRangeStart w:id="7"/>
      <w:r w:rsidRPr="79064136">
        <w:rPr>
          <w:highlight w:val="yellow"/>
        </w:rPr>
        <w:t>By contrast, in other regions of the world, such as Latin American countries, only a few studies have addressed the link between class-based networks and political attitudes</w:t>
      </w:r>
      <w:commentRangeEnd w:id="7"/>
      <w:r w:rsidR="00975052">
        <w:rPr>
          <w:rStyle w:val="CommentReference"/>
        </w:rPr>
        <w:commentReference w:id="7"/>
      </w:r>
      <w:r w:rsidRPr="79064136">
        <w:rPr>
          <w:highlight w:val="yellow"/>
        </w:rPr>
        <w:t xml:space="preserve"> </w:t>
      </w:r>
      <w:r w:rsidR="00975052" w:rsidRPr="79064136">
        <w:rPr>
          <w:highlight w:val="yellow"/>
        </w:rPr>
        <w:fldChar w:fldCharType="begin"/>
      </w:r>
      <w:r w:rsidR="00E53B1A">
        <w:rPr>
          <w:highlight w:val="yellow"/>
        </w:rPr>
        <w:instrText xml:space="preserve"> ADDIN ZOTERO_ITEM CSL_CITATION {"citationID":"CTQOoQGB","properties":{"formattedCitation":"(Otero and Mendoza, 2023; Otero, V\\uc0\\u246{}lker, R\\uc0\\u246{}zer, and Mollenhorst, 2022)","plainCitation":"(Otero and Mendoza, 2023; Otero, Völker, Rözer, and Mollenhorst, 2022)","noteIndex":0},"citationItems":[{"id":14961,"uris":["http://zotero.org/users/5414506/items/99Z8XYDM"],"itemData":{"id":14961,"type":"article-journal","abstract":"We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975052" w:rsidRPr="79064136">
        <w:rPr>
          <w:highlight w:val="yellow"/>
        </w:rPr>
        <w:fldChar w:fldCharType="separate"/>
      </w:r>
      <w:r w:rsidRPr="79064136">
        <w:rPr>
          <w:rFonts w:cs="Times New Roman"/>
        </w:rPr>
        <w:t>(Otero and Mendoza, 2023; Otero, Völker, Rözer, and Mollenhorst, 2022)</w:t>
      </w:r>
      <w:r w:rsidR="00975052" w:rsidRPr="79064136">
        <w:rPr>
          <w:highlight w:val="yellow"/>
        </w:rPr>
        <w:fldChar w:fldCharType="end"/>
      </w:r>
      <w:r w:rsidRPr="79064136">
        <w:rPr>
          <w:highlight w:val="yellow"/>
        </w:rPr>
        <w:t xml:space="preserve">, which also contrasts with the scarcity of longitudinal studies on attitudinal changes </w:t>
      </w:r>
      <w:r w:rsidR="00975052" w:rsidRPr="79064136">
        <w:rPr>
          <w:highlight w:val="yellow"/>
        </w:rPr>
        <w:fldChar w:fldCharType="begin"/>
      </w:r>
      <w:r w:rsidR="00E53B1A">
        <w:rPr>
          <w:highlight w:val="yellow"/>
        </w:rPr>
        <w:instrText xml:space="preserve"> ADDIN ZOTERO_ITEM CSL_CITATION {"citationID":"WZA5dLNK","properties":{"formattedCitation":"(Castillo, Bonhomme, Miranda, and Iturra, 2023; Castillo et al., 2025)","plainCitation":"(Castillo, Bonhomme, Miranda, and Iturra, 2023; Castillo et al., 2025)","noteIndex":0},"citationItems":[{"id":12569,"uris":["http://zotero.org/users/5414506/items/WFAHI8PZ"],"itemData":{"id":12569,"type":"article-journal","abstract":"The COVID-19 pandemic has impacted social interactions and coexistence around the globe in dimensions that go far beyond health issues. In the case of the Global South, the pandemic has developed along with growing South-South migratory movements, becoming another key factor that might reinforce social conflict in increasingly multicultural areas as migrants have historically served as “scapegoats” for unexpected crises as a way to control and manage diversity. Chile is one of the main destination countries for migrants from the Latin American and Caribbean region, and COVID-19 outbreaks in migrant housing have intensified discrimination. In such a context, there is a need for understanding how the pandemic has potentially changed the way non-migrants perceive and interact with migrant neighbors. Drawing on the national social cohesion panel survey study ELSOC (2016–2021, N = 2,927) the aim is to analyze the changes in non-migrants' attitudes toward migrants—related to dimensions of social cohesion—over the last years and their relation with individual status and territorial factors. We argue that social cohesion in increasingly multicultural societies is partially threatened in times of crisis. The results indicate that after the pandemic, convivial attitudes toward Latin American migrants decreased. Chileans started perceiving them more negatively, particularly those respondents with lower educational levels and who live in increasingly multicultural neighborhoods with higher rates of migrant residents.","container-title":"Frontiers in Sociology","DOI":"10.3389/fsoc.2022.1009567","ISSN":"2297-7775","source":"Frontiers","title":"Social cohesion and attitudinal changes toward migration: A longitudinal perspective amid the COVID-19 pandemic","title-short":"Social cohesion and attitudinal changes toward migration","volume":"7","author":[{"family":"Castillo","given":"Juan Carlos"},{"family":"Bonhomme","given":"Macarena"},{"family":"Miranda","given":"Daniel"},{"family":"Iturra","given":"Julio"}],"accessed":{"date-parts":[["2023",2,11]]},"issued":{"date-parts":[["2023"]]},"citation-key":"castillo_social_2023"}},{"id":20248,"uris":["http://zotero.org/users/5414506/items/FWGIKEKN"],"itemData":{"id":20248,"type":"article-journal","container-title":"Social Justice Research","DOI":"10.1007/s11211-025-00458-0","ISSN":"0885-7466, 1573-6725","journalAbbreviation":"Soc Just Res","language":"en","source":"DOI.org (Crossref)","title":"Changes in the Justification of Educational Inequalities: The Role of Perceptions of Inequality and Meritocracy During the COVID Pandemic","title-short":"Changes in the Justification of Educational Inequalities","URL":"https://link.springer.com/10.1007/s11211-025-00458-0","author":[{"family":"Castillo","given":"Juan Carlos"},{"family":"Iturra","given":"Julio"},{"family":"Carrasco","given":"Kevin"}],"accessed":{"date-parts":[["2025",6,23]]},"issued":{"date-parts":[["2025",6,21]]},"citation-key":"castillo_changes_2025"}}],"schema":"https://github.com/citation-style-language/schema/raw/master/csl-citation.json"} </w:instrText>
      </w:r>
      <w:r w:rsidR="00975052" w:rsidRPr="79064136">
        <w:rPr>
          <w:highlight w:val="yellow"/>
        </w:rPr>
        <w:fldChar w:fldCharType="separate"/>
      </w:r>
      <w:r w:rsidRPr="79064136">
        <w:rPr>
          <w:rFonts w:cs="Times New Roman"/>
          <w:highlight w:val="yellow"/>
        </w:rPr>
        <w:t>(Castillo, Bonhomme, Miranda, and Iturra, 2023; Castillo et al., 2025)</w:t>
      </w:r>
      <w:r w:rsidR="00975052" w:rsidRPr="79064136">
        <w:rPr>
          <w:highlight w:val="yellow"/>
        </w:rPr>
        <w:fldChar w:fldCharType="end"/>
      </w:r>
      <w:r w:rsidRPr="79064136">
        <w:rPr>
          <w:highlight w:val="yellow"/>
        </w:rPr>
        <w:t>.</w:t>
      </w:r>
      <w:r>
        <w:t xml:space="preserve"> </w:t>
      </w:r>
    </w:p>
    <w:p w14:paraId="26ED10A0" w14:textId="3D0963EA" w:rsidR="007C4685" w:rsidRPr="00D84938" w:rsidRDefault="009E66E4">
      <w:r>
        <w:t>In c</w:t>
      </w:r>
      <w:r w:rsidR="0084054B">
        <w:t>ontext</w:t>
      </w:r>
      <w:r>
        <w:t>s</w:t>
      </w:r>
      <w:r w:rsidR="0084054B">
        <w:t xml:space="preserve"> </w:t>
      </w:r>
      <w:r w:rsidR="008A6574">
        <w:t xml:space="preserve">of </w:t>
      </w:r>
      <w:r w:rsidR="00FF427A">
        <w:t xml:space="preserve">high income inequality and </w:t>
      </w:r>
      <w:r w:rsidR="00A94DD2" w:rsidRPr="00A94DD2">
        <w:t>modest public provision of welfare</w:t>
      </w:r>
      <w:r w:rsidR="008A6574">
        <w:t xml:space="preserve">, such as </w:t>
      </w:r>
      <w:r w:rsidR="004B1783">
        <w:t xml:space="preserve">the </w:t>
      </w:r>
      <w:r w:rsidR="00335755">
        <w:t>Latin American countries</w:t>
      </w:r>
      <w:r w:rsidR="008A6574">
        <w:t>,</w:t>
      </w:r>
      <w:ins w:id="8" w:author="Gastbenutzer" w:date="2025-09-15T15:24:00Z">
        <w:r w:rsidR="79064136">
          <w:t xml:space="preserve"> </w:t>
        </w:r>
      </w:ins>
      <w:r w:rsidR="0068500E">
        <w:t>offer</w:t>
      </w:r>
      <w:ins w:id="9" w:author="Gastbenutzer" w:date="2025-09-15T15:25:00Z">
        <w:r w:rsidR="79064136">
          <w:t xml:space="preserve"> a litmus test </w:t>
        </w:r>
      </w:ins>
      <w:r w:rsidR="008A6574">
        <w:t xml:space="preserve">for the relevance of </w:t>
      </w:r>
      <w:r w:rsidR="007B4608">
        <w:t>individual class positions</w:t>
      </w:r>
      <w:r w:rsidR="0068500E">
        <w:t xml:space="preserve"> and </w:t>
      </w:r>
      <w:r w:rsidR="007B4608">
        <w:t>class-based networks</w:t>
      </w:r>
      <w:r w:rsidR="0068500E">
        <w:t xml:space="preserve"> o</w:t>
      </w:r>
      <w:r w:rsidR="008A6574">
        <w:t>n political attitudes</w:t>
      </w:r>
      <w:r w:rsidR="009172DB">
        <w:t>.</w:t>
      </w:r>
      <w:ins w:id="10" w:author="Gastbenutzer" w:date="2025-09-15T15:25:00Z">
        <w:r w:rsidR="79064136">
          <w:t xml:space="preserve"> </w:t>
        </w:r>
      </w:ins>
      <w:r w:rsidR="00690164">
        <w:t>A</w:t>
      </w:r>
      <w:r w:rsidR="79064136">
        <w:t xml:space="preserve"> key feature that shaped the development of the social policy regimes in Latin America has been the pivotal role of market institutions and principles in the provision of welfare </w:t>
      </w:r>
      <w:r w:rsidR="00273ECB">
        <w:fldChar w:fldCharType="begin"/>
      </w:r>
      <w:r w:rsidR="00E53B1A">
        <w:instrText xml:space="preserve"> ADDIN ZOTERO_ITEM CSL_CITATION {"citationID":"ZLSRgC2Z","properties":{"formattedCitation":"(Huber and Stephens, 2012)","plainCitation":"(Huber and Stephens, 2012)","noteIndex":0},"citationItems":[{"id":18917,"uris":["http://zotero.org/users/5414506/items/STNE7AQ7"],"itemData":{"id":18917,"type":"book","event-place":"Chicago","ISBN":"978-0-226-35653-2","language":"eng","number-of-pages":"342","publisher":"University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instrText>
      </w:r>
      <w:r w:rsidR="00273ECB">
        <w:fldChar w:fldCharType="separate"/>
      </w:r>
      <w:r w:rsidR="79064136" w:rsidRPr="79064136">
        <w:rPr>
          <w:rFonts w:cs="Times New Roman"/>
        </w:rPr>
        <w:t>(Huber and Stephens, 2012)</w:t>
      </w:r>
      <w:r w:rsidR="00273ECB">
        <w:fldChar w:fldCharType="end"/>
      </w:r>
      <w:r w:rsidR="79064136">
        <w:t xml:space="preserve">. From the 1970s onward, neoliberal reforms—marked by deregulation and privatization—transformed the architecture of the </w:t>
      </w:r>
      <w:ins w:id="11" w:author="Julio César Iturra Sanhueza" w:date="2025-06-13T15:13:00Z">
        <w:r w:rsidR="79064136">
          <w:t xml:space="preserve">public </w:t>
        </w:r>
      </w:ins>
      <w:r w:rsidR="79064136">
        <w:t xml:space="preserve">institutions of Latin American welfare systems, reinforcing the centrality of contractual relations in the marketplace, and extending market logic to social domains that previously were mainly attended by the state </w:t>
      </w:r>
      <w:r w:rsidR="00273ECB">
        <w:fldChar w:fldCharType="begin"/>
      </w:r>
      <w:r w:rsidR="00E53B1A">
        <w:instrText xml:space="preserve"> ADDIN ZOTERO_ITEM CSL_CITATION {"citationID":"JN3pKPcr","properties":{"formattedCitation":"(Arrizabalo,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r w:rsidR="00273ECB">
        <w:fldChar w:fldCharType="separate"/>
      </w:r>
      <w:r w:rsidR="79064136" w:rsidRPr="79064136">
        <w:rPr>
          <w:rFonts w:cs="Times New Roman"/>
        </w:rPr>
        <w:t>(Arrizabalo, 1995)</w:t>
      </w:r>
      <w:r w:rsidR="00273ECB">
        <w:fldChar w:fldCharType="end"/>
      </w:r>
      <w:r w:rsidR="79064136">
        <w:t xml:space="preserve">. In consequence, the role of public provision was reduced and counterbalanced with a stronger presence of market actors in the provision of social services </w:t>
      </w:r>
      <w:r w:rsidR="00273ECB">
        <w:fldChar w:fldCharType="begin"/>
      </w:r>
      <w:r w:rsidR="00E53B1A">
        <w:instrText xml:space="preserve"> ADDIN ZOTERO_ITEM CSL_CITATION {"citationID":"YAGcG1gy","properties":{"formattedCitation":"(Harvey, 2020)","plainCitation":"(Harvey, 2020)","noteIndex":0},"citationItems":[{"id":18916,"uris":["http://zotero.org/users/5414506/items/L59GYMAV"],"itemData":{"id":18916,"type":"book","abstract":"Neoliberalism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instrText>
      </w:r>
      <w:r w:rsidR="00273ECB">
        <w:fldChar w:fldCharType="separate"/>
      </w:r>
      <w:r w:rsidR="79064136" w:rsidRPr="79064136">
        <w:rPr>
          <w:rFonts w:cs="Times New Roman"/>
        </w:rPr>
        <w:t>(Harvey, 2020)</w:t>
      </w:r>
      <w:r w:rsidR="00273ECB">
        <w:fldChar w:fldCharType="end"/>
      </w:r>
      <w:r w:rsidR="79064136">
        <w:t xml:space="preserve">. From a moral economy perspective, the role of the market mechanisms in the allocation of resources has coexisted with principles of economic redistribution and reciprocity, crystallized in welfare state institutions and family norms, in conjunction with their manifestation in popular views on each of these domains </w:t>
      </w:r>
      <w:r w:rsidR="00273ECB">
        <w:fldChar w:fldCharType="begin"/>
      </w:r>
      <w:r w:rsidR="00E53B1A">
        <w:instrText xml:space="preserve"> ADDIN ZOTERO_ITEM CSL_CITATION {"citationID":"AheeJ1LG","properties":{"formattedCitation":"(Koos and Sachweh, 2019)","plainCitation":"(Koos and Sachweh, 2019)","noteIndex":0},"citationItems":[{"id":14971,"uris":["http://zotero.org/users/5414506/items/QLAEJ2NX"],"itemData":{"id":14971,"type":"article-journal","abstract":"In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instrText>
      </w:r>
      <w:r w:rsidR="00273ECB">
        <w:fldChar w:fldCharType="separate"/>
      </w:r>
      <w:r w:rsidR="79064136" w:rsidRPr="79064136">
        <w:rPr>
          <w:rFonts w:cs="Times New Roman"/>
        </w:rPr>
        <w:t>(Koos and Sachweh, 2019)</w:t>
      </w:r>
      <w:r w:rsidR="00273ECB">
        <w:fldChar w:fldCharType="end"/>
      </w:r>
      <w:r w:rsidR="79064136">
        <w:t xml:space="preserve">. In the literature, the set of principles and norms related to how the public embraces individual effort and productivity as the central criteria for resource allocation has been addressed under the concept of </w:t>
      </w:r>
      <w:r w:rsidR="79064136" w:rsidRPr="79064136">
        <w:rPr>
          <w:i/>
          <w:iCs/>
        </w:rPr>
        <w:t>market justice</w:t>
      </w:r>
      <w:r w:rsidR="79064136">
        <w:t xml:space="preserve"> </w:t>
      </w:r>
      <w:r w:rsidR="00273ECB">
        <w:fldChar w:fldCharType="begin"/>
      </w:r>
      <w:r w:rsidR="00E53B1A">
        <w:instrText xml:space="preserve"> ADDIN ZOTERO_ITEM CSL_CITATION {"citationID":"pHypMI9J","properties":{"formattedCitation":"(Kluegel, Mason, and Wegener, 1999; Lane, 1986)","plainCitation":"(Kluegel, Mason, and Wegener, 1999; Lane, 1986)","noteIndex":0},"citationItems":[{"id":16892,"uris":["http://zotero.org/users/5414506/items/2GJZPHXS"],"itemData":{"id":16892,"type":"article-journal","abstract":"This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273ECB">
        <w:fldChar w:fldCharType="separate"/>
      </w:r>
      <w:r w:rsidR="79064136" w:rsidRPr="79064136">
        <w:rPr>
          <w:rFonts w:cs="Times New Roman"/>
        </w:rPr>
        <w:t>(Kluegel, Mason, and Wegener, 1999; Lane, 1986)</w:t>
      </w:r>
      <w:r w:rsidR="00273ECB">
        <w:fldChar w:fldCharType="end"/>
      </w:r>
      <w:r w:rsidR="79064136">
        <w:t xml:space="preserve">. As these principles emphasize self-reliance and minimal government intervention, they function as a legitimizing mechanism of economic inequality by framing it as the result of fair competition </w:t>
      </w:r>
      <w:r w:rsidR="00273ECB">
        <w:fldChar w:fldCharType="begin"/>
      </w:r>
      <w:r w:rsidR="00E53B1A">
        <w:instrText xml:space="preserve"> ADDIN ZOTERO_ITEM CSL_CITATION {"citationID":"iVCOaaC4","properties":{"formattedCitation":"(Svallfors,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273ECB">
        <w:fldChar w:fldCharType="separate"/>
      </w:r>
      <w:r w:rsidR="79064136" w:rsidRPr="79064136">
        <w:rPr>
          <w:rFonts w:cs="Times New Roman"/>
        </w:rPr>
        <w:t>(Svallfors, 2007)</w:t>
      </w:r>
      <w:r w:rsidR="00273ECB">
        <w:fldChar w:fldCharType="end"/>
      </w:r>
      <w:r w:rsidR="79064136">
        <w:t xml:space="preserve">. The empirical distributive justice literature has shown that market justice attitudes are particularly </w:t>
      </w:r>
      <w:r w:rsidR="79064136">
        <w:lastRenderedPageBreak/>
        <w:t xml:space="preserve">salient in contexts of high inequality and modest public provision of welfare, where the capacity of citizens to contribute or pay largely constrains access to welfare services </w:t>
      </w:r>
      <w:r w:rsidR="00273ECB">
        <w:fldChar w:fldCharType="begin"/>
      </w:r>
      <w:r w:rsidR="00E53B1A">
        <w:instrText xml:space="preserve"> ADDIN ZOTERO_ITEM CSL_CITATION {"citationID":"X7hOL7E9","properties":{"formattedCitation":"(Immergut and Schneider, 2020; Lindh, 2015; von dem Knesebeck, Vonneilich, and Kim, 2016)","plainCitation":"(Immergut and Schneider, 2020; Lindh, 2015; von dem Knesebeck, Vonneilich, and Kim,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w:instrText>
      </w:r>
      <w:r w:rsidR="00E53B1A" w:rsidRPr="00E53B1A">
        <w:rPr>
          <w:lang w:val="de-DE"/>
        </w:rPr>
        <w:instrText xml:space="preserve"> Online Library","title":"Public Opinion against Markets? Attitudes towards Market Distribution of Social Services – A Comparison of 17 Countries","title-short":"Public Opinion against Markets?","volume":"49","author":[{"family":"Lindh","given":"Arvid"}],"issued":{"date-parts":[["2015"]]},"citation-key":"lindh_public_2015"}},{"id":16653,"uris":["http://zotero.org/users/5414506/items/RC5IGP9I"],"itemData":{"id":16653,"type":"article-journal","abstract":"In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r w:rsidR="00273ECB">
        <w:fldChar w:fldCharType="separate"/>
      </w:r>
      <w:r w:rsidR="79064136" w:rsidRPr="79064136">
        <w:rPr>
          <w:rFonts w:cs="Times New Roman"/>
          <w:lang w:val="de-DE"/>
        </w:rPr>
        <w:t>(Immergut and Schneider, 2020; Lindh, 2015; von dem Knesebeck, Vonneilich, and Kim, 2016)</w:t>
      </w:r>
      <w:r w:rsidR="00273ECB">
        <w:fldChar w:fldCharType="end"/>
      </w:r>
      <w:r w:rsidR="79064136" w:rsidRPr="79064136">
        <w:rPr>
          <w:lang w:val="de-DE"/>
        </w:rPr>
        <w:t xml:space="preserve">. </w:t>
      </w:r>
      <w:r w:rsidR="79064136">
        <w:t xml:space="preserve">Under these circumstances, individuals in structurally advantaged positions in the labor market tend to be more supportive of market justice principles compared to those in occupations with greater labor market risk, low-demanded skills, and lower income </w:t>
      </w:r>
      <w:r w:rsidR="00273ECB">
        <w:fldChar w:fldCharType="begin"/>
      </w:r>
      <w:r w:rsidR="00E53B1A">
        <w:instrText xml:space="preserve"> ADDIN ZOTERO_ITEM CSL_CITATION {"citationID":"gF4aDXHf","properties":{"formattedCitation":"(Castillo, Salgado, Carrasco, and Laffert, 2024; Lee and Stacey, 2023)","plainCitation":"(Castillo, Salgado, Carrasco, and Laffert, 2024; Lee and Stacey, 2023)","noteIndex":0},"citationItems":[{"id":16787,"uris":["http://zotero.org/users/5414506/items/ZYS3I7T7"],"itemData":{"id":16787,"type":"article-journal","abstract":"Previous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273ECB">
        <w:fldChar w:fldCharType="separate"/>
      </w:r>
      <w:r w:rsidR="79064136" w:rsidRPr="79064136">
        <w:rPr>
          <w:rFonts w:cs="Times New Roman"/>
        </w:rPr>
        <w:t>(Castillo, Salgado, Carrasco, and Laffert, 2024; Lee and Stacey, 2023)</w:t>
      </w:r>
      <w:r w:rsidR="00273ECB">
        <w:fldChar w:fldCharType="end"/>
      </w:r>
      <w:r w:rsidR="79064136">
        <w:t xml:space="preserve">.  </w:t>
      </w:r>
    </w:p>
    <w:p w14:paraId="7DA118CC" w14:textId="65DDBC35" w:rsidR="009C2BB4" w:rsidRPr="00485463" w:rsidRDefault="00746D0F" w:rsidP="00300FC8">
      <w:commentRangeStart w:id="12"/>
      <w:r>
        <w:t>Against this backdrop, the main question of this paper is</w:t>
      </w:r>
      <w:r w:rsidRPr="79064136">
        <w:rPr>
          <w:highlight w:val="yellow"/>
        </w:rPr>
        <w:t xml:space="preserve">: to what extent do individual changes in the socioeconomic composition of social networks affect preferences for </w:t>
      </w:r>
      <w:r w:rsidR="009F19AE">
        <w:rPr>
          <w:highlight w:val="yellow"/>
        </w:rPr>
        <w:t>the commodification of</w:t>
      </w:r>
      <w:r w:rsidRPr="79064136">
        <w:rPr>
          <w:highlight w:val="yellow"/>
        </w:rPr>
        <w:t xml:space="preserve"> welfare provision?</w:t>
      </w:r>
      <w:commentRangeEnd w:id="12"/>
      <w:r>
        <w:rPr>
          <w:rStyle w:val="CommentReference"/>
        </w:rPr>
        <w:commentReference w:id="12"/>
      </w:r>
      <w:r>
        <w:t xml:space="preserve"> </w:t>
      </w:r>
      <w:r w:rsidR="79064136">
        <w:t xml:space="preserve">Using longitudinal data from the Chilean Longitudinal Social Survey (ELSOC, 2016–2023, three waves), </w:t>
      </w:r>
      <w:commentRangeStart w:id="13"/>
      <w:r w:rsidR="79064136">
        <w:t>this paper aims to scrutinize how changes</w:t>
      </w:r>
      <w:commentRangeEnd w:id="13"/>
      <w:r w:rsidR="00390455">
        <w:rPr>
          <w:rStyle w:val="CommentReference"/>
        </w:rPr>
        <w:commentReference w:id="13"/>
      </w:r>
      <w:r w:rsidR="79064136">
        <w:t xml:space="preserve"> in the socioeconomic composition of social networks affect changes in support for market justice principles in Chile. Thus, I hypothesize that positive changes in network diversity will reduce support for </w:t>
      </w:r>
      <w:r w:rsidR="00FD2B6B">
        <w:t xml:space="preserve">the commodification of </w:t>
      </w:r>
      <w:r w:rsidR="79064136">
        <w:t>welfare</w:t>
      </w:r>
      <w:r w:rsidR="00FD2B6B">
        <w:t xml:space="preserve"> services</w:t>
      </w:r>
      <w:r w:rsidR="79064136">
        <w:t xml:space="preserve">. Despite being one of Latin America’s more prosperous nations, Chile has one of the highest levels of economic inequality in the region. At the same time, the institutional architecture of the social policy regime in Chile is characterized as a welfare model heavily reliant on private provision. This study contributes to the literature by providing evidence from a Latin American developing country, emphasizing how socioeconomic changes in personal networks shape economic preferences over time. </w:t>
      </w:r>
    </w:p>
    <w:p w14:paraId="553CCF0A" w14:textId="0F4C6B82" w:rsidR="00DB0401" w:rsidRDefault="00BB5CF8" w:rsidP="00DB0401">
      <w:pPr>
        <w:pStyle w:val="Heading1"/>
      </w:pPr>
      <w:r w:rsidRPr="00D84938">
        <w:t xml:space="preserve">Theoretical views on </w:t>
      </w:r>
      <w:r w:rsidR="009E7221">
        <w:t>structural</w:t>
      </w:r>
      <w:r w:rsidR="006C28A6">
        <w:t xml:space="preserve"> position</w:t>
      </w:r>
      <w:r w:rsidR="00045106">
        <w:t>s</w:t>
      </w:r>
      <w:r w:rsidR="00DB0401">
        <w:t xml:space="preserve">, </w:t>
      </w:r>
      <w:r w:rsidRPr="00D84938">
        <w:t>social networks</w:t>
      </w:r>
      <w:bookmarkStart w:id="14" w:name="_8dx9y4ntxqh" w:colFirst="0" w:colLast="0"/>
      <w:bookmarkEnd w:id="14"/>
      <w:r w:rsidR="00E04E6D">
        <w:t>,</w:t>
      </w:r>
      <w:r w:rsidR="00DB0401">
        <w:t xml:space="preserve"> and market justice preferences</w:t>
      </w:r>
    </w:p>
    <w:p w14:paraId="64248AB6" w14:textId="1029535F" w:rsidR="00DB0401" w:rsidRPr="00D84938" w:rsidRDefault="00DB0401" w:rsidP="00DB0401">
      <w:pPr>
        <w:pStyle w:val="Heading2"/>
      </w:pPr>
      <w:r w:rsidRPr="00D84938">
        <w:t xml:space="preserve">Does time matter? The role of (changes in) individual structural position and networks </w:t>
      </w:r>
      <w:r w:rsidR="002B07C2">
        <w:t>on</w:t>
      </w:r>
      <w:r w:rsidRPr="00D84938">
        <w:t xml:space="preserve"> attitudes towards inequality  </w:t>
      </w:r>
    </w:p>
    <w:p w14:paraId="68EA421B" w14:textId="77777777" w:rsidR="00DB0401" w:rsidRPr="00ED1288" w:rsidRDefault="00DB0401" w:rsidP="007F64F3">
      <w:pPr>
        <w:pStyle w:val="Heading3"/>
      </w:pPr>
      <w:commentRangeStart w:id="15"/>
      <w:r w:rsidRPr="00ED1288">
        <w:t>Socioeconomic status and attitudes toward inequality</w:t>
      </w:r>
      <w:commentRangeEnd w:id="15"/>
      <w:r w:rsidRPr="00ED1288">
        <w:rPr>
          <w:rStyle w:val="CommentReference"/>
          <w:sz w:val="28"/>
          <w:szCs w:val="28"/>
        </w:rPr>
        <w:commentReference w:id="15"/>
      </w:r>
      <w:r w:rsidRPr="00ED1288">
        <w:t xml:space="preserve"> </w:t>
      </w:r>
    </w:p>
    <w:p w14:paraId="7DF6E56A" w14:textId="3FCA4FBB" w:rsidR="00DB0401" w:rsidRPr="00D84938" w:rsidRDefault="00DB0401" w:rsidP="00DB0401">
      <w:r w:rsidRPr="00D84938">
        <w:t xml:space="preserve">Most of the studies point out that individual socioeconomic position is an important predicting factor of </w:t>
      </w:r>
      <w:r w:rsidR="00110FD2">
        <w:t xml:space="preserve">attitudes towards </w:t>
      </w:r>
      <w:ins w:id="16" w:author="Julio César Iturra Sanhueza" w:date="2025-06-13T15:16:00Z" w16du:dateUtc="2025-06-13T13:16:00Z">
        <w:r w:rsidR="00142311">
          <w:t xml:space="preserve">economic </w:t>
        </w:r>
      </w:ins>
      <w:r w:rsidR="00110FD2">
        <w:t>in</w:t>
      </w:r>
      <w:ins w:id="17" w:author="Julio César Iturra Sanhueza" w:date="2025-06-13T15:16:00Z" w16du:dateUtc="2025-06-13T13:16:00Z">
        <w:r w:rsidR="00063F5B">
          <w:t>equality</w:t>
        </w:r>
      </w:ins>
      <w:r w:rsidRPr="00D84938">
        <w:t>. This has been explained mainly – but not exclusively</w:t>
      </w:r>
      <w:r w:rsidR="00723BBB">
        <w:t>,</w:t>
      </w:r>
      <w:r w:rsidRPr="00D84938">
        <w:t xml:space="preserve"> by self-interested motivations on the expected desirability of market-based distributions over state-based redistribution among the socioeconomically advantaged groups </w:t>
      </w:r>
      <w:r w:rsidRPr="00D84938">
        <w:fldChar w:fldCharType="begin"/>
      </w:r>
      <w:r w:rsidR="00E53B1A">
        <w:instrText xml:space="preserve"> ADDIN ZOTERO_ITEM CSL_CITATION {"citationID":"AWImA6Gx","properties":{"formattedCitation":"(Lindh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Pr="00D84938">
        <w:fldChar w:fldCharType="separate"/>
      </w:r>
      <w:r w:rsidR="00D92E77" w:rsidRPr="00D92E77">
        <w:rPr>
          <w:rFonts w:cs="Times New Roman"/>
        </w:rPr>
        <w:t>(Lindh and McCall, 2020)</w:t>
      </w:r>
      <w:r w:rsidRPr="00D84938">
        <w:fldChar w:fldCharType="end"/>
      </w:r>
      <w:r w:rsidRPr="00D84938">
        <w:t xml:space="preserve">. </w:t>
      </w:r>
      <w:r>
        <w:t>To this extent, h</w:t>
      </w:r>
      <w:r w:rsidRPr="00D84938">
        <w:t xml:space="preserve">igher-status individuals, with higher educational credentials in better-paying and secure labor market positions, are less likely to challenge market-based distribution, as they justify to a greater extent that access to welfare should be determined by one's ability to pay, compared to those with disadvantaged labor market positions </w:t>
      </w:r>
      <w:r w:rsidRPr="00D84938">
        <w:fldChar w:fldCharType="begin"/>
      </w:r>
      <w:r w:rsidR="00E53B1A">
        <w:instrText xml:space="preserve"> ADDIN ZOTERO_ITEM CSL_CITATION {"citationID":"YxX3VASA","properties":{"formattedCitation":"(Svallfors,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Pr="00D84938">
        <w:fldChar w:fldCharType="separate"/>
      </w:r>
      <w:r w:rsidR="00D92E77" w:rsidRPr="00D92E77">
        <w:rPr>
          <w:rFonts w:cs="Times New Roman"/>
        </w:rPr>
        <w:t>(Svallfors, 2007)</w:t>
      </w:r>
      <w:r w:rsidRPr="00D84938">
        <w:fldChar w:fldCharType="end"/>
      </w:r>
      <w:r w:rsidRPr="00D84938">
        <w:t>.</w:t>
      </w:r>
    </w:p>
    <w:p w14:paraId="5F885CDC" w14:textId="2E62F456" w:rsidR="00D7641D" w:rsidRPr="00D84938" w:rsidRDefault="79064136" w:rsidP="00DB0401">
      <w:r>
        <w:t xml:space="preserve">Empirically, it has been consistently demonstrated that those in socioeconomically advantaged positions endorse the idea that those with higher incomes should be able to </w:t>
      </w:r>
      <w:commentRangeStart w:id="18"/>
      <w:r>
        <w:t>pay more for better social services</w:t>
      </w:r>
      <w:commentRangeEnd w:id="18"/>
      <w:r w:rsidR="00DB0401">
        <w:rPr>
          <w:rStyle w:val="CommentReference"/>
        </w:rPr>
        <w:commentReference w:id="18"/>
      </w:r>
      <w:r>
        <w:t xml:space="preserve"> in the domains of education </w:t>
      </w:r>
      <w:r w:rsidR="00DB0401">
        <w:fldChar w:fldCharType="begin"/>
      </w:r>
      <w:r w:rsidR="00E53B1A">
        <w:instrText xml:space="preserve"> ADDIN ZOTERO_ITEM CSL_CITATION {"citationID":"QwGX50FH","properties":{"formattedCitation":"(Lee and Stacey, 2023)","plainCitation":"(Lee and Stacey, 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DB0401">
        <w:fldChar w:fldCharType="separate"/>
      </w:r>
      <w:r w:rsidRPr="79064136">
        <w:rPr>
          <w:rFonts w:cs="Times New Roman"/>
        </w:rPr>
        <w:t>(Lee and Stacey, 2023)</w:t>
      </w:r>
      <w:r w:rsidR="00DB0401">
        <w:fldChar w:fldCharType="end"/>
      </w:r>
      <w:r>
        <w:t xml:space="preserve">, healthcare </w:t>
      </w:r>
      <w:r w:rsidR="00DB0401">
        <w:fldChar w:fldCharType="begin"/>
      </w:r>
      <w:r w:rsidR="00E53B1A">
        <w:instrText xml:space="preserve"> ADDIN ZOTERO_ITEM CSL_CITATION {"citationID":"ycB8glB2","properties":{"formattedCitation":"(Immergut and Schneider, 2020; von dem Knesebeck et al., 2016)","plainCitation":"(Immergut and Schneider, 2020; von dem Knesebeck et al.,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r w:rsidR="00DB0401">
        <w:fldChar w:fldCharType="separate"/>
      </w:r>
      <w:r w:rsidRPr="79064136">
        <w:rPr>
          <w:rFonts w:cs="Times New Roman"/>
        </w:rPr>
        <w:t>(Immergut and Schneider, 2020; von dem Knesebeck et al., 2016)</w:t>
      </w:r>
      <w:r w:rsidR="00DB0401">
        <w:fldChar w:fldCharType="end"/>
      </w:r>
      <w:r>
        <w:t xml:space="preserve"> and old age pensions </w:t>
      </w:r>
      <w:r w:rsidR="00DB0401">
        <w:fldChar w:fldCharType="begin"/>
      </w:r>
      <w:r w:rsidR="00E53B1A">
        <w:instrText xml:space="preserve"> ADDIN ZOTERO_ITEM CSL_CITATION {"citationID":"29sQHKwg","properties":{"formattedCitation":"(Castillo et al., 2024)","plainCitation":"(Castillo et al., 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DB0401">
        <w:fldChar w:fldCharType="separate"/>
      </w:r>
      <w:r w:rsidRPr="79064136">
        <w:rPr>
          <w:rFonts w:cs="Times New Roman"/>
        </w:rPr>
        <w:t>(Castillo et al., 2024)</w:t>
      </w:r>
      <w:r w:rsidR="00DB0401">
        <w:fldChar w:fldCharType="end"/>
      </w:r>
      <w:r>
        <w:t xml:space="preserve">. Similarly, Lindh </w:t>
      </w:r>
      <w:r w:rsidR="00DB0401">
        <w:fldChar w:fldCharType="begin"/>
      </w:r>
      <w:r w:rsidR="00E53B1A">
        <w:instrText xml:space="preserve"> ADDIN ZOTERO_ITEM CSL_CITATION {"citationID":"q6GbizjI","properties":{"formattedCitation":"(2015)","plainCitation":"(2015)","noteIndex":0},"citationItems":[{"id":14436,"uris":["http://zotero.org/users/5414506/items/5K857S8L"],"itemData":{"id":14436,"type":"article-journal","abstract":"This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DB0401">
        <w:fldChar w:fldCharType="separate"/>
      </w:r>
      <w:r w:rsidRPr="79064136">
        <w:rPr>
          <w:rFonts w:cs="Times New Roman"/>
        </w:rPr>
        <w:t>(2015)</w:t>
      </w:r>
      <w:r w:rsidR="00DB0401">
        <w:fldChar w:fldCharType="end"/>
      </w:r>
      <w:r>
        <w:t xml:space="preserve"> argues that upper-class individuals support market-based social service distribution because they benefit from systems that align with their financial independence, without relying on public support. In contrast, working-class individuals, often dependent on public services, prefer equitable access rather than market-driven systems. Hereby, market-based social </w:t>
      </w:r>
      <w:r>
        <w:lastRenderedPageBreak/>
        <w:t>insurance and services can be appealing to higher-income individuals as an alternative</w:t>
      </w:r>
      <w:r w:rsidR="00C97239">
        <w:t>,</w:t>
      </w:r>
      <w:r>
        <w:t xml:space="preserve"> as they involve no redistribution </w:t>
      </w:r>
      <w:commentRangeStart w:id="19"/>
      <w:r w:rsidR="00DB0401">
        <w:fldChar w:fldCharType="begin"/>
      </w:r>
      <w:r w:rsidR="00E53B1A">
        <w:instrText xml:space="preserve"> ADDIN ZOTERO_ITEM CSL_CITATION {"citationID":"4ILB1TfW","properties":{"formattedCitation":"(Busemeyer and Iversen, 2020)","plainCitation":"(Busemeyer and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DB0401">
        <w:fldChar w:fldCharType="separate"/>
      </w:r>
      <w:r w:rsidRPr="79064136">
        <w:rPr>
          <w:rFonts w:cs="Times New Roman"/>
        </w:rPr>
        <w:t>(Busemeyer and Iversen, 2020)</w:t>
      </w:r>
      <w:r w:rsidR="00DB0401">
        <w:fldChar w:fldCharType="end"/>
      </w:r>
      <w:commentRangeEnd w:id="19"/>
      <w:r w:rsidR="00DB0401">
        <w:rPr>
          <w:rStyle w:val="CommentReference"/>
        </w:rPr>
        <w:commentReference w:id="19"/>
      </w:r>
      <w:r>
        <w:t xml:space="preserve">. </w:t>
      </w:r>
      <w:r w:rsidR="00AD544C">
        <w:t>F</w:t>
      </w:r>
      <w:r w:rsidR="009B31F6">
        <w:t>rom a self-interest perspective</w:t>
      </w:r>
      <w:r w:rsidR="00274A3E">
        <w:t xml:space="preserve">, it has been shown that </w:t>
      </w:r>
      <w:r>
        <w:t xml:space="preserve">higher-income and educated individuals, who often benefit from market-based distributions, are more likely to view income inequality as fair and merit-based </w:t>
      </w:r>
      <w:r w:rsidR="00DB0401">
        <w:fldChar w:fldCharType="begin"/>
      </w:r>
      <w:r w:rsidR="00E53B1A">
        <w:instrText xml:space="preserve"> ADDIN ZOTERO_ITEM CSL_CITATION {"citationID":"tbMYUUXw","properties":{"formattedCitation":"(Kluegel et al., 1999; Svallfors, 2007)","plainCitation":"(Kluegel et al., 1999; Svallfors, 2007)","noteIndex":0},"citationItems":[{"id":16892,"uris":["http://zotero.org/users/5414506/items/2GJZPHXS"],"itemData":{"id":16892,"type":"article-journal","abstract":"This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DB0401">
        <w:fldChar w:fldCharType="separate"/>
      </w:r>
      <w:r w:rsidRPr="79064136">
        <w:rPr>
          <w:rFonts w:cs="Times New Roman"/>
        </w:rPr>
        <w:t>(Kluegel et al., 1999; Svallfors, 2007)</w:t>
      </w:r>
      <w:r w:rsidR="00DB0401">
        <w:fldChar w:fldCharType="end"/>
      </w:r>
      <w:r>
        <w:t xml:space="preserve">. Also, higher educational credentials are associated with greater acceptance of meritocratic ideals and the belief that the market rewards personal achievement </w:t>
      </w:r>
      <w:r w:rsidR="00DB0401">
        <w:fldChar w:fldCharType="begin"/>
      </w:r>
      <w:r w:rsidR="00E53B1A">
        <w:instrText xml:space="preserve"> ADDIN ZOTERO_ITEM CSL_CITATION {"citationID":"VBiQYeKz","properties":{"formattedCitation":"(Castillo, Madero-Cabib, and Salamovich, 2013; Castillo et al., 2024)","plainCitation":"(Castillo, Madero-Cabib, and Salamovich, 2013; Castillo et al., 2024)","noteIndex":0},"citationItems":[{"id":232,"uris":["http://zotero.org/users/5414506/items/HJXYCW95"],"itemData":{"id":232,"type":"article-journal","container-title":"Revista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DB0401">
        <w:fldChar w:fldCharType="separate"/>
      </w:r>
      <w:r w:rsidRPr="79064136">
        <w:rPr>
          <w:rFonts w:cs="Times New Roman"/>
        </w:rPr>
        <w:t>(Castillo, Madero-Cabib, and Salamovich, 2013; Castillo et al., 2024)</w:t>
      </w:r>
      <w:r w:rsidR="00DB0401">
        <w:fldChar w:fldCharType="end"/>
      </w:r>
      <w:r>
        <w:t xml:space="preserve"> as well as more financial stability given their highly valuable skills in the labor market </w:t>
      </w:r>
      <w:r w:rsidR="00DB0401">
        <w:fldChar w:fldCharType="begin"/>
      </w:r>
      <w:r w:rsidR="00E53B1A">
        <w:instrText xml:space="preserve"> ADDIN ZOTERO_ITEM CSL_CITATION {"citationID":"CUILaeBc","properties":{"formattedCitation":"(H\\uc0\\u228{}usermann, Kurer, and Schwander, 2015)","plainCitation":"(Häusermann, Kurer, and Schwander, 2015)","noteIndex":0},"citationItems":[{"id":15825,"uris":["http://zotero.org/users/5414506/items/CFWH4PAZ"],"itemData":{"id":15825,"type":"article-journal","container-title":"Socio-Economic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r w:rsidR="00DB0401">
        <w:fldChar w:fldCharType="separate"/>
      </w:r>
      <w:r w:rsidRPr="79064136">
        <w:rPr>
          <w:rFonts w:cs="Times New Roman"/>
        </w:rPr>
        <w:t>(Häusermann, Kurer, and Schwander, 2015)</w:t>
      </w:r>
      <w:r w:rsidR="00DB0401">
        <w:fldChar w:fldCharType="end"/>
      </w:r>
      <w:r>
        <w:t>.</w:t>
      </w:r>
      <w:r w:rsidR="00DB0401">
        <w:tab/>
      </w:r>
    </w:p>
    <w:p w14:paraId="45CF8DDE" w14:textId="336E4BE7" w:rsidR="00DB0401" w:rsidRPr="00D84938" w:rsidRDefault="79064136" w:rsidP="00DB0401">
      <w:commentRangeStart w:id="20"/>
      <w:r>
        <w:t xml:space="preserve">An </w:t>
      </w:r>
      <w:commentRangeEnd w:id="20"/>
      <w:r w:rsidR="00DB0401">
        <w:rPr>
          <w:rStyle w:val="CommentReference"/>
        </w:rPr>
        <w:commentReference w:id="20"/>
      </w:r>
      <w:r>
        <w:t xml:space="preserve">important point is that most of the theoretical approaches to preference formation, including attitudes toward public and private alternatives to social welfare </w:t>
      </w:r>
      <w:r w:rsidR="00DB0401">
        <w:fldChar w:fldCharType="begin"/>
      </w:r>
      <w:r w:rsidR="00E53B1A">
        <w:instrText xml:space="preserve"> ADDIN ZOTERO_ITEM CSL_CITATION {"citationID":"4EjSmseh","properties":{"formattedCitation":"(Lindh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DB0401">
        <w:fldChar w:fldCharType="separate"/>
      </w:r>
      <w:r w:rsidRPr="79064136">
        <w:rPr>
          <w:rFonts w:cs="Times New Roman"/>
        </w:rPr>
        <w:t>(Lindh and McCall, 2020)</w:t>
      </w:r>
      <w:r w:rsidR="00DB0401">
        <w:fldChar w:fldCharType="end"/>
      </w:r>
      <w:r>
        <w:t xml:space="preserve"> and economic inequality justification </w:t>
      </w:r>
      <w:r w:rsidR="00DB0401">
        <w:fldChar w:fldCharType="begin"/>
      </w:r>
      <w:r w:rsidR="00E53B1A">
        <w:instrText xml:space="preserve"> ADDIN ZOTERO_ITEM CSL_CITATION {"citationID":"tRjJet3Y","properties":{"formattedCitation":"(Janmaat, 2013)","plainCitation":"(Janmaat, 2013)","noteIndex":0},"citationItems":[{"id":398,"uris":["http://zotero.org/users/5414506/items/6HZFJW7E"],"itemData":{"id":398,"type":"article-journal","abstract":"This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r w:rsidR="00DB0401">
        <w:fldChar w:fldCharType="separate"/>
      </w:r>
      <w:r w:rsidRPr="79064136">
        <w:rPr>
          <w:rFonts w:cs="Times New Roman"/>
        </w:rPr>
        <w:t>(Janmaat, 2013)</w:t>
      </w:r>
      <w:r w:rsidR="00DB0401">
        <w:fldChar w:fldCharType="end"/>
      </w:r>
      <w:r>
        <w:t xml:space="preserve"> have been conceived as </w:t>
      </w:r>
      <w:commentRangeStart w:id="21"/>
      <w:r>
        <w:t xml:space="preserve">theories that aim to explain </w:t>
      </w:r>
      <w:r w:rsidRPr="79064136">
        <w:rPr>
          <w:i/>
          <w:iCs/>
        </w:rPr>
        <w:t>between-group</w:t>
      </w:r>
      <w:r>
        <w:t xml:space="preserve"> differences instead of being theories of individual chang</w:t>
      </w:r>
      <w:commentRangeEnd w:id="21"/>
      <w:r w:rsidR="00DB0401">
        <w:rPr>
          <w:rStyle w:val="CommentReference"/>
        </w:rPr>
        <w:commentReference w:id="21"/>
      </w:r>
      <w:r>
        <w:t xml:space="preserve">e. While related evidence has shown that upward intragenerational mobility is associated with greater individual well-being </w:t>
      </w:r>
      <w:r w:rsidR="00DB0401">
        <w:fldChar w:fldCharType="begin"/>
      </w:r>
      <w:r w:rsidR="00E53B1A">
        <w:instrText xml:space="preserve"> ADDIN ZOTERO_ITEM CSL_CITATION {"citationID":"9Tf6jHsR","properties":{"formattedCitation":"(Reche, K\\uc0\\u246{}nig, and Hajek, 2019)","plainCitation":"(Reche, König, and Hajek, 2019)","noteIndex":0},"citationItems":[{"id":16782,"uris":["http://zotero.org/users/5414506/items/X8WRCFRH"],"itemData":{"id":16782,"type":"article-journal","abstract":"If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instrText>
      </w:r>
      <w:r w:rsidR="00DB0401">
        <w:fldChar w:fldCharType="separate"/>
      </w:r>
      <w:r w:rsidRPr="79064136">
        <w:rPr>
          <w:rFonts w:cs="Times New Roman"/>
        </w:rPr>
        <w:t>(Reche, König, and Hajek, 2019)</w:t>
      </w:r>
      <w:r w:rsidR="00DB0401">
        <w:fldChar w:fldCharType="end"/>
      </w:r>
      <w:r>
        <w:t xml:space="preserve">, the impact of such changes on economic preferences remains underexplored. In this sense, extensions of the self-interest model have considered the role of optimistic economic prospects or intergenerational mobility on economic preferences </w:t>
      </w:r>
      <w:r w:rsidR="00DB0401">
        <w:fldChar w:fldCharType="begin"/>
      </w:r>
      <w:r w:rsidR="00E53B1A">
        <w:instrText xml:space="preserve"> ADDIN ZOTERO_ITEM CSL_CITATION {"citationID":"tJilHeY8","properties":{"formattedCitation":"(Jaime-Castillo and Marqu\\uc0\\u233{}s-Perales, 2019)","plainCitation":"(Jaime-Castillo and Marqués-Perales, 2019)","noteIndex":0},"citationItems":[{"id":9748,"uris":["http://zotero.org/users/5414506/items/9T7XVGKH"],"itemData":{"id":9748,"type":"article-journal","abstract":"The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instrText>
      </w:r>
      <w:r w:rsidR="00DB0401">
        <w:fldChar w:fldCharType="separate"/>
      </w:r>
      <w:r w:rsidRPr="79064136">
        <w:rPr>
          <w:rFonts w:cs="Times New Roman"/>
        </w:rPr>
        <w:t>(Jaime-Castillo and Marqués-Perales, 2019)</w:t>
      </w:r>
      <w:r w:rsidR="00DB0401">
        <w:fldChar w:fldCharType="end"/>
      </w:r>
      <w:r>
        <w:t xml:space="preserve">. </w:t>
      </w:r>
      <w:commentRangeStart w:id="22"/>
      <w:r>
        <w:t xml:space="preserve">Nonetheless, I </w:t>
      </w:r>
      <w:r w:rsidR="001A1610">
        <w:t>suggest</w:t>
      </w:r>
      <w:r>
        <w:t xml:space="preserve"> that only a little literature has grasped the consequences of </w:t>
      </w:r>
      <w:r w:rsidRPr="79064136">
        <w:rPr>
          <w:i/>
          <w:iCs/>
        </w:rPr>
        <w:t>changes</w:t>
      </w:r>
      <w:r>
        <w:t xml:space="preserve"> in socioeconomic status more directly.</w:t>
      </w:r>
      <w:commentRangeEnd w:id="22"/>
      <w:r w:rsidR="00DB0401">
        <w:rPr>
          <w:rStyle w:val="CommentReference"/>
        </w:rPr>
        <w:commentReference w:id="22"/>
      </w:r>
    </w:p>
    <w:p w14:paraId="46824953" w14:textId="6EBF3586" w:rsidR="00DB0401" w:rsidRPr="00D84938" w:rsidRDefault="79064136" w:rsidP="00DB0401">
      <w:commentRangeStart w:id="23"/>
      <w:r>
        <w:t xml:space="preserve">The </w:t>
      </w:r>
      <w:commentRangeEnd w:id="23"/>
      <w:r w:rsidR="00DB0401">
        <w:rPr>
          <w:rStyle w:val="CommentReference"/>
        </w:rPr>
        <w:commentReference w:id="23"/>
      </w:r>
      <w:r>
        <w:t xml:space="preserve">main theories on political attitude formation offer distinct perspectives on how changes in socioeconomic positions shape political attitudes over time. In a recent study, Helgason &amp; Rehm </w:t>
      </w:r>
      <w:r w:rsidR="00DB0401">
        <w:fldChar w:fldCharType="begin"/>
      </w:r>
      <w:r w:rsidR="00E53B1A">
        <w:instrText xml:space="preserve"> ADDIN ZOTERO_ITEM CSL_CITATION {"citationID":"IYM0p7lI","properties":{"formattedCitation":"(2023)","plainCitation":"(2023)","noteIndex":0},"citationItems":[{"id":16783,"uris":["http://zotero.org/users/5414506/items/3FUL3QQA"],"itemData":{"id":16783,"type":"article-journal","abstract":"Income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instrText>
      </w:r>
      <w:r w:rsidR="00DB0401">
        <w:fldChar w:fldCharType="separate"/>
      </w:r>
      <w:r w:rsidRPr="79064136">
        <w:rPr>
          <w:rFonts w:cs="Times New Roman"/>
        </w:rPr>
        <w:t>(2023)</w:t>
      </w:r>
      <w:r w:rsidR="00DB0401">
        <w:fldChar w:fldCharType="end"/>
      </w:r>
      <w:r>
        <w:t xml:space="preserve"> reviewed and empirically scrutinized how different income mobility profiles differed in their “core political values” over time in Britain. They differentiate between five possible expectations according to the current self-interest-based mechanism – prospective income mobility or income expectations </w:t>
      </w:r>
      <w:r w:rsidR="00DB0401">
        <w:fldChar w:fldCharType="begin"/>
      </w:r>
      <w:r w:rsidR="00E53B1A">
        <w:instrText xml:space="preserve"> ADDIN ZOTERO_ITEM CSL_CITATION {"citationID":"VxveM1IM","properties":{"formattedCitation":"(Benabou and Ok, 2001; Rueda and Stegmueller, 2019)","plainCitation":"(Benabou and Ok, 2001; Rueda and Stegmueller, 2019)","noteIndex":0},"citationItems":[{"id":11903,"uris":["http://zotero.org/users/5414506/items/A4LN7W7Z"],"itemData":{"id":11903,"type":"article-journal","container-title":"The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DB0401">
        <w:fldChar w:fldCharType="separate"/>
      </w:r>
      <w:r w:rsidRPr="79064136">
        <w:rPr>
          <w:rFonts w:cs="Times New Roman"/>
        </w:rPr>
        <w:t>(Benabou and Ok, 2001; Rueda and Stegmueller, 2019)</w:t>
      </w:r>
      <w:r w:rsidR="00DB0401">
        <w:fldChar w:fldCharType="end"/>
      </w:r>
      <w:r>
        <w:t xml:space="preserve">, as well as preference formation based on informational updates </w:t>
      </w:r>
      <w:r w:rsidR="00DB0401">
        <w:fldChar w:fldCharType="begin"/>
      </w:r>
      <w:r w:rsidR="00E53B1A">
        <w:instrText xml:space="preserve"> ADDIN ZOTERO_ITEM CSL_CITATION {"citationID":"1Gz4VFnr","properties":{"formattedCitation":"(Druckman and Lupia, 2000)","plainCitation":"(Druckman and Lupia, 2000)","noteIndex":0},"citationItems":[{"id":11372,"uris":["http://zotero.org/users/5414506/items/QGEWZ4L3"],"itemData":{"id":11372,"type":"article-journal","abstract":"This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N."},{"family":"Lupia","given":"Arthur"}],"issued":{"date-parts":[["2000",6]]},"citation-key":"druckman_preference_2000"}}],"schema":"https://github.com/citation-style-language/schema/raw/master/csl-citation.json"} </w:instrText>
      </w:r>
      <w:r w:rsidR="00DB0401">
        <w:fldChar w:fldCharType="separate"/>
      </w:r>
      <w:r w:rsidRPr="79064136">
        <w:rPr>
          <w:rFonts w:cs="Times New Roman"/>
        </w:rPr>
        <w:t>(Druckman and Lupia, 2000)</w:t>
      </w:r>
      <w:r w:rsidR="00DB0401">
        <w:fldChar w:fldCharType="end"/>
      </w:r>
      <w:r>
        <w:t xml:space="preserve">. In their perspective, political attitudes can be explained through (i) </w:t>
      </w:r>
      <w:r w:rsidRPr="79064136">
        <w:rPr>
          <w:i/>
          <w:iCs/>
        </w:rPr>
        <w:t xml:space="preserve">socialization, </w:t>
      </w:r>
      <w:r>
        <w:t xml:space="preserve">which posits stability according to early-life experiences in the family of origin; (ii) </w:t>
      </w:r>
      <w:r w:rsidRPr="79064136">
        <w:rPr>
          <w:i/>
          <w:iCs/>
        </w:rPr>
        <w:t>anticipation</w:t>
      </w:r>
      <w:r>
        <w:t xml:space="preserve">, where attitudes can be aligned with expected future income; (iii) </w:t>
      </w:r>
      <w:r w:rsidRPr="79064136">
        <w:rPr>
          <w:i/>
          <w:iCs/>
        </w:rPr>
        <w:t xml:space="preserve">myopic self-interest, </w:t>
      </w:r>
      <w:r>
        <w:t xml:space="preserve">which focuses on immediate income effects; (iv) </w:t>
      </w:r>
      <w:commentRangeStart w:id="24"/>
      <w:r w:rsidRPr="79064136">
        <w:rPr>
          <w:i/>
          <w:iCs/>
        </w:rPr>
        <w:t>learning</w:t>
      </w:r>
      <w:r>
        <w:t xml:space="preserve"> highlights cumulative changes from past and current experiences</w:t>
      </w:r>
      <w:commentRangeEnd w:id="24"/>
      <w:r w:rsidR="00DB0401">
        <w:rPr>
          <w:rStyle w:val="CommentReference"/>
        </w:rPr>
        <w:commentReference w:id="24"/>
      </w:r>
      <w:r>
        <w:t xml:space="preserve">; and (v) </w:t>
      </w:r>
      <w:r w:rsidRPr="79064136">
        <w:rPr>
          <w:i/>
          <w:iCs/>
        </w:rPr>
        <w:t>status maximization</w:t>
      </w:r>
      <w:r>
        <w:t xml:space="preserve"> links attitudes to the highest structural position achieved over time. In this sense, Helgason &amp; Rehm (2024) argue that attitudinal change is a gradual adaptation process. This process tends to be slow and cumulative, especially in learning and updating beliefs. As a result, differences in political attitudes between groups (</w:t>
      </w:r>
      <w:ins w:id="25" w:author="Gastbenutzer" w:date="2025-09-15T15:43:00Z">
        <w:r>
          <w:t>by</w:t>
        </w:r>
      </w:ins>
      <w:ins w:id="26" w:author="Gastbenutzer" w:date="2025-09-15T15:44:00Z">
        <w:r>
          <w:t xml:space="preserve">, </w:t>
        </w:r>
      </w:ins>
      <w:r>
        <w:t xml:space="preserve">e.g., income or occupations) are often more pronounced than changes in attitudes within the same individual over time </w:t>
      </w:r>
      <w:r w:rsidR="00DB0401">
        <w:fldChar w:fldCharType="begin"/>
      </w:r>
      <w:r w:rsidR="00E53B1A">
        <w:instrText xml:space="preserve"> ADDIN ZOTERO_ITEM CSL_CITATION {"citationID":"QfD0sQgd","properties":{"formattedCitation":"(Helgason and Rehm, 2024)","plainCitation":"(Helgason and Rehm, 2024)","noteIndex":0},"citationItems":[{"id":16785,"uris":["http://zotero.org/users/5414506/items/YB26IELD"],"itemData":{"id":16785,"type":"article-journal","abstract":"While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DB0401">
        <w:fldChar w:fldCharType="separate"/>
      </w:r>
      <w:r w:rsidRPr="79064136">
        <w:rPr>
          <w:rFonts w:cs="Times New Roman"/>
        </w:rPr>
        <w:t>(Helgason and Rehm, 2024)</w:t>
      </w:r>
      <w:r w:rsidR="00DB0401">
        <w:fldChar w:fldCharType="end"/>
      </w:r>
      <w:r>
        <w:t xml:space="preserve">. </w:t>
      </w:r>
    </w:p>
    <w:p w14:paraId="4F639DE7" w14:textId="77777777" w:rsidR="00F65181" w:rsidRDefault="00DB0401" w:rsidP="00DB0401">
      <w:r w:rsidRPr="00D84938">
        <w:t xml:space="preserve">Empirically, longitudinal evidence hints that as individuals experience rising structural positions, particularly through occupational class and income, they become more conservative in their political views and demand less redistribution as they benefit more directly from unequal distributions </w:t>
      </w:r>
      <w:r w:rsidRPr="00D84938">
        <w:fldChar w:fldCharType="begin"/>
      </w:r>
      <w:r w:rsidR="00E53B1A">
        <w:instrText xml:space="preserve"> ADDIN ZOTERO_ITEM CSL_CITATION {"citationID":"s2nOPwG2","properties":{"formattedCitation":"(Helgason and Rehm, 2023; Langs\\uc0\\u230{}ther et al., 2022; Stegmueller, 2013)","plainCitation":"(Helgason and Rehm, 2023; Langsæther et al., 2022; Stegmueller, 2013)","noteIndex":0},"citationItems":[{"id":16783,"uris":["http://zotero.org/users/5414506/items/3FUL3QQA"],"itemData":{"id":16783,"type":"article-journal","abstract":"Income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id":18054,"uris":["http://zotero.org/users/5414506/items/7XEVGW94"],"itemData":{"id":18054,"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Preferences","volume":"21","author":[{"family":"Stegmueller","given":"Daniel"}],"issued":{"date-parts":[["2013"]]},"citation-key":"stegmueller_modeling_2013"}}],"schema":"https://github.com/citation-style-language/schema/raw/master/csl-citation.json"} </w:instrText>
      </w:r>
      <w:r w:rsidRPr="00D84938">
        <w:fldChar w:fldCharType="separate"/>
      </w:r>
      <w:r w:rsidR="00D92E77" w:rsidRPr="00D92E77">
        <w:rPr>
          <w:rFonts w:cs="Times New Roman"/>
        </w:rPr>
        <w:t>(Helgason and Rehm, 2023; Langsæther et al., 2022; Stegmueller, 2013)</w:t>
      </w:r>
      <w:r w:rsidRPr="00D84938">
        <w:fldChar w:fldCharType="end"/>
      </w:r>
      <w:r w:rsidRPr="00D84938">
        <w:t xml:space="preserve">. It is also noteworthy that mobile individuals show more nuanced preferences when compared to those with </w:t>
      </w:r>
      <w:r>
        <w:t>homogeneous-stable</w:t>
      </w:r>
      <w:r w:rsidRPr="00D84938">
        <w:t xml:space="preserve"> working or </w:t>
      </w:r>
      <w:r w:rsidR="004D7F28">
        <w:t>service</w:t>
      </w:r>
      <w:r w:rsidRPr="00D84938">
        <w:t xml:space="preserve">-class mobility trajectories </w:t>
      </w:r>
      <w:r w:rsidRPr="00D84938">
        <w:fldChar w:fldCharType="begin"/>
      </w:r>
      <w:r w:rsidR="00E53B1A">
        <w:instrText xml:space="preserve"> ADDIN ZOTERO_ITEM CSL_CITATION {"citationID":"YHlDVvjm","properties":{"formattedCitation":"(Helgason and Rehm, 2024)","plainCitation":"(Helgason and Rehm, 2024)","noteIndex":0},"citationItems":[{"id":16785,"uris":["http://zotero.org/users/5414506/items/YB26IELD"],"itemData":{"id":16785,"type":"article-journal","abstract":"While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Pr="00D84938">
        <w:fldChar w:fldCharType="separate"/>
      </w:r>
      <w:r w:rsidR="00D92E77" w:rsidRPr="00D92E77">
        <w:rPr>
          <w:rFonts w:cs="Times New Roman"/>
        </w:rPr>
        <w:t>(Helgason and Rehm, 2024)</w:t>
      </w:r>
      <w:r w:rsidRPr="00D84938">
        <w:fldChar w:fldCharType="end"/>
      </w:r>
      <w:r w:rsidRPr="00D84938">
        <w:t xml:space="preserve">. Similarly, in the British case, it has been shown that upwardly mobile individuals are more prone to vote for the conservative </w:t>
      </w:r>
      <w:r w:rsidRPr="00D84938">
        <w:lastRenderedPageBreak/>
        <w:t xml:space="preserve">party, known for its pro-market stances in terms of welfare provision </w:t>
      </w:r>
      <w:r w:rsidRPr="00D84938">
        <w:fldChar w:fldCharType="begin"/>
      </w:r>
      <w:r w:rsidR="00E53B1A">
        <w:instrText xml:space="preserve"> ADDIN ZOTERO_ITEM CSL_CITATION {"citationID":"ToXk7hxe","properties":{"formattedCitation":"(Helgason and Rehm, 2023)","plainCitation":"(Helgason and Rehm, 2023)","noteIndex":0},"citationItems":[{"id":16783,"uris":["http://zotero.org/users/5414506/items/3FUL3QQA"],"itemData":{"id":16783,"type":"article-journal","abstract":"Income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r w:rsidRPr="00D84938">
        <w:fldChar w:fldCharType="separate"/>
      </w:r>
      <w:r w:rsidR="00D92E77" w:rsidRPr="00D92E77">
        <w:rPr>
          <w:rFonts w:cs="Times New Roman"/>
        </w:rPr>
        <w:t>(Helgason and Rehm, 2023)</w:t>
      </w:r>
      <w:r w:rsidRPr="00D84938">
        <w:fldChar w:fldCharType="end"/>
      </w:r>
      <w:r w:rsidRPr="00D84938">
        <w:t xml:space="preserve">. </w:t>
      </w:r>
    </w:p>
    <w:p w14:paraId="784B93DB" w14:textId="69369D3F" w:rsidR="00FE1501" w:rsidRPr="00D84938" w:rsidRDefault="00966A8F" w:rsidP="00DB0401">
      <w:r w:rsidRPr="00966A8F">
        <w:rPr>
          <w:highlight w:val="yellow"/>
        </w:rPr>
        <w:t>Although the above evidence focuses on economic preferences in general, it offers useful insights into how these preferences may relate to other aspects within the economic domain. One resulting prediction is that individuals who have remained in advantaged (or disadvantaged) positions over time are more likely to justify unequal economic distributions to a greater (or lesser) extent. In contrast, those who have experienced either upward or downward occupational mobility are expected to fall somewhere in between—holding preferences that lie between those in stable positions at the top and bottom of the occupational ladder.</w:t>
      </w:r>
      <w:r>
        <w:t xml:space="preserve"> </w:t>
      </w:r>
    </w:p>
    <w:p w14:paraId="13C262B9" w14:textId="77777777" w:rsidR="00DB0401" w:rsidRPr="00D84938" w:rsidRDefault="00DB0401" w:rsidP="007F64F3">
      <w:pPr>
        <w:pStyle w:val="Heading3"/>
      </w:pPr>
      <w:r w:rsidRPr="00D84938">
        <w:t xml:space="preserve">Network structure and attitudes towards economic inequality </w:t>
      </w:r>
    </w:p>
    <w:p w14:paraId="23520603" w14:textId="134BEC44" w:rsidR="00DB0401" w:rsidRPr="00D84938" w:rsidRDefault="00DB0401" w:rsidP="00DB0401">
      <w:r>
        <w:t>Beyond the individual structural position,</w:t>
      </w:r>
      <w:r w:rsidR="00FB7890">
        <w:t xml:space="preserve"> the</w:t>
      </w:r>
      <w:r>
        <w:t xml:space="preserve"> literature has argued that social networks also contribute to attitude formation in different manners. In this regard, a stronger justification of inequality is not solely explained by individual self-interest or normative value-driven explanations </w:t>
      </w:r>
      <w:r>
        <w:fldChar w:fldCharType="begin"/>
      </w:r>
      <w:r w:rsidR="00E53B1A">
        <w:instrText xml:space="preserve"> ADDIN ZOTERO_ITEM CSL_CITATION {"citationID":"4azlUoE9","properties":{"formattedCitation":"(Kulin and Svallfors, 2013; Maldonado, Olivos, Castillo, Atria, and Azar, 2019)","plainCitation":"(Kulin and Svallfors, 2013; Maldonado, Olivos, Castillo, Atria, and Azar,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fldChar w:fldCharType="separate"/>
      </w:r>
      <w:r w:rsidR="00D92E77" w:rsidRPr="00D92E77">
        <w:rPr>
          <w:rFonts w:cs="Times New Roman"/>
        </w:rPr>
        <w:t>(Kulin and Svallfors, 2013; Maldonado, Olivos, Castillo, Atria, and Azar, 2019)</w:t>
      </w:r>
      <w:r>
        <w:fldChar w:fldCharType="end"/>
      </w:r>
      <w:r>
        <w:t>. Recently, it has been scrutinized the role of network class profiles – understood as the share of ties toward specific social classes and has been found that higher ties to working-class (</w:t>
      </w:r>
      <w:r w:rsidR="00BF28B1">
        <w:t>service</w:t>
      </w:r>
      <w:r>
        <w:t xml:space="preserve">-class) positions are associated with higher (lower) perceived income inequality </w:t>
      </w:r>
      <w:r>
        <w:fldChar w:fldCharType="begin"/>
      </w:r>
      <w:r w:rsidR="00E53B1A">
        <w:instrText xml:space="preserve"> ADDIN ZOTERO_ITEM CSL_CITATION {"citationID":"8MdnXq6X","properties":{"formattedCitation":"(Cobo-Arroyo, 2022)","plainCitation":"(Cobo-Arroyo, 2022)","noteIndex":0},"citationItems":[{"id":18219,"uris":["http://zotero.org/users/5414506/items/TZ3NJSFK"],"itemData":{"id":18219,"type":"thesis","abstract":"Numerous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r>
        <w:fldChar w:fldCharType="separate"/>
      </w:r>
      <w:r w:rsidR="00D92E77" w:rsidRPr="00D92E77">
        <w:rPr>
          <w:rFonts w:cs="Times New Roman"/>
        </w:rPr>
        <w:t>(Cobo-Arroyo, 2022)</w:t>
      </w:r>
      <w:r>
        <w:fldChar w:fldCharType="end"/>
      </w:r>
      <w:r>
        <w:t xml:space="preserve"> and stronger (weaker) support for inequality reduction </w:t>
      </w:r>
      <w:r>
        <w:fldChar w:fldCharType="begin"/>
      </w:r>
      <w:r w:rsidR="00E53B1A">
        <w:instrText xml:space="preserve"> ADDIN ZOTERO_ITEM CSL_CITATION {"citationID":"NHsfZ77R","properties":{"formattedCitation":"(Lindh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fldChar w:fldCharType="separate"/>
      </w:r>
      <w:r w:rsidR="00D92E77" w:rsidRPr="00D92E77">
        <w:rPr>
          <w:rFonts w:cs="Times New Roman"/>
        </w:rPr>
        <w:t>(Lindh and Andersson, 2024)</w:t>
      </w:r>
      <w:r>
        <w:fldChar w:fldCharType="end"/>
      </w:r>
      <w:r>
        <w:t>. In this sense, it is argued that networks shape attitudes and political preferences through social influence</w:t>
      </w:r>
      <w:r w:rsidR="00F82763">
        <w:t>,</w:t>
      </w:r>
      <w:r>
        <w:t xml:space="preserve"> implying that individuals adjust their views accordingly based on the information obtained through their network ties </w:t>
      </w:r>
      <w:r>
        <w:fldChar w:fldCharType="begin"/>
      </w:r>
      <w:r w:rsidR="00E53B1A">
        <w:instrText xml:space="preserve"> ADDIN ZOTERO_ITEM CSL_CITATION {"citationID":"F9Y9Vnni","properties":{"formattedCitation":"(Lindh, Andersson, and V\\uc0\\u246{}lker, 2021)","plainCitation":"(Lindh, Andersson, and Völker,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fldChar w:fldCharType="separate"/>
      </w:r>
      <w:r w:rsidR="00E53B1A" w:rsidRPr="00E53B1A">
        <w:rPr>
          <w:rFonts w:cs="Times New Roman"/>
        </w:rPr>
        <w:t>(Lindh, Andersson, and Völker, 2021)</w:t>
      </w:r>
      <w:r>
        <w:fldChar w:fldCharType="end"/>
      </w:r>
      <w:r>
        <w:t xml:space="preserve">. </w:t>
      </w:r>
    </w:p>
    <w:p w14:paraId="1CBD5A6A" w14:textId="4326763A" w:rsidR="00DB0401" w:rsidRDefault="79064136" w:rsidP="00DB0401">
      <w:r>
        <w:t xml:space="preserve">Other literature has taken a step forward with the single class profile approach and shown that the </w:t>
      </w:r>
      <w:r w:rsidRPr="79064136">
        <w:rPr>
          <w:i/>
          <w:iCs/>
        </w:rPr>
        <w:t xml:space="preserve">simultaneous </w:t>
      </w:r>
      <w:r>
        <w:t>connection to diverse socioeconomic status positions is associated with more critical views on economic inequality. In particular, socioeconomic diversity in interpersonal networks (</w:t>
      </w:r>
      <w:r w:rsidRPr="79064136">
        <w:rPr>
          <w:i/>
          <w:iCs/>
        </w:rPr>
        <w:t>diversity</w:t>
      </w:r>
      <w:r>
        <w:t xml:space="preserve"> onwards)— understood as the degree of connectedness to dissimilar socioeconomic positions (e.g., occupational classes) has been brought into the discussion of how networks contribute to the formation of attitudes toward economic inequality </w:t>
      </w:r>
      <w:r w:rsidR="00DB0401">
        <w:fldChar w:fldCharType="begin"/>
      </w:r>
      <w:r w:rsidR="00E53B1A">
        <w:instrText xml:space="preserve"> ADDIN ZOTERO_ITEM CSL_CITATION {"citationID":"R3TSlnHs","properties":{"formattedCitation":"(Otero and Mendoza, 2023)","plainCitation":"(Otero and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B0401">
        <w:fldChar w:fldCharType="separate"/>
      </w:r>
      <w:r w:rsidRPr="79064136">
        <w:rPr>
          <w:rFonts w:cs="Times New Roman"/>
        </w:rPr>
        <w:t>(Otero and Mendoza, 2023)</w:t>
      </w:r>
      <w:r w:rsidR="00DB0401">
        <w:fldChar w:fldCharType="end"/>
      </w:r>
      <w:r>
        <w:t xml:space="preserve">. </w:t>
      </w:r>
      <w:commentRangeStart w:id="27"/>
      <w:r>
        <w:t>In this sense</w:t>
      </w:r>
      <w:commentRangeEnd w:id="27"/>
      <w:r w:rsidR="00DB0401">
        <w:rPr>
          <w:rStyle w:val="CommentReference"/>
        </w:rPr>
        <w:commentReference w:id="27"/>
      </w:r>
      <w:r>
        <w:t xml:space="preserve">, it has been argued that dissimilarity within networks refers to cross-cutting social circles, implying access to diverse life experiences and broader exposure to information </w:t>
      </w:r>
      <w:r w:rsidR="00DB0401">
        <w:fldChar w:fldCharType="begin"/>
      </w:r>
      <w:r w:rsidR="00E53B1A">
        <w:instrText xml:space="preserve"> ADDIN ZOTERO_ITEM CSL_CITATION {"citationID":"zLVLd1nJ","properties":{"formattedCitation":"(Blau,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DB0401">
        <w:fldChar w:fldCharType="separate"/>
      </w:r>
      <w:r w:rsidRPr="79064136">
        <w:rPr>
          <w:rFonts w:cs="Times New Roman"/>
        </w:rPr>
        <w:t>(Blau, 1977)</w:t>
      </w:r>
      <w:r w:rsidR="00DB0401">
        <w:fldChar w:fldCharType="end"/>
      </w:r>
      <w:r>
        <w:t xml:space="preserve">. Additionally, another argument is that network ties act as inferential spaces </w:t>
      </w:r>
      <w:r w:rsidR="00DB0401">
        <w:fldChar w:fldCharType="begin"/>
      </w:r>
      <w:r w:rsidR="00E53B1A">
        <w:instrText xml:space="preserve"> ADDIN ZOTERO_ITEM CSL_CITATION {"citationID":"qs3uSWVC","properties":{"formattedCitation":"(Mijs, 2018)","plainCitation":"(Mijs, 2018)","noteIndex":0},"citationItems":[{"id":12007,"uris":["http://zotero.org/users/5414506/items/DJH5PJIM"],"itemData":{"id":12007,"type":"article-journal","abstract":"A new wave of scholarship recognizes the importance of people’s understanding of inequality that underlies their political convictions, civic values, and policy views. Much less is known, however, about the sources of people’s different beliefs. I argue that scholarship is hampered by a lack of consensus regarding the conceptualization and measurement of inequality beliefs, in the absence of an organizing theory. To fill this gap, in this paper, I develop a framework for studying the social basis of people’s explanations for inequality. I propose that people observe unequal outcomes and must infer the invisible forces that brought these about, be they meritocratic or structural in nature. In making inferences about the causes of inequality, people draw on lessons from past experience and information about the world, both of which are biased and limited by their background, social networks, and the environments they have been exposed to. Looking at inequality beliefs through this lens allows for an investigation into the kinds of experiences and environments that are particularly salient in shaping people’s inferential accounts of inequality. Specifically, I make a case for investigating how socializing institutions such as schools and neighborhoods are “inferential spaces” that shape how children and young adults come to learn about their unequal society and their own place in it. I conclude by proposing testable hypotheses and implication for research.","container-title":"Societies","DOI":"10.3390/soc8030064","ISSN":"2075-4698","issue":"3","journalAbbreviation":"Societies","language":"en","page":"64","source":"DOI.org (Crossref)","title":"Inequality Is a Problem of Inference: How People Solve the Social Puzzle of Unequal Outcomes","title-short":"Inequality Is a Problem of Inference","volume":"8","author":[{"family":"Mijs","given":"Jonathan"}],"issued":{"date-parts":[["2018",8,7]]},"citation-key":"mijs_inequality_2018"}}],"schema":"https://github.com/citation-style-language/schema/raw/master/csl-citation.json"} </w:instrText>
      </w:r>
      <w:r w:rsidR="00DB0401">
        <w:fldChar w:fldCharType="separate"/>
      </w:r>
      <w:r w:rsidRPr="79064136">
        <w:rPr>
          <w:rFonts w:cs="Times New Roman"/>
        </w:rPr>
        <w:t>(Mijs, 2018)</w:t>
      </w:r>
      <w:r w:rsidR="00DB0401">
        <w:fldChar w:fldCharType="end"/>
      </w:r>
      <w:r>
        <w:t xml:space="preserve">. This implies that individuals who reason and experience more diverse networks are much more likely to learn and comprehend about magnitude and causes of inequality </w:t>
      </w:r>
      <w:r w:rsidR="00DB0401">
        <w:fldChar w:fldCharType="begin"/>
      </w:r>
      <w:r w:rsidR="00E53B1A">
        <w:instrText xml:space="preserve"> ADDIN ZOTERO_ITEM CSL_CITATION {"citationID":"51FwKySn","properties":{"formattedCitation":"(Mijs and Usmani, 2024)","plainCitation":"(Mijs and Usmani, 2024)","noteIndex":0},"citationItems":[{"id":19089,"uris":["http://zotero.org/users/5414506/items/MQ5MDYL2"],"itemData":{"id":19089,"type":"article-journal","abstract":"Why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r w:rsidR="00DB0401">
        <w:fldChar w:fldCharType="separate"/>
      </w:r>
      <w:r w:rsidRPr="79064136">
        <w:rPr>
          <w:rFonts w:cs="Times New Roman"/>
        </w:rPr>
        <w:t>(Mijs and Usmani, 2024)</w:t>
      </w:r>
      <w:r w:rsidR="00DB0401">
        <w:fldChar w:fldCharType="end"/>
      </w:r>
      <w:r>
        <w:t xml:space="preserve">. This diversity of experiences can leverage the connection between economic inequality and labor market rewards, as cross-class contact provides more diverse information and life experiences of others that may foster empathy toward those in economic despair </w:t>
      </w:r>
      <w:r w:rsidR="00DB0401">
        <w:fldChar w:fldCharType="begin"/>
      </w:r>
      <w:r w:rsidR="00E53B1A">
        <w:instrText xml:space="preserve"> ADDIN ZOTERO_ITEM CSL_CITATION {"citationID":"A4degRfe","properties":{"formattedCitation":"(Sachweh,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B0401">
        <w:fldChar w:fldCharType="separate"/>
      </w:r>
      <w:r w:rsidRPr="79064136">
        <w:rPr>
          <w:rFonts w:cs="Times New Roman"/>
        </w:rPr>
        <w:t>(Sachweh, 2012)</w:t>
      </w:r>
      <w:r w:rsidR="00DB0401">
        <w:fldChar w:fldCharType="end"/>
      </w:r>
      <w:r>
        <w:t xml:space="preserve"> or, conversely, legitimize inequality as cross-class contact fades </w:t>
      </w:r>
      <w:r w:rsidR="00DB0401">
        <w:fldChar w:fldCharType="begin"/>
      </w:r>
      <w:r w:rsidR="00E53B1A">
        <w:instrText xml:space="preserve"> ADDIN ZOTERO_ITEM CSL_CITATION {"citationID":"WRIisoEr","properties":{"formattedCitation":"(Vargas Salfate and Stern, 2023)","plainCitation":"(Vargas Salfate and Stern, 2023)","noteIndex":0},"citationItems":[{"id":14922,"uris":["http://zotero.org/users/5414506/items/L8XW73D5"],"itemData":{"id":14922,"type":"article-journal","abstract":"Is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r w:rsidR="00DB0401">
        <w:fldChar w:fldCharType="separate"/>
      </w:r>
      <w:r w:rsidRPr="79064136">
        <w:rPr>
          <w:rFonts w:cs="Times New Roman"/>
        </w:rPr>
        <w:t>(Vargas Salfate and Stern, 2023)</w:t>
      </w:r>
      <w:r w:rsidR="00DB0401">
        <w:fldChar w:fldCharType="end"/>
      </w:r>
      <w:r>
        <w:t xml:space="preserve">. </w:t>
      </w:r>
    </w:p>
    <w:p w14:paraId="27424643" w14:textId="57351875" w:rsidR="00DB0401" w:rsidDel="004169B7" w:rsidRDefault="00DB0401" w:rsidP="00DB0401">
      <w:pPr>
        <w:rPr>
          <w:del w:id="28" w:author="Iturra, Julio" w:date="2025-04-24T16:38:00Z" w16du:dateUtc="2025-04-24T14:38:00Z"/>
        </w:rPr>
      </w:pPr>
      <w:del w:id="29" w:author="Iturra, Julio" w:date="2025-04-24T16:38:00Z" w16du:dateUtc="2025-04-24T14:38:00Z">
        <w:r w:rsidDel="004169B7">
          <w:delText>[</w:delText>
        </w:r>
        <w:r w:rsidRPr="6B75B50E" w:rsidDel="004169B7">
          <w:rPr>
            <w:highlight w:val="yellow"/>
          </w:rPr>
          <w:delText>This idea needs further development</w:delText>
        </w:r>
        <w:r w:rsidDel="004169B7">
          <w:delText>… “N</w:delText>
        </w:r>
        <w:commentRangeStart w:id="30"/>
        <w:r w:rsidDel="004169B7">
          <w:delText>etwork as referential context”</w:delText>
        </w:r>
        <w:commentRangeEnd w:id="30"/>
        <w:r w:rsidDel="004169B7">
          <w:rPr>
            <w:rStyle w:val="CommentReference"/>
          </w:rPr>
          <w:commentReference w:id="30"/>
        </w:r>
        <w:r w:rsidDel="004169B7">
          <w:delText>] Another argument present in the empirical justice theories is how individuals elaborate the justification of inequalities based on what on ‘existential standards’, understood as the factual conditions under which inequality becomes legitimate. In the words of Homans (1976), "what is" eventually becomes "what ought to be." Therefore, building on empirical justice theory, it is also possible to argue that network ties serve as the social context for these existential standards to be built and contribute to how people form their preferences regarding how fair market mechanisms are when it comes to access to welfare services.</w:delText>
        </w:r>
      </w:del>
    </w:p>
    <w:p w14:paraId="348E4332" w14:textId="2530B5E9" w:rsidR="00DB0401" w:rsidRDefault="00260EC3" w:rsidP="00DB0401">
      <w:r>
        <w:t>Additionally</w:t>
      </w:r>
      <w:r w:rsidR="00CB01B0">
        <w:t xml:space="preserve">, </w:t>
      </w:r>
      <w:r w:rsidR="0088732C">
        <w:t xml:space="preserve">the empirical distributive justice literature has stated that social networks are a relevant part in the formation of </w:t>
      </w:r>
      <w:r>
        <w:t>preferences.</w:t>
      </w:r>
      <w:r w:rsidR="0088732C">
        <w:t xml:space="preserve"> </w:t>
      </w:r>
      <w:r w:rsidR="007219A3">
        <w:t xml:space="preserve"> </w:t>
      </w:r>
      <w:r w:rsidR="79064136">
        <w:t xml:space="preserve">In this regard, </w:t>
      </w:r>
      <w:r w:rsidR="79064136" w:rsidRPr="79064136">
        <w:rPr>
          <w:i/>
          <w:iCs/>
        </w:rPr>
        <w:t>existential standards</w:t>
      </w:r>
      <w:r w:rsidR="79064136">
        <w:t xml:space="preserve">—understood as context-dependent benchmarks of fairness that emerge from individuals’ lived experiences and exposure to prevailing institutional arrangements and patterns of social inequality—develop through both informational and socialization processes </w:t>
      </w:r>
      <w:r w:rsidR="00DB0401">
        <w:lastRenderedPageBreak/>
        <w:fldChar w:fldCharType="begin"/>
      </w:r>
      <w:r w:rsidR="00E53B1A">
        <w:instrText xml:space="preserve"> ADDIN ZOTERO_ITEM CSL_CITATION {"citationID":"RN6c80vD","properties":{"formattedCitation":"(Castillo, 2011; Immergut and Schneider, 2020)","plainCitation":"(Castillo, 2011; Immergut and Schneider, 2020)","noteIndex":0},"citationItems":[{"id":98,"uris":["http://zotero.org/users/5414506/items/3UVG7J8N"],"itemData":{"id":98,"type":"article-journal","abstract":"Economic inequality is usually assumed to be a threat to social cohesion and democracy. Nevertheless, this opposition of inequality and democracy is based on further assumptions such as (a) that people perceive economic inequality accurately, and (b) that, by and large they consider inequality unjust. Research into distributive issues has not found consistent support for neither of these assumptions. Quite the contrary, empirical evidence indicates that economic inequality is widely misperceived and that inequality is to some extent considered legitimate. So far most of the empirical evidence in the area of legitimacy comes from experimental studies in the developed world. The present research aims at widening the scope of legitimacy studies by focusing on Chile as a case country, one of the societies with the highest economic inequality worldwide, guided by the question to what extent is economic inequality considered legitimate in a context of high economic inequality? In addressing this question, and based on previous evidence, the article proposes a way to evaluate (a) the legitimacy of inequality at a country level via survey research, and (b) the role of inequality perception and justice ideologies in the justification of economic inequality. The data to be analyzed is the public opinion survey International Social Justice Project (ISJP), implemented in Chile in the year 2007 (n = 890). Multivariate analysis results reveal signs of legitimacy of inequality in Chile, opening a series of issues regarding the acceptance and stability of unequal distributions.","container-title":"Social Justice Research","DOI":"10.1007/s11211-011-0144-5","ISSN":"1573-6725","issue":"4","note":"tex.day: 01\nCitation Key: Castillo2011","page":"314-340","title":"Legitimacy of Inequality in a Highly Unequal Context: Evidence from the Chilean Case","volume":"24","author":[{"family":"Castillo","given":"Juan Carlos"}],"issued":{"date-parts":[["2011",12]]},"citation-key":"Castillo2011"}},{"id":16413,"uris":["http://zotero.org/users/5414506/items/MXPRS69Q"],"itemData":{"id":16413,"type":"article-journal","container-title":"Social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r w:rsidR="00DB0401">
        <w:fldChar w:fldCharType="separate"/>
      </w:r>
      <w:r w:rsidR="79064136" w:rsidRPr="79064136">
        <w:rPr>
          <w:rFonts w:cs="Times New Roman"/>
        </w:rPr>
        <w:t>(Castillo, 2011; Immergut and Schneider, 2020)</w:t>
      </w:r>
      <w:r w:rsidR="00DB0401">
        <w:fldChar w:fldCharType="end"/>
      </w:r>
      <w:r w:rsidR="79064136">
        <w:t xml:space="preserve">. On the informational side, people form expectations by observing how income, status, and opportunities are allocated within everyday contexts, such as workplaces or neighborhoods. These localized “referential structures” provide concrete, empirical benchmarks for fairness, rooted in the experiences of others in similar life situations </w:t>
      </w:r>
      <w:r w:rsidR="00DB0401">
        <w:fldChar w:fldCharType="begin"/>
      </w:r>
      <w:r w:rsidR="00E53B1A">
        <w:instrText xml:space="preserve"> ADDIN ZOTERO_ITEM CSL_CITATION {"citationID":"O7T9THUG","properties":{"formattedCitation":"(Shepelak and Alwin, 1986)","plainCitation":"(Shepelak and Alwin, 1986)","noteIndex":0},"citationItems":[{"id":238,"uris":["http://zotero.org/users/5414506/items/MLN3PMHV"],"itemData":{"id":238,"type":"article-journal","container-title":"American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r w:rsidR="00DB0401">
        <w:fldChar w:fldCharType="separate"/>
      </w:r>
      <w:r w:rsidR="79064136" w:rsidRPr="79064136">
        <w:rPr>
          <w:rFonts w:cs="Times New Roman"/>
        </w:rPr>
        <w:t>(Shepelak and Alwin, 1986)</w:t>
      </w:r>
      <w:r w:rsidR="00DB0401">
        <w:fldChar w:fldCharType="end"/>
      </w:r>
      <w:r w:rsidR="79064136">
        <w:t xml:space="preserve">. Over time, the socialization process transforms these observations into normative beliefs: people internalize the distribution patterns they witness as legitimate and come to accept them as how things ought to be. This dual process anchors fairness judgments in the </w:t>
      </w:r>
      <w:commentRangeStart w:id="31"/>
      <w:commentRangeStart w:id="32"/>
      <w:r w:rsidR="79064136">
        <w:t xml:space="preserve">concrete realities of social life </w:t>
      </w:r>
      <w:r w:rsidR="00AA5EB9">
        <w:t>rather than being exclusively</w:t>
      </w:r>
      <w:commentRangeEnd w:id="31"/>
      <w:r w:rsidR="00DB0401">
        <w:rPr>
          <w:rStyle w:val="CommentReference"/>
        </w:rPr>
        <w:commentReference w:id="31"/>
      </w:r>
      <w:commentRangeEnd w:id="32"/>
      <w:r w:rsidR="001F40A0">
        <w:rPr>
          <w:rStyle w:val="CommentReference"/>
        </w:rPr>
        <w:commentReference w:id="32"/>
      </w:r>
      <w:r w:rsidR="00AA5EB9">
        <w:t xml:space="preserve"> caused by normative ideals</w:t>
      </w:r>
      <w:r w:rsidR="79064136">
        <w:t xml:space="preserve"> </w:t>
      </w:r>
      <w:r w:rsidR="00DB0401">
        <w:fldChar w:fldCharType="begin"/>
      </w:r>
      <w:r w:rsidR="00E53B1A">
        <w:instrText xml:space="preserve"> ADDIN ZOTERO_ITEM CSL_CITATION {"citationID":"aqoTotfD","properties":{"formattedCitation":"(Immergut and Schneider, 2020)","plainCitation":"(Immergut and Schneider, 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r w:rsidR="00DB0401">
        <w:fldChar w:fldCharType="separate"/>
      </w:r>
      <w:r w:rsidR="79064136" w:rsidRPr="79064136">
        <w:rPr>
          <w:rFonts w:cs="Times New Roman"/>
        </w:rPr>
        <w:t>(Immergut and Schneider, 2020)</w:t>
      </w:r>
      <w:r w:rsidR="00DB0401">
        <w:fldChar w:fldCharType="end"/>
      </w:r>
      <w:r w:rsidR="79064136">
        <w:t xml:space="preserve">. Furthermore, those embedded in structurally diverse networks—especially in bridging positions across otherwise disconnected groups—are more likely to encounter contrasting experiences and interpretations of inequality. These ties can offer access to non-redundant information and unfamiliar perspectives, broadening understandings of inequalities and might promote more nuanced attitudes toward justice </w:t>
      </w:r>
      <w:r w:rsidR="00DB0401">
        <w:fldChar w:fldCharType="begin"/>
      </w:r>
      <w:r w:rsidR="00E53B1A">
        <w:instrText xml:space="preserve"> ADDIN ZOTERO_ITEM CSL_CITATION {"citationID":"xxuWNCnm","properties":{"formattedCitation":"(Burt, 2004; Vedres, 2022)","plainCitation":"(Burt, 2004; Vedres, 2022)","noteIndex":0},"citationItems":[{"id":19404,"uris":["http://zotero.org/users/5414506/items/URJKAMCW"],"itemData":{"id":19404,"type":"article-journal","container-title":"American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r w:rsidR="00DB0401">
        <w:fldChar w:fldCharType="separate"/>
      </w:r>
      <w:r w:rsidR="79064136" w:rsidRPr="79064136">
        <w:rPr>
          <w:rFonts w:cs="Times New Roman"/>
        </w:rPr>
        <w:t>(Burt, 2004; Vedres, 2022)</w:t>
      </w:r>
      <w:r w:rsidR="00DB0401">
        <w:fldChar w:fldCharType="end"/>
      </w:r>
      <w:r w:rsidR="79064136">
        <w:t xml:space="preserve">. As such, both the content and normativity of fairness evaluations are deeply conditioned by exposure to diverse social settings, particularly as it unfolds over time </w:t>
      </w:r>
      <w:r w:rsidR="00DB0401">
        <w:fldChar w:fldCharType="begin"/>
      </w:r>
      <w:r w:rsidR="00E53B1A">
        <w:instrText xml:space="preserve"> ADDIN ZOTERO_ITEM CSL_CITATION {"citationID":"cmghlSgs","properties":{"formattedCitation":"(Christensen, Dinesen, and S\\uc0\\u248{}nderskov, 2024)","plainCitation":"(Christensen, Dinesen, and Sønderskov, 2024)","noteIndex":0},"citationItems":[{"id":19258,"uris":["http://zotero.org/users/5414506/items/FF7K8LHU"],"itemData":{"id":19258,"type":"article-journal","abstract":"Do the rich become more or less supportive of redistribution when exposed to poor people in their local surroundings? Most existing observational studies find that exposure to poor individuals is positively associated with support for redistribution among the well-off, but one prominent field experiment found a negative link. We seek to resolve these divergent findings by employing a design closer to the studies that have found a positive link, but with more causal leverage than these; specifically, a three-wave panel survey linked with fine-grained registry data on local income composition in Denmark. In within-individual models, increased exposure to poor individuals is associated with lower support for redistribution among wealthy individuals. By contrast, between-individual models yield a positive relationship, thus indicating that self-selection based on stable individual characteristics likely explains the predominant finding in previous work.","container-title":"British Journal of Political Science","DOI":"10.1017/S0007123424000061","ISSN":"0007-1234, 1469-2112","issue":"4","language":"en","page":"1424-1434","source":"Cambridge University Press","title":"Unequal and Unsupportive: Exposure to Poor People Weakens Support for Redistribution among the Rich","title-short":"Unequal and Unsupportive","volume":"54","author":[{"family":"Christensen","given":"Matias Engdal"},{"family":"Dinesen","given":"Peter Thisted"},{"family":"Sønderskov","given":"Kim Mannemar"}],"issued":{"date-parts":[["2024",10]]},"citation-key":"christensen_unequal_2024"}}],"schema":"https://github.com/citation-style-language/schema/raw/master/csl-citation.json"} </w:instrText>
      </w:r>
      <w:r w:rsidR="00DB0401">
        <w:fldChar w:fldCharType="separate"/>
      </w:r>
      <w:r w:rsidR="79064136" w:rsidRPr="79064136">
        <w:rPr>
          <w:rFonts w:cs="Times New Roman"/>
        </w:rPr>
        <w:t>(Christensen, Dinesen, and Sønderskov, 2024)</w:t>
      </w:r>
      <w:r w:rsidR="00DB0401">
        <w:fldChar w:fldCharType="end"/>
      </w:r>
      <w:r w:rsidR="79064136">
        <w:t>.</w:t>
      </w:r>
    </w:p>
    <w:p w14:paraId="50B49A3F" w14:textId="53DDBAE9" w:rsidR="00DB0401" w:rsidRPr="00D84938" w:rsidRDefault="00DB0401" w:rsidP="00DB0401">
      <w:r>
        <w:t xml:space="preserve">Empirically, the claim that diversity is associated with more critical views on economic inequality has received empirical support. For instance, Paskov &amp; Weisstanner </w:t>
      </w:r>
      <w:r>
        <w:fldChar w:fldCharType="begin"/>
      </w:r>
      <w:r w:rsidR="00E53B1A">
        <w:instrText xml:space="preserve"> ADDIN ZOTERO_ITEM CSL_CITATION {"citationID":"cXJFEbeU","properties":{"formattedCitation":"(2022)","plainCitation":"(2022)","noteIndex":0},"citationItems":[{"id":13690,"uris":["http://zotero.org/users/5414506/items/GF4X55M4"],"itemData":{"id":13690,"type":"article-journal","abstract":"There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fldChar w:fldCharType="separate"/>
      </w:r>
      <w:r w:rsidR="00D92E77" w:rsidRPr="00D92E77">
        <w:rPr>
          <w:rFonts w:cs="Times New Roman"/>
        </w:rPr>
        <w:t>(2022)</w:t>
      </w:r>
      <w:r>
        <w:fldChar w:fldCharType="end"/>
      </w:r>
      <w:r>
        <w:t xml:space="preserve"> found that more diverse networks lead to dis-aligned class-based redistributive preferences, where working-class individuals with parental and partner ties to the upper-middle classes nuance their preferences compared to “pure” working-class connections. By contrast, upper-middle-class individuals with more ties toward the working class are more likely to support redistribution. More straightforwardly, Otero &amp; Mendoza </w:t>
      </w:r>
      <w:r>
        <w:fldChar w:fldCharType="begin"/>
      </w:r>
      <w:r w:rsidR="00E53B1A">
        <w:instrText xml:space="preserve"> ADDIN ZOTERO_ITEM CSL_CITATION {"citationID":"qpUs7GYQ","properties":{"formattedCitation":"(2023)","plainCitation":"(2023)","noteIndex":0},"citationItems":[{"id":14961,"uris":["http://zotero.org/users/5414506/items/99Z8XYDM"],"itemData":{"id":14961,"type":"article-journal","abstract":"We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r>
        <w:fldChar w:fldCharType="separate"/>
      </w:r>
      <w:r w:rsidR="00D92E77" w:rsidRPr="00D92E77">
        <w:rPr>
          <w:rFonts w:cs="Times New Roman"/>
        </w:rPr>
        <w:t>(2023)</w:t>
      </w:r>
      <w:r>
        <w:fldChar w:fldCharType="end"/>
      </w:r>
      <w:r>
        <w:t xml:space="preserve"> found that more socioeconomically diverse acquaintance networks are associated with higher perceived inequality, higher economic egalitarianism, and more critical views on the current equality of opportunities and meritocracy. </w:t>
      </w:r>
    </w:p>
    <w:p w14:paraId="3B8E4EDC" w14:textId="5AA378F5" w:rsidR="00DB0401" w:rsidRPr="00D84938" w:rsidRDefault="00DB0401" w:rsidP="00DB0401">
      <w:r>
        <w:t>Against this background, I argue that being connected to a diverse range of social positions can significantly broaden exposure to different experiences with inequality. Hereby, individuals with diverse and cross-cutting social ties are more likely to receive information about labor market processes</w:t>
      </w:r>
      <w:r w:rsidR="00AD06FC">
        <w:t>,</w:t>
      </w:r>
      <w:r>
        <w:t xml:space="preserve"> such as job seeking and wage differences</w:t>
      </w:r>
      <w:r w:rsidR="00AD06FC">
        <w:t>,</w:t>
      </w:r>
      <w:r>
        <w:t xml:space="preserve"> from diverse sources </w:t>
      </w:r>
      <w:commentRangeStart w:id="33"/>
      <w:r>
        <w:fldChar w:fldCharType="begin"/>
      </w:r>
      <w:r w:rsidR="00E53B1A">
        <w:instrText xml:space="preserve"> ADDIN ZOTERO_ITEM CSL_CITATION {"citationID":"GKpsZHKM","properties":{"formattedCitation":"(Contreras, Otero, D\\uc0\\u237{}az, and Su\\uc0\\u225{}rez, 2019; Svallfors, 2006)","plainCitation":"(Contreras, Otero, Díaz, and Suárez, 2019; Svallfors, 2006)","noteIndex":0},"citationItems":[{"id":14219,"uris":["http://zotero.org/users/5414506/items/SILGEJN7"],"itemData":{"id":14219,"type":"article-journal","abstract":"Long-standing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fldChar w:fldCharType="separate"/>
      </w:r>
      <w:r w:rsidR="00E53B1A" w:rsidRPr="00E53B1A">
        <w:rPr>
          <w:rFonts w:cs="Times New Roman"/>
        </w:rPr>
        <w:t>(Contreras, Otero, Díaz, and Suárez, 2019; Svallfors, 2006)</w:t>
      </w:r>
      <w:r>
        <w:fldChar w:fldCharType="end"/>
      </w:r>
      <w:commentRangeEnd w:id="33"/>
      <w:r w:rsidR="00E219DC">
        <w:rPr>
          <w:rStyle w:val="CommentReference"/>
        </w:rPr>
        <w:commentReference w:id="33"/>
      </w:r>
      <w:r>
        <w:t xml:space="preserve">. This can </w:t>
      </w:r>
      <w:r w:rsidR="00641610">
        <w:t>also be</w:t>
      </w:r>
      <w:r>
        <w:t xml:space="preserve"> linked to the attributed importance of structural or non-meritocratic factors, such as inherited wealth or social connections</w:t>
      </w:r>
      <w:r w:rsidR="000E1186">
        <w:t>,</w:t>
      </w:r>
      <w:r>
        <w:t xml:space="preserve"> in the process of getting ahead in life in contexts of rising (or high) economic inequality </w:t>
      </w:r>
      <w:r>
        <w:fldChar w:fldCharType="begin"/>
      </w:r>
      <w:r w:rsidR="00E53B1A">
        <w:instrText xml:space="preserve"> ADDIN ZOTERO_ITEM CSL_CITATION {"citationID":"Nh2pvAJ2","properties":{"formattedCitation":"(McCall, Burk, Laperri\\uc0\\u232{}re, and Richeson, 2017)","plainCitation":"(McCall, Burk, Laperrière, and Richeson, 2017)","noteIndex":0},"citationItems":[{"id":84,"uris":["http://zotero.org/users/5414506/items/NQQC9BTP"],"itemData":{"id":84,"type":"article-journal","container-title":"Proceedings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r>
        <w:fldChar w:fldCharType="separate"/>
      </w:r>
      <w:r w:rsidR="00D92E77" w:rsidRPr="00D92E77">
        <w:rPr>
          <w:rFonts w:cs="Times New Roman"/>
        </w:rPr>
        <w:t>(McCall, Burk, Laperrière, and Richeson, 2017)</w:t>
      </w:r>
      <w:r>
        <w:fldChar w:fldCharType="end"/>
      </w:r>
      <w:r>
        <w:t xml:space="preserve">. </w:t>
      </w:r>
      <w:r w:rsidRPr="00084941">
        <w:rPr>
          <w:highlight w:val="yellow"/>
        </w:rPr>
        <w:t>As follows, I expect that network diversity nurtures greater skepticism toward the fairness of market mechanisms</w:t>
      </w:r>
      <w:r w:rsidR="00F463A6">
        <w:rPr>
          <w:highlight w:val="yellow"/>
        </w:rPr>
        <w:t xml:space="preserve"> </w:t>
      </w:r>
      <w:r w:rsidRPr="00084941">
        <w:rPr>
          <w:highlight w:val="yellow"/>
        </w:rPr>
        <w:t>in distributing resources</w:t>
      </w:r>
      <w:r w:rsidR="00370234">
        <w:rPr>
          <w:highlight w:val="yellow"/>
        </w:rPr>
        <w:t>,</w:t>
      </w:r>
      <w:r w:rsidRPr="00084941">
        <w:rPr>
          <w:highlight w:val="yellow"/>
        </w:rPr>
        <w:t xml:space="preserve"> and particularly the legitimacy of market-based distribution of social welfare.</w:t>
      </w:r>
      <w:r>
        <w:t xml:space="preserve"> </w:t>
      </w:r>
    </w:p>
    <w:p w14:paraId="5D741DF2" w14:textId="41731549" w:rsidR="00DB0401" w:rsidRPr="00D84938" w:rsidRDefault="00DB0401" w:rsidP="00DB0401">
      <w:r>
        <w:t xml:space="preserve">Little is known about whether political attitudes are affected by </w:t>
      </w:r>
      <w:r w:rsidRPr="2BF6615A">
        <w:rPr>
          <w:i/>
          <w:iCs/>
        </w:rPr>
        <w:t>changes</w:t>
      </w:r>
      <w:r>
        <w:t xml:space="preserve"> in network composition, particularly concerning network </w:t>
      </w:r>
      <w:commentRangeStart w:id="34"/>
      <w:r>
        <w:t>diversity</w:t>
      </w:r>
      <w:commentRangeEnd w:id="34"/>
      <w:r>
        <w:rPr>
          <w:rStyle w:val="CommentReference"/>
        </w:rPr>
        <w:commentReference w:id="34"/>
      </w:r>
      <w:r>
        <w:t xml:space="preserve">. From the perspective of individual change, social networks, by providing access to information—in this case, diversity—are likely to contribute to social learning processes </w:t>
      </w:r>
      <w:r>
        <w:fldChar w:fldCharType="begin"/>
      </w:r>
      <w:r w:rsidR="00E53B1A">
        <w:instrText xml:space="preserve"> ADDIN ZOTERO_ITEM CSL_CITATION {"citationID":"rKfIF0bR","properties":{"formattedCitation":"(Druckman and Lupia, 2000; Lin, 2001)","plainCitation":"(Druckman and Lupia, 2000; Lin, 2001)","noteIndex":0},"citationItems":[{"id":11372,"uris":["http://zotero.org/users/5414506/items/QGEWZ4L3"],"itemData":{"id":11372,"type":"article-journal","abstract":"This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N."},{"family":"Lupia","given":"Arthur"}],"issued":{"date-parts":[["2000",6]]},"citation-key":"druckman_preference_2000"}},{"id":14372,"uris":["http://zotero.org/users/5414506/items/PPVNE58D"],"itemData":{"id":14372,"type":"chapter","container-title":"Social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fldChar w:fldCharType="separate"/>
      </w:r>
      <w:r w:rsidR="00D92E77" w:rsidRPr="00D92E77">
        <w:rPr>
          <w:rFonts w:cs="Times New Roman"/>
        </w:rPr>
        <w:t>(Druckman and Lupia, 2000; Lin, 2001)</w:t>
      </w:r>
      <w:r>
        <w:fldChar w:fldCharType="end"/>
      </w:r>
      <w:r>
        <w:t xml:space="preserve">. Theoretically, networks can represent a “social convoy” (Kahn and Antonucci, 1980) of social relationships understood as a structure where information and support are embedded (Hollstein, 2023). Additionally, ties within this convoy can be modified according to life-course events, such as changes in employment status, marriage, or geographic position (Rözer et al., 2020; Völker, 2020). At the same time, it </w:t>
      </w:r>
      <w:r>
        <w:lastRenderedPageBreak/>
        <w:t xml:space="preserve">is usually assumed that acquaintanceship ties tend to change more over time and be nurtured from more diverse social positions in contrast to the stable strong ties, such as family or friendships (Granovetter, 1973). </w:t>
      </w:r>
    </w:p>
    <w:p w14:paraId="4AADA674" w14:textId="034034A2" w:rsidR="00DB0401" w:rsidRDefault="79064136" w:rsidP="00DB0401">
      <w:pPr>
        <w:rPr>
          <w:ins w:id="35" w:author="Julio César Iturra Sanhueza" w:date="2025-06-13T15:01:00Z" w16du:dateUtc="2025-06-13T13:01:00Z"/>
        </w:rPr>
      </w:pPr>
      <w:r>
        <w:t xml:space="preserve">There might be different explanations for how individual changes in network diversity might influence attitudes toward economic inequality. One argument posits that those changes in the socioeconomic composition of </w:t>
      </w:r>
      <w:r w:rsidR="00C57F0D">
        <w:t>social</w:t>
      </w:r>
      <w:r w:rsidR="006C7CDD">
        <w:t xml:space="preserve"> activities</w:t>
      </w:r>
      <w:commentRangeStart w:id="36"/>
      <w:r>
        <w:t xml:space="preserve"> nurture</w:t>
      </w:r>
      <w:commentRangeEnd w:id="36"/>
      <w:r w:rsidR="00DB0401">
        <w:rPr>
          <w:rStyle w:val="CommentReference"/>
        </w:rPr>
        <w:commentReference w:id="36"/>
      </w:r>
      <w:r>
        <w:t xml:space="preserve"> constraints and opportunities to meet and create new ties that contribute to diversity </w:t>
      </w:r>
      <w:r w:rsidR="00DB0401">
        <w:fldChar w:fldCharType="begin"/>
      </w:r>
      <w:r w:rsidR="00E53B1A">
        <w:instrText xml:space="preserve"> ADDIN ZOTERO_ITEM CSL_CITATION {"citationID":"0GmiGQKS","properties":{"formattedCitation":"(Feld,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DB0401">
        <w:fldChar w:fldCharType="separate"/>
      </w:r>
      <w:r w:rsidRPr="79064136">
        <w:rPr>
          <w:rFonts w:cs="Times New Roman"/>
        </w:rPr>
        <w:t>(Feld, 1981)</w:t>
      </w:r>
      <w:r w:rsidR="00DB0401">
        <w:fldChar w:fldCharType="end"/>
      </w:r>
      <w:r>
        <w:t xml:space="preserve">. For instance, it has been shown </w:t>
      </w:r>
      <w:r w:rsidR="00C57F0D">
        <w:t xml:space="preserve">that </w:t>
      </w:r>
      <w:r>
        <w:t xml:space="preserve">desegregation in schools explains changes in the socioeconomic composition of friendship ties and can cause changes in attitudes towards inequality, in line with greater skepticism regarding the fairness of labor market outcomes and opportunities for social mobility </w:t>
      </w:r>
      <w:r w:rsidR="00DB0401">
        <w:fldChar w:fldCharType="begin"/>
      </w:r>
      <w:r w:rsidR="00E53B1A">
        <w:instrText xml:space="preserve"> ADDIN ZOTERO_ITEM CSL_CITATION {"citationID":"OAr9XpE0","properties":{"formattedCitation":"(Londo\\uc0\\u241{}o-V\\uc0\\u233{}lez, 2022)","plainCitation":"(Londoño-Vélez, 2022)","noteIndex":0},"citationItems":[{"id":12572,"uris":["http://zotero.org/users/5414506/items/3SX4P39Q"],"itemData":{"id":12572,"type":"article-journal","abstract":"Does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instrText>
      </w:r>
      <w:r w:rsidR="00DB0401">
        <w:fldChar w:fldCharType="separate"/>
      </w:r>
      <w:r w:rsidRPr="79064136">
        <w:rPr>
          <w:rFonts w:cs="Times New Roman"/>
        </w:rPr>
        <w:t>(Londoño-Vélez, 2022)</w:t>
      </w:r>
      <w:r w:rsidR="00DB0401">
        <w:fldChar w:fldCharType="end"/>
      </w:r>
      <w:r>
        <w:t xml:space="preserve">. Another aspect is that social mobility processes may expose individuals to different class positions relative to their class of origin. This increased exposure to diverse social ties and ideas could challenge the culture and values of the class of origin and lead to changes in political attitudes (Ares, 2020). In addition, political attitudes may evolve through socialization processes as individuals acquire new "class experiences" within a different social milieu (Helgason &amp; Rehm, 2024). These experiences may provide (i) new perspectives and (ii) more accurate insights into their own class of origin, as well as the values and interests associated with other class positions. </w:t>
      </w:r>
    </w:p>
    <w:p w14:paraId="5BD1A6DD" w14:textId="4C642997" w:rsidR="009B0B02" w:rsidRDefault="79064136" w:rsidP="79064136">
      <w:pPr>
        <w:rPr>
          <w:highlight w:val="yellow"/>
        </w:rPr>
      </w:pPr>
      <w:ins w:id="37" w:author="Julio César Iturra Sanhueza" w:date="2025-06-13T15:05:00Z">
        <w:r w:rsidRPr="79064136">
          <w:rPr>
            <w:highlight w:val="yellow"/>
            <w:rPrChange w:id="38" w:author="Julio César Iturra Sanhueza" w:date="2025-06-13T15:06:00Z">
              <w:rPr>
                <w:lang w:val="es-CL"/>
              </w:rPr>
            </w:rPrChange>
          </w:rPr>
          <w:t>Despite the efforts present in the literature, research has primarily focused on the relationship between social networks and perceptions of inequality or public support for redistributive policies</w:t>
        </w:r>
      </w:ins>
      <w:ins w:id="39" w:author="Julio César Iturra Sanhueza" w:date="2025-06-13T15:08:00Z">
        <w:r w:rsidRPr="79064136">
          <w:rPr>
            <w:highlight w:val="yellow"/>
          </w:rPr>
          <w:t xml:space="preserve"> </w:t>
        </w:r>
        <w:r w:rsidR="009B0B02" w:rsidRPr="79064136">
          <w:rPr>
            <w:highlight w:val="yellow"/>
          </w:rPr>
          <w:fldChar w:fldCharType="begin"/>
        </w:r>
      </w:ins>
      <w:r w:rsidR="00E53B1A">
        <w:rPr>
          <w:highlight w:val="yellow"/>
        </w:rPr>
        <w:instrText xml:space="preserve"> ADDIN ZOTERO_ITEM CSL_CITATION {"citationID":"po2OCLgw","properties":{"formattedCitation":"(Cobo-Arroyo, 2022; Lindh et al., 2021; Otero and Mendoza, 2023)","plainCitation":"(Cobo-Arroyo, 2022; Lindh et al., 2021; Otero and Mendoza, 2023)","noteIndex":0},"citationItems":[{"id":18219,"uris":["http://zotero.org/users/5414506/items/TZ3NJSFK"],"itemData":{"id":18219,"type":"thesis","abstract":"Numerous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9B0B02" w:rsidRPr="79064136">
        <w:rPr>
          <w:highlight w:val="yellow"/>
        </w:rPr>
        <w:fldChar w:fldCharType="separate"/>
      </w:r>
      <w:r w:rsidRPr="79064136">
        <w:rPr>
          <w:rFonts w:cs="Times New Roman"/>
          <w:highlight w:val="yellow"/>
        </w:rPr>
        <w:t>(Cobo-Arroyo, 2022; Lindh et al., 2021; Otero and Mendoza, 2023)</w:t>
      </w:r>
      <w:ins w:id="40" w:author="Julio César Iturra Sanhueza" w:date="2025-06-13T15:08:00Z">
        <w:r w:rsidR="009B0B02" w:rsidRPr="79064136">
          <w:rPr>
            <w:highlight w:val="yellow"/>
          </w:rPr>
          <w:fldChar w:fldCharType="end"/>
        </w:r>
      </w:ins>
      <w:ins w:id="41" w:author="Julio César Iturra Sanhueza" w:date="2025-06-13T15:05:00Z">
        <w:r w:rsidRPr="79064136">
          <w:rPr>
            <w:highlight w:val="yellow"/>
            <w:rPrChange w:id="42" w:author="Julio César Iturra Sanhueza" w:date="2025-06-13T15:06:00Z">
              <w:rPr>
                <w:lang w:val="es-CL"/>
              </w:rPr>
            </w:rPrChange>
          </w:rPr>
          <w:t xml:space="preserve">. However, we know little about how networks might influence other attitudinal domains, particularly those tied to </w:t>
        </w:r>
      </w:ins>
      <w:ins w:id="43" w:author="Julio César Iturra Sanhueza" w:date="2025-06-13T15:09:00Z">
        <w:r w:rsidRPr="79064136">
          <w:rPr>
            <w:highlight w:val="yellow"/>
          </w:rPr>
          <w:t xml:space="preserve">how </w:t>
        </w:r>
      </w:ins>
      <w:ins w:id="44" w:author="Julio César Iturra Sanhueza" w:date="2025-06-13T15:10:00Z">
        <w:r w:rsidRPr="79064136">
          <w:rPr>
            <w:highlight w:val="yellow"/>
          </w:rPr>
          <w:t xml:space="preserve">the public opinion considers the role of private actors in the provision of welfare in </w:t>
        </w:r>
      </w:ins>
      <w:ins w:id="45" w:author="Julio César Iturra Sanhueza" w:date="2025-06-13T15:05:00Z">
        <w:r w:rsidRPr="79064136">
          <w:rPr>
            <w:highlight w:val="yellow"/>
            <w:rPrChange w:id="46" w:author="Julio César Iturra Sanhueza" w:date="2025-06-13T15:06:00Z">
              <w:rPr>
                <w:lang w:val="es-CL"/>
              </w:rPr>
            </w:rPrChange>
          </w:rPr>
          <w:t xml:space="preserve">specific areas </w:t>
        </w:r>
      </w:ins>
      <w:ins w:id="47" w:author="Julio César Iturra Sanhueza" w:date="2025-06-13T15:10:00Z">
        <w:r w:rsidRPr="79064136">
          <w:rPr>
            <w:highlight w:val="yellow"/>
          </w:rPr>
          <w:t xml:space="preserve">that </w:t>
        </w:r>
      </w:ins>
      <w:ins w:id="48" w:author="Julio César Iturra Sanhueza" w:date="2025-06-13T15:05:00Z">
        <w:r w:rsidRPr="79064136">
          <w:rPr>
            <w:highlight w:val="yellow"/>
            <w:rPrChange w:id="49" w:author="Julio César Iturra Sanhueza" w:date="2025-06-13T15:06:00Z">
              <w:rPr>
                <w:lang w:val="es-CL"/>
              </w:rPr>
            </w:rPrChange>
          </w:rPr>
          <w:t xml:space="preserve">have traditionally been part of </w:t>
        </w:r>
      </w:ins>
      <w:ins w:id="50" w:author="Julio César Iturra Sanhueza" w:date="2025-06-13T15:10:00Z">
        <w:r w:rsidRPr="79064136">
          <w:rPr>
            <w:highlight w:val="yellow"/>
          </w:rPr>
          <w:t xml:space="preserve">public </w:t>
        </w:r>
      </w:ins>
      <w:ins w:id="51" w:author="Julio César Iturra Sanhueza" w:date="2025-06-13T15:05:00Z">
        <w:r w:rsidRPr="79064136">
          <w:rPr>
            <w:highlight w:val="yellow"/>
            <w:rPrChange w:id="52" w:author="Julio César Iturra Sanhueza" w:date="2025-06-13T15:06:00Z">
              <w:rPr>
                <w:lang w:val="es-CL"/>
              </w:rPr>
            </w:rPrChange>
          </w:rPr>
          <w:t xml:space="preserve">welfare services, such as education, healthcare, or old-age </w:t>
        </w:r>
      </w:ins>
      <w:ins w:id="53" w:author="Julio César Iturra Sanhueza" w:date="2025-06-13T15:07:00Z">
        <w:r w:rsidRPr="79064136">
          <w:rPr>
            <w:highlight w:val="yellow"/>
          </w:rPr>
          <w:t xml:space="preserve">pensions </w:t>
        </w:r>
      </w:ins>
      <w:ins w:id="54" w:author="Julio César Iturra Sanhueza" w:date="2025-06-13T15:08:00Z">
        <w:r w:rsidR="009B0B02" w:rsidRPr="79064136">
          <w:rPr>
            <w:highlight w:val="yellow"/>
          </w:rPr>
          <w:fldChar w:fldCharType="begin"/>
        </w:r>
      </w:ins>
      <w:r w:rsidR="00E53B1A">
        <w:rPr>
          <w:highlight w:val="yellow"/>
        </w:rPr>
        <w:instrText xml:space="preserve"> ADDIN ZOTERO_ITEM CSL_CITATION {"citationID":"Ceu1VQKW","properties":{"formattedCitation":"(Busemeyer, Garritzmann, and Neimanns, 2020; Castillo et al., 2024; Immergut and Schneider, 2020)","plainCitation":"(Busemeyer, Garritzmann, and Neimanns, 2020; Castillo et al., 2024; Immergut and Schneider, 2020)","noteIndex":0},"citationItems":[{"id":19447,"uris":["http://zotero.org/users/5414506/items/6PU4BVN9"],"itemData":{"id":19447,"type":"book","collection-title":"Cambridge Studies in the Comparative Politics of Education","publisher":"Cambridge University Press","title":"A Loud but Noisy Signal?: Public Opinion and Education Reform in Western Europe","author":[{"family":"Busemeyer","given":"Marius R."},{"family":"Garritzmann","given":"Julian L."},{"family":"Neimanns","given":"Erik"}],"issued":{"date-parts":[["2020"]]},"citation-key":"busemeyer_loud_2020"}},{"id":16787,"uris":["http://zotero.org/users/5414506/items/ZYS3I7T7"],"itemData":{"id":16787,"type":"article-journal","abstract":"Previous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r w:rsidR="009B0B02" w:rsidRPr="79064136">
        <w:rPr>
          <w:highlight w:val="yellow"/>
        </w:rPr>
        <w:fldChar w:fldCharType="separate"/>
      </w:r>
      <w:r w:rsidRPr="79064136">
        <w:rPr>
          <w:rFonts w:cs="Times New Roman"/>
          <w:highlight w:val="yellow"/>
        </w:rPr>
        <w:t>(Busemeyer, Garritzmann, and Neimanns, 2020; Castillo et al., 2024; Immergut and Schneider, 2020)</w:t>
      </w:r>
      <w:ins w:id="55" w:author="Julio César Iturra Sanhueza" w:date="2025-06-13T15:08:00Z">
        <w:r w:rsidR="009B0B02" w:rsidRPr="79064136">
          <w:rPr>
            <w:highlight w:val="yellow"/>
          </w:rPr>
          <w:fldChar w:fldCharType="end"/>
        </w:r>
      </w:ins>
      <w:ins w:id="56" w:author="Julio César Iturra Sanhueza" w:date="2025-06-13T15:07:00Z">
        <w:r w:rsidRPr="79064136">
          <w:rPr>
            <w:highlight w:val="yellow"/>
          </w:rPr>
          <w:t>.</w:t>
        </w:r>
      </w:ins>
      <w:ins w:id="57" w:author="Julio César Iturra Sanhueza" w:date="2025-06-13T15:05:00Z">
        <w:r w:rsidRPr="79064136">
          <w:rPr>
            <w:highlight w:val="yellow"/>
            <w:rPrChange w:id="58" w:author="Julio César Iturra Sanhueza" w:date="2025-06-13T15:06:00Z">
              <w:rPr>
                <w:lang w:val="es-CL"/>
              </w:rPr>
            </w:rPrChange>
          </w:rPr>
          <w:t xml:space="preserve"> </w:t>
        </w:r>
      </w:ins>
    </w:p>
    <w:p w14:paraId="1523740C" w14:textId="5AA59E6E" w:rsidR="002632A2" w:rsidRPr="00D84938" w:rsidRDefault="00DF1960" w:rsidP="00BB5CF8">
      <w:pPr>
        <w:pStyle w:val="Heading2"/>
      </w:pPr>
      <w:r w:rsidRPr="00D84938">
        <w:t xml:space="preserve">Inequality and </w:t>
      </w:r>
      <w:r w:rsidR="00B278CC">
        <w:t xml:space="preserve">support for </w:t>
      </w:r>
      <w:r w:rsidR="00F327CD">
        <w:t>the commodification of welfare</w:t>
      </w:r>
    </w:p>
    <w:p w14:paraId="15237413" w14:textId="50C30AC7" w:rsidR="002632A2" w:rsidRPr="00D84938" w:rsidRDefault="00D7641D">
      <w:r w:rsidRPr="002D0320">
        <w:rPr>
          <w:highlight w:val="yellow"/>
        </w:rPr>
        <w:t xml:space="preserve">In this study, I will focus on </w:t>
      </w:r>
      <w:r w:rsidR="00DC4358">
        <w:rPr>
          <w:highlight w:val="yellow"/>
        </w:rPr>
        <w:t>public</w:t>
      </w:r>
      <w:r w:rsidR="000D53E0" w:rsidRPr="002D0320">
        <w:rPr>
          <w:highlight w:val="yellow"/>
        </w:rPr>
        <w:t xml:space="preserve"> support</w:t>
      </w:r>
      <w:r w:rsidRPr="002D0320">
        <w:rPr>
          <w:highlight w:val="yellow"/>
        </w:rPr>
        <w:t xml:space="preserve"> </w:t>
      </w:r>
      <w:r w:rsidR="00570963" w:rsidRPr="002D0320">
        <w:rPr>
          <w:highlight w:val="yellow"/>
        </w:rPr>
        <w:t>for the</w:t>
      </w:r>
      <w:r w:rsidRPr="002D0320">
        <w:rPr>
          <w:highlight w:val="yellow"/>
        </w:rPr>
        <w:t xml:space="preserve"> commodification of welfare services.</w:t>
      </w:r>
      <w:r>
        <w:t xml:space="preserve"> </w:t>
      </w:r>
      <w:r w:rsidR="00435862">
        <w:t xml:space="preserve">While redistribution in market societies mainly focuses on the capacity </w:t>
      </w:r>
      <w:r w:rsidR="00FB339D">
        <w:t xml:space="preserve">of the state </w:t>
      </w:r>
      <w:r w:rsidR="00435862">
        <w:t xml:space="preserve">to reallocate resources from those in more advantageous positions to those in greater vulnerability, market </w:t>
      </w:r>
      <w:r w:rsidR="003D18C2">
        <w:t xml:space="preserve">institutions also </w:t>
      </w:r>
      <w:r w:rsidR="00435862">
        <w:t>play</w:t>
      </w:r>
      <w:r w:rsidR="003D18C2">
        <w:t xml:space="preserve"> </w:t>
      </w:r>
      <w:r w:rsidR="00435862">
        <w:t xml:space="preserve">a role in </w:t>
      </w:r>
      <w:r w:rsidR="003D18C2">
        <w:t xml:space="preserve">shaping the distribution of economic resources </w:t>
      </w:r>
      <w:r w:rsidR="00435862">
        <w:fldChar w:fldCharType="begin"/>
      </w:r>
      <w:r w:rsidR="00E53B1A">
        <w:instrText xml:space="preserve"> ADDIN ZOTERO_ITEM CSL_CITATION {"citationID":"iO9KwCGS","properties":{"formattedCitation":"(Koos and Sachweh, 2019; Lindh and McCall, 2020)","plainCitation":"(Koos and Sachweh, 2019; Lindh and McCall, 2020)","noteIndex":0},"citationItems":[{"id":14971,"uris":["http://zotero.org/users/5414506/items/QLAEJ2NX"],"itemData":{"id":14971,"type":"article-journal","abstract":"In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35862">
        <w:fldChar w:fldCharType="separate"/>
      </w:r>
      <w:r w:rsidR="00D92E77" w:rsidRPr="00D92E77">
        <w:rPr>
          <w:rFonts w:cs="Times New Roman"/>
        </w:rPr>
        <w:t>(Koos and Sachweh, 2019; Lindh and McCall, 2020)</w:t>
      </w:r>
      <w:r w:rsidR="00435862">
        <w:fldChar w:fldCharType="end"/>
      </w:r>
      <w:r w:rsidR="00435862">
        <w:t xml:space="preserve">. </w:t>
      </w:r>
      <w:r w:rsidR="002E340F">
        <w:t xml:space="preserve">Hereby, </w:t>
      </w:r>
      <w:r w:rsidR="00656E18">
        <w:t xml:space="preserve">the legitimacy of resource allocation based on market principles has been referred to in the literature as </w:t>
      </w:r>
      <w:r w:rsidR="00656E18" w:rsidRPr="2BF6615A">
        <w:rPr>
          <w:i/>
          <w:iCs/>
        </w:rPr>
        <w:t>market justice</w:t>
      </w:r>
      <w:r w:rsidR="00656E18">
        <w:t>.</w:t>
      </w:r>
      <w:r w:rsidR="00CA3F07">
        <w:t xml:space="preserve"> </w:t>
      </w:r>
      <w:r w:rsidR="00654E11">
        <w:t xml:space="preserve">In his seminal work, </w:t>
      </w:r>
      <w:r w:rsidR="00DA753A">
        <w:t>Lane</w:t>
      </w:r>
      <w:r w:rsidR="00654E11">
        <w:t xml:space="preserve"> </w:t>
      </w:r>
      <w:r w:rsidR="00435862">
        <w:fldChar w:fldCharType="begin"/>
      </w:r>
      <w:r w:rsidR="00E53B1A">
        <w:instrText xml:space="preserve"> ADDIN ZOTERO_ITEM CSL_CITATION {"citationID":"WRhDoJnA","properties":{"formattedCitation":"(1986)","plainCitation":"(1986)","noteIndex":0},"citationItems":[{"id":16786,"uris":["http://zotero.org/users/5414506/items/54928C5I"],"itemData":{"id":16786,"type":"article-journal","abstract":"The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r w:rsidR="00435862">
        <w:fldChar w:fldCharType="separate"/>
      </w:r>
      <w:r w:rsidR="00D92E77" w:rsidRPr="00D92E77">
        <w:rPr>
          <w:rFonts w:cs="Times New Roman"/>
        </w:rPr>
        <w:t>(1986)</w:t>
      </w:r>
      <w:r w:rsidR="00435862">
        <w:fldChar w:fldCharType="end"/>
      </w:r>
      <w:r w:rsidR="00DA753A">
        <w:t xml:space="preserve"> defines </w:t>
      </w:r>
      <w:r w:rsidR="00DA753A" w:rsidRPr="2BF6615A">
        <w:rPr>
          <w:i/>
          <w:iCs/>
        </w:rPr>
        <w:t>market justice</w:t>
      </w:r>
      <w:r w:rsidR="00DA753A">
        <w:t xml:space="preserve"> as a </w:t>
      </w:r>
      <w:r w:rsidR="00A330AB">
        <w:t xml:space="preserve">distributive principle </w:t>
      </w:r>
      <w:r w:rsidR="00DA753A">
        <w:t xml:space="preserve">that </w:t>
      </w:r>
      <w:r w:rsidR="00A330AB">
        <w:t>mainly focuses on</w:t>
      </w:r>
      <w:r w:rsidR="00DA753A">
        <w:t xml:space="preserve"> rewards based on "earned deserts"</w:t>
      </w:r>
      <w:r w:rsidR="002D3EAE">
        <w:t xml:space="preserve">. At the same time, this contrasts with </w:t>
      </w:r>
      <w:r w:rsidR="00DA753A">
        <w:t xml:space="preserve">political justice, </w:t>
      </w:r>
      <w:r w:rsidR="00B42A4F">
        <w:t xml:space="preserve">more closely </w:t>
      </w:r>
      <w:r w:rsidR="009E777A">
        <w:t>related</w:t>
      </w:r>
      <w:r w:rsidR="00B42A4F">
        <w:t xml:space="preserve"> to </w:t>
      </w:r>
      <w:r w:rsidR="00EA5BED">
        <w:t xml:space="preserve">the social policy </w:t>
      </w:r>
      <w:r w:rsidR="006E6BEC">
        <w:t>architecture</w:t>
      </w:r>
      <w:r w:rsidR="00B42A4F">
        <w:t xml:space="preserve"> that prioritize</w:t>
      </w:r>
      <w:r w:rsidR="00EA5BED">
        <w:t>s</w:t>
      </w:r>
      <w:r w:rsidR="00DA753A">
        <w:t xml:space="preserve"> </w:t>
      </w:r>
      <w:r w:rsidR="00B42A4F">
        <w:t xml:space="preserve">the principles of </w:t>
      </w:r>
      <w:r w:rsidR="00DA753A">
        <w:t>equality and need.</w:t>
      </w:r>
      <w:r w:rsidR="00D56E52">
        <w:t xml:space="preserve"> In this line, he</w:t>
      </w:r>
      <w:r w:rsidR="00DA753A">
        <w:t xml:space="preserve"> argues that individuals </w:t>
      </w:r>
      <w:r w:rsidR="00193B0F">
        <w:t>perceive</w:t>
      </w:r>
      <w:r w:rsidR="00DA753A">
        <w:t xml:space="preserve"> market outcomes as fair </w:t>
      </w:r>
      <w:r w:rsidR="6ED4105B">
        <w:t>because they</w:t>
      </w:r>
      <w:r w:rsidR="00DA753A">
        <w:t xml:space="preserve"> </w:t>
      </w:r>
      <w:r w:rsidR="0075477A">
        <w:t>are directly linked to</w:t>
      </w:r>
      <w:r w:rsidR="00DA753A">
        <w:t xml:space="preserve"> </w:t>
      </w:r>
      <w:r w:rsidR="00B42A4F">
        <w:t>individual</w:t>
      </w:r>
      <w:r w:rsidR="00DA753A">
        <w:t xml:space="preserve"> effort, </w:t>
      </w:r>
      <w:r w:rsidR="004A3962">
        <w:t>which in turn reinforces the</w:t>
      </w:r>
      <w:r w:rsidR="00DA753A">
        <w:t xml:space="preserve"> </w:t>
      </w:r>
      <w:r w:rsidR="004A3962">
        <w:t>importance</w:t>
      </w:r>
      <w:r w:rsidR="00DA753A">
        <w:t xml:space="preserve"> </w:t>
      </w:r>
      <w:r w:rsidR="00C01EA4">
        <w:t xml:space="preserve">of </w:t>
      </w:r>
      <w:r w:rsidR="004A3962">
        <w:t>self-reliance and individual responsibility</w:t>
      </w:r>
      <w:r w:rsidR="0048346B">
        <w:t xml:space="preserve"> </w:t>
      </w:r>
      <w:r w:rsidR="00435862">
        <w:fldChar w:fldCharType="begin"/>
      </w:r>
      <w:r w:rsidR="00E53B1A">
        <w:instrText xml:space="preserve"> ADDIN ZOTERO_ITEM CSL_CITATION {"citationID":"pvJNscLo","properties":{"formattedCitation":"(Lane,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435862">
        <w:fldChar w:fldCharType="separate"/>
      </w:r>
      <w:r w:rsidR="00D92E77" w:rsidRPr="00D92E77">
        <w:rPr>
          <w:rFonts w:cs="Times New Roman"/>
        </w:rPr>
        <w:t>(Lane, 1986)</w:t>
      </w:r>
      <w:r w:rsidR="00435862">
        <w:fldChar w:fldCharType="end"/>
      </w:r>
      <w:r w:rsidR="00C07171">
        <w:t xml:space="preserve">. </w:t>
      </w:r>
      <w:r w:rsidR="004B6B95">
        <w:t>These</w:t>
      </w:r>
      <w:r w:rsidR="003B68A1">
        <w:t xml:space="preserve"> principles</w:t>
      </w:r>
      <w:r w:rsidR="00DA753A">
        <w:t xml:space="preserve"> </w:t>
      </w:r>
      <w:r w:rsidR="00EF1093">
        <w:t>advocate</w:t>
      </w:r>
      <w:r w:rsidR="00DA753A">
        <w:t xml:space="preserve"> efficiency through competition, minimal government intervention, and voluntary </w:t>
      </w:r>
      <w:r w:rsidR="007742D3">
        <w:t xml:space="preserve">asset </w:t>
      </w:r>
      <w:r w:rsidR="00D0326C">
        <w:t>exchange</w:t>
      </w:r>
      <w:r w:rsidR="00DA753A">
        <w:t xml:space="preserve">. Additionally, market justice underscores the protection of individual rights, particularly </w:t>
      </w:r>
      <w:r w:rsidR="0071585F">
        <w:t xml:space="preserve">those related </w:t>
      </w:r>
      <w:r w:rsidR="003557EE">
        <w:t xml:space="preserve">to </w:t>
      </w:r>
      <w:r w:rsidR="0071585F">
        <w:t xml:space="preserve">private </w:t>
      </w:r>
      <w:r w:rsidR="00DA753A">
        <w:t>property, allowing individuals to control resources and benefit from their labor.</w:t>
      </w:r>
    </w:p>
    <w:p w14:paraId="52565E32" w14:textId="05AE1DFF" w:rsidR="008A07BB" w:rsidRPr="00D84938" w:rsidRDefault="006500E8" w:rsidP="007F287E">
      <w:bookmarkStart w:id="59" w:name="_p4j03qdkz5hc" w:colFirst="0" w:colLast="0"/>
      <w:bookmarkEnd w:id="59"/>
      <w:r w:rsidRPr="00D84938">
        <w:lastRenderedPageBreak/>
        <w:t xml:space="preserve">Theoretically, </w:t>
      </w:r>
      <w:r w:rsidR="000908CF" w:rsidRPr="00D84938">
        <w:t xml:space="preserve">I conceive </w:t>
      </w:r>
      <w:r w:rsidRPr="00D84938">
        <w:rPr>
          <w:i/>
          <w:iCs/>
        </w:rPr>
        <w:t>market justice</w:t>
      </w:r>
      <w:r w:rsidRPr="00D84938">
        <w:t xml:space="preserve"> preferences </w:t>
      </w:r>
      <w:r w:rsidR="003C07E9" w:rsidRPr="00D84938">
        <w:t xml:space="preserve">as </w:t>
      </w:r>
      <w:r w:rsidRPr="00D84938">
        <w:t xml:space="preserve">individual beliefs that </w:t>
      </w:r>
      <w:r w:rsidR="005C333F" w:rsidRPr="00D84938">
        <w:t xml:space="preserve">legitimate </w:t>
      </w:r>
      <w:r w:rsidRPr="00D84938">
        <w:t xml:space="preserve">inequalities associated with market outcomes, such as wage </w:t>
      </w:r>
      <w:r w:rsidR="00E9496E" w:rsidRPr="00D84938">
        <w:t>inequality</w:t>
      </w:r>
      <w:r w:rsidRPr="00D84938">
        <w:t xml:space="preserve"> among groups or </w:t>
      </w:r>
      <w:r w:rsidR="005C333F" w:rsidRPr="00D84938">
        <w:t xml:space="preserve">unequal </w:t>
      </w:r>
      <w:r w:rsidRPr="00D84938">
        <w:t xml:space="preserve">access to welfare services </w:t>
      </w:r>
      <w:r w:rsidR="005C333F" w:rsidRPr="00D84938">
        <w:t xml:space="preserve">based on </w:t>
      </w:r>
      <w:r w:rsidRPr="00D84938">
        <w:t>personal income</w:t>
      </w:r>
      <w:r w:rsidR="008A07BB" w:rsidRPr="00D84938">
        <w:t xml:space="preserve"> </w:t>
      </w:r>
      <w:r w:rsidR="00DE1C55" w:rsidRPr="00D84938">
        <w:fldChar w:fldCharType="begin"/>
      </w:r>
      <w:r w:rsidR="00E53B1A">
        <w:instrText xml:space="preserve"> ADDIN ZOTERO_ITEM CSL_CITATION {"citationID":"iXeLzIqL","properties":{"formattedCitation":"(Kluegel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DE1C55" w:rsidRPr="00D84938">
        <w:fldChar w:fldCharType="separate"/>
      </w:r>
      <w:r w:rsidR="00D92E77" w:rsidRPr="00D92E77">
        <w:rPr>
          <w:rFonts w:cs="Times New Roman"/>
        </w:rPr>
        <w:t>(Kluegel et al., 1999)</w:t>
      </w:r>
      <w:r w:rsidR="00DE1C55" w:rsidRPr="00D84938">
        <w:fldChar w:fldCharType="end"/>
      </w:r>
      <w:r w:rsidR="008A07BB" w:rsidRPr="00D84938">
        <w:t>.</w:t>
      </w:r>
      <w:r w:rsidR="00F43EBC" w:rsidRPr="00D84938">
        <w:t xml:space="preserve"> </w:t>
      </w:r>
      <w:r w:rsidR="00BE5131" w:rsidRPr="00D84938">
        <w:t xml:space="preserve">In this sense, the </w:t>
      </w:r>
      <w:r w:rsidR="008A07BB" w:rsidRPr="00D84938">
        <w:t xml:space="preserve">market </w:t>
      </w:r>
      <w:r w:rsidR="008C0CAD" w:rsidRPr="00D84938">
        <w:t>is understood as a</w:t>
      </w:r>
      <w:r w:rsidR="008A07BB" w:rsidRPr="00D84938">
        <w:t xml:space="preserve"> self-regulating arena, </w:t>
      </w:r>
      <w:r w:rsidR="00B145F6" w:rsidRPr="00D84938">
        <w:t xml:space="preserve">which </w:t>
      </w:r>
      <w:r w:rsidR="007F3D8C" w:rsidRPr="00D84938">
        <w:t>coordinates</w:t>
      </w:r>
      <w:r w:rsidR="00B145F6" w:rsidRPr="00D84938">
        <w:t xml:space="preserve"> </w:t>
      </w:r>
      <w:r w:rsidR="008A07BB" w:rsidRPr="00D84938">
        <w:t>economic exchanges based on supply and demand, where rewards are distributed according to individual contributions and efforts</w:t>
      </w:r>
      <w:r w:rsidR="002F585A" w:rsidRPr="00D84938">
        <w:t xml:space="preserve"> </w:t>
      </w:r>
      <w:r w:rsidR="002F585A" w:rsidRPr="00D84938">
        <w:fldChar w:fldCharType="begin"/>
      </w:r>
      <w:r w:rsidR="00E53B1A">
        <w:instrText xml:space="preserve"> ADDIN ZOTERO_ITEM CSL_CITATION {"citationID":"RbzS27Ng","properties":{"formattedCitation":"(Kluegel and Smith, 1981)","plainCitation":"(Kluegel and Smith, 1981)","noteIndex":0},"citationItems":[{"id":263,"uris":["http://zotero.org/users/5414506/items/KIMIFBAN"],"itemData":{"id":263,"type":"article-journal","container-title":"Annual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r w:rsidR="002F585A" w:rsidRPr="00D84938">
        <w:fldChar w:fldCharType="separate"/>
      </w:r>
      <w:r w:rsidR="00D92E77" w:rsidRPr="00D92E77">
        <w:rPr>
          <w:rFonts w:cs="Times New Roman"/>
        </w:rPr>
        <w:t>(Kluegel and Smith, 1981)</w:t>
      </w:r>
      <w:r w:rsidR="002F585A" w:rsidRPr="00D84938">
        <w:fldChar w:fldCharType="end"/>
      </w:r>
      <w:r w:rsidR="008A07BB" w:rsidRPr="00D84938">
        <w:t xml:space="preserve">. This idea is grounded in the belief that the market promotes procedural fairness, where everyone has equal opportunities to compete, yet </w:t>
      </w:r>
      <w:r w:rsidR="005C30EC" w:rsidRPr="00D84938">
        <w:t>individual capabilities determine the outcomes</w:t>
      </w:r>
      <w:r w:rsidR="008A07BB" w:rsidRPr="00D84938">
        <w:t xml:space="preserve"> </w:t>
      </w:r>
      <w:r w:rsidR="000B6BB8" w:rsidRPr="00D84938">
        <w:fldChar w:fldCharType="begin"/>
      </w:r>
      <w:r w:rsidR="00E53B1A">
        <w:instrText xml:space="preserve"> ADDIN ZOTERO_ITEM CSL_CITATION {"citationID":"i0OlqZ2z","properties":{"formattedCitation":"(Lane,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D92E77" w:rsidRPr="00D92E77">
        <w:rPr>
          <w:rFonts w:cs="Times New Roman"/>
        </w:rPr>
        <w:t>(Lane, 1986)</w:t>
      </w:r>
      <w:r w:rsidR="000B6BB8" w:rsidRPr="00D84938">
        <w:fldChar w:fldCharType="end"/>
      </w:r>
      <w:r w:rsidR="008A07BB" w:rsidRPr="00D84938">
        <w:t xml:space="preserve">. Unlike systems based on political justice, which emphasize equality and need, market justice is seen as a process where </w:t>
      </w:r>
      <w:r w:rsidR="00B145F6" w:rsidRPr="00D84938">
        <w:t>just</w:t>
      </w:r>
      <w:r w:rsidR="00B81C70" w:rsidRPr="00D84938">
        <w:t xml:space="preserve"> outcomes are </w:t>
      </w:r>
      <w:r w:rsidR="008A07BB" w:rsidRPr="00D84938">
        <w:t xml:space="preserve">achieved through the fair competition of agents </w:t>
      </w:r>
      <w:r w:rsidR="000B6BB8" w:rsidRPr="00D84938">
        <w:fldChar w:fldCharType="begin"/>
      </w:r>
      <w:r w:rsidR="00E53B1A">
        <w:instrText xml:space="preserve"> ADDIN ZOTERO_ITEM CSL_CITATION {"citationID":"pHDMrZtm","properties":{"formattedCitation":"(Lane,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D92E77" w:rsidRPr="00D92E77">
        <w:rPr>
          <w:rFonts w:cs="Times New Roman"/>
        </w:rPr>
        <w:t>(Lane, 1986)</w:t>
      </w:r>
      <w:r w:rsidR="000B6BB8" w:rsidRPr="00D84938">
        <w:fldChar w:fldCharType="end"/>
      </w:r>
      <w:r w:rsidR="008A07BB" w:rsidRPr="00D84938">
        <w:t xml:space="preserve">. This notion of justice stems from the </w:t>
      </w:r>
      <w:r w:rsidR="00D45F27" w:rsidRPr="00D84938">
        <w:t>assumption</w:t>
      </w:r>
      <w:r w:rsidR="008A07BB" w:rsidRPr="00D84938">
        <w:t xml:space="preserve"> that outcomes are deserved, as they reflect </w:t>
      </w:r>
      <w:r w:rsidR="00F4214D" w:rsidRPr="00D84938">
        <w:t>individual</w:t>
      </w:r>
      <w:r w:rsidR="008A07BB" w:rsidRPr="00D84938">
        <w:t xml:space="preserve"> effort</w:t>
      </w:r>
      <w:r w:rsidR="00F4214D" w:rsidRPr="00D84938">
        <w:t xml:space="preserve"> and ability</w:t>
      </w:r>
      <w:r w:rsidR="008A07BB" w:rsidRPr="00D84938">
        <w:t>, fostering a sense of fairness</w:t>
      </w:r>
      <w:r w:rsidR="00227DD4" w:rsidRPr="00D84938">
        <w:t xml:space="preserve"> </w:t>
      </w:r>
      <w:r w:rsidR="00147FCE" w:rsidRPr="00D84938">
        <w:fldChar w:fldCharType="begin"/>
      </w:r>
      <w:r w:rsidR="00E53B1A">
        <w:instrText xml:space="preserve"> ADDIN ZOTERO_ITEM CSL_CITATION {"citationID":"FyyZiXYq","properties":{"formattedCitation":"(Svallfors,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147FCE" w:rsidRPr="00D84938">
        <w:fldChar w:fldCharType="separate"/>
      </w:r>
      <w:r w:rsidR="00D92E77" w:rsidRPr="00D92E77">
        <w:rPr>
          <w:rFonts w:cs="Times New Roman"/>
        </w:rPr>
        <w:t>(Svallfors, 2007)</w:t>
      </w:r>
      <w:r w:rsidR="00147FCE" w:rsidRPr="00D84938">
        <w:fldChar w:fldCharType="end"/>
      </w:r>
      <w:r w:rsidR="008A07BB" w:rsidRPr="00D84938">
        <w:t xml:space="preserve">. However, achieving perceived fairness depends on maintaining open and responsive systems, where </w:t>
      </w:r>
      <w:r w:rsidR="001C22F5" w:rsidRPr="00D84938">
        <w:t xml:space="preserve">equal opportunities </w:t>
      </w:r>
      <w:r w:rsidR="002721C9" w:rsidRPr="00D84938">
        <w:t>are</w:t>
      </w:r>
      <w:r w:rsidR="001C22F5" w:rsidRPr="00D84938">
        <w:t xml:space="preserve"> a precondition</w:t>
      </w:r>
      <w:r w:rsidR="00E95892" w:rsidRPr="00D84938">
        <w:t xml:space="preserve"> for an outcome to be considered just</w:t>
      </w:r>
      <w:r w:rsidR="00825DF9" w:rsidRPr="00D84938">
        <w:t xml:space="preserve"> </w:t>
      </w:r>
      <w:r w:rsidR="0075355D" w:rsidRPr="00D84938">
        <w:fldChar w:fldCharType="begin"/>
      </w:r>
      <w:r w:rsidR="00E53B1A">
        <w:instrText xml:space="preserve"> ADDIN ZOTERO_ITEM CSL_CITATION {"citationID":"Saq1x4Xh","properties":{"formattedCitation":"(Kluegel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75355D" w:rsidRPr="00D84938">
        <w:fldChar w:fldCharType="separate"/>
      </w:r>
      <w:r w:rsidR="00D92E77" w:rsidRPr="00D92E77">
        <w:rPr>
          <w:rFonts w:cs="Times New Roman"/>
        </w:rPr>
        <w:t>(Kluegel et al., 1999)</w:t>
      </w:r>
      <w:r w:rsidR="0075355D" w:rsidRPr="00D84938">
        <w:fldChar w:fldCharType="end"/>
      </w:r>
      <w:r w:rsidR="008A07BB" w:rsidRPr="00D84938">
        <w:t xml:space="preserve">. Through this lens, inequalities are accepted—even seen as necessary—because they incentivize innovation and productivity, reinforcing societal prosperity by rewarding individual achievements and self-responsibility </w:t>
      </w:r>
      <w:r w:rsidR="00023F2B" w:rsidRPr="00D84938">
        <w:fldChar w:fldCharType="begin"/>
      </w:r>
      <w:r w:rsidR="00E53B1A">
        <w:instrText xml:space="preserve"> ADDIN ZOTERO_ITEM CSL_CITATION {"citationID":"5heDjxaV","properties":{"formattedCitation":"(Castillo et al., 2013)","plainCitation":"(Castillo et al., 2013)","noteIndex":0},"citationItems":[{"id":232,"uris":["http://zotero.org/users/5414506/items/HJXYCW95"],"itemData":{"id":232,"type":"article-journal","container-title":"Revista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r w:rsidR="00023F2B" w:rsidRPr="00D84938">
        <w:fldChar w:fldCharType="separate"/>
      </w:r>
      <w:r w:rsidR="00D92E77" w:rsidRPr="00D92E77">
        <w:rPr>
          <w:rFonts w:cs="Times New Roman"/>
        </w:rPr>
        <w:t>(Castillo et al., 2013)</w:t>
      </w:r>
      <w:r w:rsidR="00023F2B" w:rsidRPr="00D84938">
        <w:fldChar w:fldCharType="end"/>
      </w:r>
      <w:r w:rsidR="008A07BB" w:rsidRPr="00D84938">
        <w:t>. Thus, market justice values individual responsibility, linking economic rewards to personal contributions rather than redistributive mechanisms</w:t>
      </w:r>
      <w:r w:rsidR="00B77F22" w:rsidRPr="00D84938">
        <w:t xml:space="preserve"> based on the principles of equality and need</w:t>
      </w:r>
      <w:r w:rsidR="008A07BB" w:rsidRPr="00D84938">
        <w:t>.</w:t>
      </w:r>
    </w:p>
    <w:p w14:paraId="0CAE66FE" w14:textId="62B66404" w:rsidR="00C9465E" w:rsidRPr="00D84938" w:rsidRDefault="008F1F86" w:rsidP="000E363E">
      <w:r w:rsidRPr="00D84938">
        <w:t xml:space="preserve">Research in empirical distributive justice has </w:t>
      </w:r>
      <w:r w:rsidR="00CC4FB2">
        <w:t>diversely</w:t>
      </w:r>
      <w:r w:rsidR="00CC4FB2" w:rsidRPr="00D84938">
        <w:t xml:space="preserve"> </w:t>
      </w:r>
      <w:r w:rsidRPr="00D84938">
        <w:t xml:space="preserve">addressed the study of the justification of economic inequality. In this landscape, </w:t>
      </w:r>
      <w:r w:rsidR="0057476B" w:rsidRPr="00D84938">
        <w:t>one line of research is</w:t>
      </w:r>
      <w:r w:rsidRPr="00D84938">
        <w:t xml:space="preserve"> the literature on the justification of wage inequality based </w:t>
      </w:r>
      <w:r w:rsidR="00B91AE4" w:rsidRPr="00D84938">
        <w:t xml:space="preserve">on </w:t>
      </w:r>
      <w:r w:rsidR="007B29EC" w:rsidRPr="00D84938">
        <w:t xml:space="preserve">salary gaps between occupations </w:t>
      </w:r>
      <w:r w:rsidR="006621E1" w:rsidRPr="00D84938">
        <w:fldChar w:fldCharType="begin"/>
      </w:r>
      <w:r w:rsidR="00E53B1A">
        <w:instrText xml:space="preserve"> ADDIN ZOTERO_ITEM CSL_CITATION {"citationID":"puXPWjaE","properties":{"formattedCitation":"(Jasso, 1978; Kelley and Evans, 1993; Osberg and Smeeding, 2006; Wegener, 1987)","plainCitation":"(Jasso, 1978; Kelley and Evans, 1993; Osberg and Smeeding, 2006; Wegener, 1987)","noteIndex":0},"citationItems":[{"id":11993,"uris":["http://zotero.org/users/5414506/items/ISRFCJLK"],"itemData":{"id":11993,"type":"article-journal","abstract":"This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11,"uris":["http://zotero.org/users/5414506/items/SZUH6RQ7"],"itemData":{"id":11,"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229,"uris":["http://zotero.org/users/5414506/items/AFVBXB4C"],"itemData":{"id":229,"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380,"uris":["http://zotero.org/users/5414506/items/YTN2EG5Z"],"itemData":{"id":380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r w:rsidR="006621E1" w:rsidRPr="00D84938">
        <w:fldChar w:fldCharType="separate"/>
      </w:r>
      <w:r w:rsidR="00D92E77" w:rsidRPr="00D92E77">
        <w:rPr>
          <w:rFonts w:cs="Times New Roman"/>
        </w:rPr>
        <w:t>(Jasso, 1978; Kelley and Evans, 1993; Osberg and Smeeding, 2006; Wegener, 1987)</w:t>
      </w:r>
      <w:r w:rsidR="006621E1" w:rsidRPr="00D84938">
        <w:fldChar w:fldCharType="end"/>
      </w:r>
      <w:r w:rsidR="003339E4" w:rsidRPr="00D84938">
        <w:t xml:space="preserve">. </w:t>
      </w:r>
      <w:r w:rsidR="006C18F8" w:rsidRPr="00D84938">
        <w:t xml:space="preserve">Additionally, </w:t>
      </w:r>
      <w:r w:rsidR="00B34904" w:rsidRPr="00D84938">
        <w:t>another</w:t>
      </w:r>
      <w:r w:rsidR="006C18F8" w:rsidRPr="00D84938">
        <w:t xml:space="preserve"> part of the literature has </w:t>
      </w:r>
      <w:r w:rsidR="002807F9" w:rsidRPr="00D84938">
        <w:t>underscored</w:t>
      </w:r>
      <w:r w:rsidR="006C18F8" w:rsidRPr="00D84938">
        <w:t xml:space="preserve"> </w:t>
      </w:r>
      <w:r w:rsidR="00D61CA0" w:rsidRPr="00D84938">
        <w:t>how the</w:t>
      </w:r>
      <w:r w:rsidR="00365CAB" w:rsidRPr="00D84938">
        <w:t xml:space="preserve"> </w:t>
      </w:r>
      <w:r w:rsidR="00A912A6" w:rsidRPr="00D84938">
        <w:t>market justice principles</w:t>
      </w:r>
      <w:r w:rsidR="00365CAB" w:rsidRPr="00D84938">
        <w:t xml:space="preserve"> </w:t>
      </w:r>
      <w:r w:rsidR="00A912A6" w:rsidRPr="00D84938">
        <w:t xml:space="preserve">permeate other </w:t>
      </w:r>
      <w:r w:rsidR="007A78A8" w:rsidRPr="00D84938">
        <w:t>spheres of society</w:t>
      </w:r>
      <w:r w:rsidR="00365CAB" w:rsidRPr="00D84938">
        <w:t xml:space="preserve">, </w:t>
      </w:r>
      <w:r w:rsidR="00D61CA0" w:rsidRPr="00D84938">
        <w:t xml:space="preserve">such </w:t>
      </w:r>
      <w:r w:rsidR="00470084" w:rsidRPr="00D84938">
        <w:t xml:space="preserve">as the legitimacy </w:t>
      </w:r>
      <w:r w:rsidR="006A6555" w:rsidRPr="00D84938">
        <w:t>of</w:t>
      </w:r>
      <w:r w:rsidR="00470084" w:rsidRPr="00D84938">
        <w:t xml:space="preserve"> how</w:t>
      </w:r>
      <w:r w:rsidR="00365CAB" w:rsidRPr="00D84938">
        <w:t xml:space="preserve"> </w:t>
      </w:r>
      <w:r w:rsidR="00C555FD" w:rsidRPr="00D84938">
        <w:t>market outcomes</w:t>
      </w:r>
      <w:r w:rsidR="00365CAB" w:rsidRPr="00D84938">
        <w:t xml:space="preserve"> </w:t>
      </w:r>
      <w:r w:rsidR="00470084" w:rsidRPr="00D84938">
        <w:t>(e.g.</w:t>
      </w:r>
      <w:ins w:id="60" w:author="Iturra, Julio" w:date="2025-04-24T16:42:00Z" w16du:dateUtc="2025-04-24T14:42:00Z">
        <w:r w:rsidR="001379FE">
          <w:t>,</w:t>
        </w:r>
      </w:ins>
      <w:r w:rsidR="00470084" w:rsidRPr="00D84938">
        <w:t xml:space="preserve"> wages) </w:t>
      </w:r>
      <w:r w:rsidR="00F23EA4" w:rsidRPr="00D84938">
        <w:t>are</w:t>
      </w:r>
      <w:r w:rsidR="00365CAB" w:rsidRPr="00D84938">
        <w:t xml:space="preserve"> transferred to </w:t>
      </w:r>
      <w:r w:rsidR="00CF3A3A" w:rsidRPr="00D84938">
        <w:t>other social domains</w:t>
      </w:r>
      <w:r w:rsidR="00365CAB" w:rsidRPr="00D84938">
        <w:t xml:space="preserve">, such as </w:t>
      </w:r>
      <w:r w:rsidR="00D00A4F" w:rsidRPr="00D84938">
        <w:t xml:space="preserve">income-based </w:t>
      </w:r>
      <w:r w:rsidR="00365CAB" w:rsidRPr="00D84938">
        <w:t xml:space="preserve">access to </w:t>
      </w:r>
      <w:r w:rsidR="002E49F1" w:rsidRPr="00D84938">
        <w:t>welfare</w:t>
      </w:r>
      <w:ins w:id="61" w:author="Iturra, Julio" w:date="2025-04-24T16:42:00Z" w16du:dateUtc="2025-04-24T14:42:00Z">
        <w:r w:rsidR="00B53592">
          <w:t>,</w:t>
        </w:r>
      </w:ins>
      <w:r w:rsidR="002E49F1" w:rsidRPr="00D84938">
        <w:t xml:space="preserve"> </w:t>
      </w:r>
      <w:r w:rsidR="00F92E79" w:rsidRPr="00D84938">
        <w:t xml:space="preserve">such as </w:t>
      </w:r>
      <w:r w:rsidR="002E49F1" w:rsidRPr="00D84938">
        <w:t>education, health</w:t>
      </w:r>
      <w:r w:rsidR="006E3F3C" w:rsidRPr="00D84938">
        <w:t>care</w:t>
      </w:r>
      <w:r w:rsidR="003518B4" w:rsidRPr="00D84938">
        <w:t>,</w:t>
      </w:r>
      <w:r w:rsidR="002E49F1" w:rsidRPr="00D84938">
        <w:t xml:space="preserve"> </w:t>
      </w:r>
      <w:r w:rsidR="00F92E79" w:rsidRPr="00D84938">
        <w:t>or</w:t>
      </w:r>
      <w:r w:rsidR="002E49F1" w:rsidRPr="00D84938">
        <w:t xml:space="preserve"> </w:t>
      </w:r>
      <w:r w:rsidR="009B4064" w:rsidRPr="00D84938">
        <w:t xml:space="preserve">old age </w:t>
      </w:r>
      <w:r w:rsidR="002E49F1" w:rsidRPr="00D84938">
        <w:t>pensions</w:t>
      </w:r>
      <w:r w:rsidR="000C031F" w:rsidRPr="00D84938">
        <w:t xml:space="preserve"> </w:t>
      </w:r>
      <w:r w:rsidR="00D61CA0" w:rsidRPr="00D84938">
        <w:fldChar w:fldCharType="begin"/>
      </w:r>
      <w:r w:rsidR="00E53B1A">
        <w:instrText xml:space="preserve"> ADDIN ZOTERO_ITEM CSL_CITATION {"citationID":"bhaTD3P3","properties":{"formattedCitation":"(Castillo et al., 2024; Lindh, 2015)","plainCitation":"(Castillo et al., 2024; Lindh, 2015)","noteIndex":0},"citationItems":[{"id":16787,"uris":["http://zotero.org/users/5414506/items/ZYS3I7T7"],"itemData":{"id":16787,"type":"article-journal","abstract":"Previous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D61CA0" w:rsidRPr="00D84938">
        <w:fldChar w:fldCharType="separate"/>
      </w:r>
      <w:r w:rsidR="00D92E77" w:rsidRPr="00D92E77">
        <w:rPr>
          <w:rFonts w:cs="Times New Roman"/>
        </w:rPr>
        <w:t>(Castillo et al., 2024; Lindh, 2015)</w:t>
      </w:r>
      <w:r w:rsidR="00D61CA0" w:rsidRPr="00D84938">
        <w:fldChar w:fldCharType="end"/>
      </w:r>
      <w:r w:rsidR="00A65B68" w:rsidRPr="00D84938">
        <w:t xml:space="preserve">. </w:t>
      </w:r>
      <w:r w:rsidR="000E363E" w:rsidRPr="00D84938">
        <w:t xml:space="preserve">This </w:t>
      </w:r>
      <w:r w:rsidR="002C1EDA" w:rsidRPr="00D84938">
        <w:t>implies</w:t>
      </w:r>
      <w:r w:rsidR="00C9465E" w:rsidRPr="00D84938">
        <w:t xml:space="preserve"> </w:t>
      </w:r>
      <w:r w:rsidR="00386150">
        <w:t xml:space="preserve">that </w:t>
      </w:r>
      <w:r w:rsidR="00C063F3">
        <w:t>welfare services</w:t>
      </w:r>
      <w:r w:rsidR="00386150">
        <w:t xml:space="preserve"> </w:t>
      </w:r>
      <w:r w:rsidR="00B30C86" w:rsidRPr="00D84938">
        <w:t>are viewed as legitimate commodities that can be traded, evaluated, and priced</w:t>
      </w:r>
      <w:r w:rsidR="00C82F4A" w:rsidRPr="00D84938">
        <w:t xml:space="preserve"> </w:t>
      </w:r>
      <w:r w:rsidR="00266A5F" w:rsidRPr="00D84938">
        <w:fldChar w:fldCharType="begin"/>
      </w:r>
      <w:r w:rsidR="00E53B1A">
        <w:instrText xml:space="preserve"> ADDIN ZOTERO_ITEM CSL_CITATION {"citationID":"0ccLDN6H","properties":{"formattedCitation":"(Busemeyer and Iversen, 2020)","plainCitation":"(Busemeyer and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266A5F" w:rsidRPr="00D84938">
        <w:fldChar w:fldCharType="separate"/>
      </w:r>
      <w:r w:rsidR="00D92E77" w:rsidRPr="00D92E77">
        <w:rPr>
          <w:rFonts w:cs="Times New Roman"/>
        </w:rPr>
        <w:t>(Busemeyer and Iversen, 2020)</w:t>
      </w:r>
      <w:r w:rsidR="00266A5F" w:rsidRPr="00D84938">
        <w:fldChar w:fldCharType="end"/>
      </w:r>
      <w:r w:rsidR="00266A5F" w:rsidRPr="00D84938">
        <w:t>.</w:t>
      </w:r>
    </w:p>
    <w:p w14:paraId="6DD9C785" w14:textId="5583C03E" w:rsidR="00365CAB" w:rsidRDefault="79064136" w:rsidP="001B50C3">
      <w:pPr>
        <w:rPr>
          <w:ins w:id="62" w:author="Julio César Iturra Sanhueza" w:date="2025-06-13T15:06:00Z" w16du:dateUtc="2025-06-13T13:06:00Z"/>
        </w:rPr>
      </w:pPr>
      <w:r>
        <w:t xml:space="preserve">Currently, there are several ways in which researchers have named individual preferences toward income-based access to social services. Nevertheless, their common ground is the use of the survey item which states </w:t>
      </w:r>
      <w:r w:rsidRPr="79064136">
        <w:rPr>
          <w:i/>
          <w:iCs/>
        </w:rPr>
        <w:t>“Is it just or unjust – right or wrong – that people with higher incomes can buy better [welfare service] than people with lower incomes?</w:t>
      </w:r>
      <w:r>
        <w:t xml:space="preserve"> In this regard, studies on “perceptions of fairness” in access to healthcare, such as Knesebeck et al. </w:t>
      </w:r>
      <w:r w:rsidR="005E1D03">
        <w:fldChar w:fldCharType="begin"/>
      </w:r>
      <w:r w:rsidR="00E53B1A">
        <w:instrText xml:space="preserve"> ADDIN ZOTERO_ITEM CSL_CITATION {"citationID":"gb2fFp7k","properties":{"formattedCitation":"(2016)","plainCitation":"(2016)","noteIndex":0},"citationItems":[{"id":16653,"uris":["http://zotero.org/users/5414506/items/RC5IGP9I"],"itemData":{"id":16653,"type":"article-journal","abstract":"In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Jun"}],"issued":{"date-parts":[["2016",4,11]]},"citation-key":"von_dem_knesebeck_are_2016"},"label":"page","suppress-author":true}],"schema":"https://github.com/citation-style-language/schema/raw/master/csl-citation.json"} </w:instrText>
      </w:r>
      <w:r w:rsidR="005E1D03">
        <w:fldChar w:fldCharType="separate"/>
      </w:r>
      <w:r w:rsidRPr="79064136">
        <w:rPr>
          <w:rFonts w:cs="Times New Roman"/>
        </w:rPr>
        <w:t>(2016)</w:t>
      </w:r>
      <w:r w:rsidR="005E1D03">
        <w:fldChar w:fldCharType="end"/>
      </w:r>
      <w:r>
        <w:t xml:space="preserve"> and Immergut and Schneider </w:t>
      </w:r>
      <w:r w:rsidR="005E1D03">
        <w:fldChar w:fldCharType="begin"/>
      </w:r>
      <w:r w:rsidR="00E53B1A">
        <w:instrText xml:space="preserve"> ADDIN ZOTERO_ITEM CSL_CITATION {"citationID":"so00I3YX","properties":{"formattedCitation":"(2020)","plainCitation":"(2020)","noteIndex":0},"citationItems":[{"id":16413,"uris":["http://zotero.org/users/5414506/items/MXPRS69Q"],"itemData":{"id":16413,"type":"article-journal","container-title":"Social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M."}],"issued":{"date-parts":[["2020",12]]},"citation-key":"immergut_is_2020"},"label":"page","suppress-author":true}],"schema":"https://github.com/citation-style-language/schema/raw/master/csl-citation.json"} </w:instrText>
      </w:r>
      <w:r w:rsidR="005E1D03">
        <w:fldChar w:fldCharType="separate"/>
      </w:r>
      <w:r w:rsidRPr="79064136">
        <w:rPr>
          <w:rFonts w:cs="Times New Roman"/>
        </w:rPr>
        <w:t>(2020)</w:t>
      </w:r>
      <w:r w:rsidR="005E1D03">
        <w:fldChar w:fldCharType="end"/>
      </w:r>
      <w:r>
        <w:t xml:space="preserve">, have assessed whether citizens find it fair that wealthier individuals receive better healthcare services than poorer individuals. In the educational domain, Lee and Stacey </w:t>
      </w:r>
      <w:r w:rsidR="005E1D03">
        <w:fldChar w:fldCharType="begin"/>
      </w:r>
      <w:r w:rsidR="00E53B1A">
        <w:instrText xml:space="preserve"> ADDIN ZOTERO_ITEM CSL_CITATION {"citationID":"XOkCIy6v","properties":{"formattedCitation":"(2023)","plainCitation":"(2023)","noteIndex":0},"citationItems":[{"id":16767,"uris":["http://zotero.org/users/5414506/items/P3DBATME"],"itemData":{"id":16767,"type":"article-journal","abstract":"Income-based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r w:rsidR="005E1D03">
        <w:fldChar w:fldCharType="separate"/>
      </w:r>
      <w:r w:rsidRPr="79064136">
        <w:rPr>
          <w:rFonts w:cs="Times New Roman"/>
        </w:rPr>
        <w:t>(2023)</w:t>
      </w:r>
      <w:r w:rsidR="005E1D03">
        <w:fldChar w:fldCharType="end"/>
      </w:r>
      <w:r>
        <w:t xml:space="preserve"> scrutinized Australian citizens' support for income-based access to schooling by gauging whether individuals consider it fair that higher-income families can secure a better education for their children. Similarly, other cross-country comparative studies such as Lindh </w:t>
      </w:r>
      <w:r w:rsidR="005E1D03">
        <w:fldChar w:fldCharType="begin"/>
      </w:r>
      <w:r w:rsidR="00E53B1A">
        <w:instrText xml:space="preserve"> ADDIN ZOTERO_ITEM CSL_CITATION {"citationID":"EEmLn7eb","properties":{"formattedCitation":"(2015)","plainCitation":"(2015)","noteIndex":0},"citationItems":[{"id":14436,"uris":["http://zotero.org/users/5414506/items/5K857S8L"],"itemData":{"id":14436,"type":"article-journal","abstract":"This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5E1D03">
        <w:fldChar w:fldCharType="separate"/>
      </w:r>
      <w:r w:rsidRPr="79064136">
        <w:rPr>
          <w:rFonts w:cs="Times New Roman"/>
        </w:rPr>
        <w:t>(2015)</w:t>
      </w:r>
      <w:r w:rsidR="005E1D03">
        <w:fldChar w:fldCharType="end"/>
      </w:r>
      <w:r>
        <w:t xml:space="preserve"> and Svallfors </w:t>
      </w:r>
      <w:r w:rsidR="005E1D03">
        <w:fldChar w:fldCharType="begin"/>
      </w:r>
      <w:r w:rsidR="00E53B1A">
        <w:instrText xml:space="preserve"> ADDIN ZOTERO_ITEM CSL_CITATION {"citationID":"tcCM5DYs","properties":{"formattedCitation":"(2007)","plainCitation":"(2007)","noteIndex":0},"citationItems":[{"id":16494,"uris":["http://zotero.org/users/5414506/items/4IFFF6WH"],"itemData":{"id":16494,"type":"chapter","container-title":"The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r w:rsidR="005E1D03">
        <w:fldChar w:fldCharType="separate"/>
      </w:r>
      <w:r w:rsidRPr="79064136">
        <w:rPr>
          <w:rFonts w:cs="Times New Roman"/>
        </w:rPr>
        <w:t>(2007)</w:t>
      </w:r>
      <w:r w:rsidR="005E1D03">
        <w:fldChar w:fldCharType="end"/>
      </w:r>
      <w:r>
        <w:t xml:space="preserve"> have combined both indicators as a general indicator for the “market-based distribution” of welfare services. Recently, a study by Castilo et al. </w:t>
      </w:r>
      <w:r w:rsidR="005E1D03">
        <w:fldChar w:fldCharType="begin"/>
      </w:r>
      <w:r w:rsidR="00E53B1A">
        <w:instrText xml:space="preserve"> ADDIN ZOTERO_ITEM CSL_CITATION {"citationID":"QUcTuXwz","properties":{"formattedCitation":"(2024)","plainCitation":"(2024)","noteIndex":0},"citationItems":[{"id":16787,"uris":["http://zotero.org/users/5414506/items/ZYS3I7T7"],"itemData":{"id":16787,"type":"article-journal","abstract":"Previous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r w:rsidR="005E1D03">
        <w:fldChar w:fldCharType="separate"/>
      </w:r>
      <w:r w:rsidRPr="79064136">
        <w:rPr>
          <w:rFonts w:cs="Times New Roman"/>
        </w:rPr>
        <w:t>(2024)</w:t>
      </w:r>
      <w:r w:rsidR="005E1D03">
        <w:fldChar w:fldCharType="end"/>
      </w:r>
      <w:r>
        <w:t xml:space="preserve"> scrutinized market justice preferences on the student population in Chile in the domains of education, healthcare, and pensions, as well as by employing a single indicator of market justice. In this paper, I</w:t>
      </w:r>
      <w:commentRangeStart w:id="63"/>
      <w:r>
        <w:t xml:space="preserve"> </w:t>
      </w:r>
      <w:r w:rsidR="00BA362B">
        <w:t>adopted</w:t>
      </w:r>
      <w:r>
        <w:t xml:space="preserve"> the latter approach to scrutinize market justice preferences</w:t>
      </w:r>
      <w:r w:rsidR="00BA362B">
        <w:t xml:space="preserve">, </w:t>
      </w:r>
      <w:r w:rsidR="00E139E9">
        <w:t>as</w:t>
      </w:r>
      <w:r w:rsidR="00BA362B">
        <w:t xml:space="preserve"> I am interested in the general preferences </w:t>
      </w:r>
      <w:r w:rsidR="00E139E9">
        <w:t xml:space="preserve">beyond specific </w:t>
      </w:r>
      <w:r w:rsidR="00BA362B">
        <w:t>social policy domain.</w:t>
      </w:r>
      <w:r>
        <w:t xml:space="preserve">  </w:t>
      </w:r>
      <w:commentRangeEnd w:id="63"/>
      <w:r w:rsidR="005E1D03">
        <w:rPr>
          <w:rStyle w:val="CommentReference"/>
        </w:rPr>
        <w:commentReference w:id="63"/>
      </w:r>
    </w:p>
    <w:p w14:paraId="498C9B24" w14:textId="1A4492FE" w:rsidR="009B0B02" w:rsidRPr="009B0B02" w:rsidDel="009B0B02" w:rsidRDefault="009B0B02" w:rsidP="001B50C3">
      <w:pPr>
        <w:rPr>
          <w:del w:id="64" w:author="Julio César Iturra Sanhueza" w:date="2025-06-13T15:06:00Z" w16du:dateUtc="2025-06-13T13:06:00Z"/>
          <w:highlight w:val="yellow"/>
          <w:rPrChange w:id="65" w:author="Julio César Iturra Sanhueza" w:date="2025-06-13T15:06:00Z" w16du:dateUtc="2025-06-13T13:06:00Z">
            <w:rPr>
              <w:del w:id="66" w:author="Julio César Iturra Sanhueza" w:date="2025-06-13T15:06:00Z" w16du:dateUtc="2025-06-13T13:06:00Z"/>
            </w:rPr>
          </w:rPrChange>
        </w:rPr>
      </w:pPr>
      <w:ins w:id="67" w:author="Julio César Iturra Sanhueza" w:date="2025-06-13T15:06:00Z" w16du:dateUtc="2025-06-13T13:06:00Z">
        <w:r w:rsidRPr="009B0B02">
          <w:rPr>
            <w:highlight w:val="yellow"/>
          </w:rPr>
          <w:lastRenderedPageBreak/>
          <w:t>In line with the above</w:t>
        </w:r>
        <w:r w:rsidRPr="009B0B02">
          <w:rPr>
            <w:highlight w:val="yellow"/>
            <w:rPrChange w:id="68" w:author="Julio César Iturra Sanhueza" w:date="2025-06-13T15:06:00Z" w16du:dateUtc="2025-06-13T13:06:00Z">
              <w:rPr/>
            </w:rPrChange>
          </w:rPr>
          <w:t xml:space="preserve">, I expect that network diversity nurtures greater skepticism toward the fairness of market mechanisms (market skepticism hypothesis) in distributing resources, and particularly the legitimacy of market-based distribution of social welfare. Especially regarding individual change, </w:t>
        </w:r>
      </w:ins>
    </w:p>
    <w:p w14:paraId="4F56F5CB" w14:textId="19C36663" w:rsidR="0070766E" w:rsidRPr="009B0B02" w:rsidRDefault="0070766E" w:rsidP="0070766E">
      <w:pPr>
        <w:rPr>
          <w:highlight w:val="yellow"/>
        </w:rPr>
      </w:pPr>
      <w:del w:id="69" w:author="Julio César Iturra Sanhueza" w:date="2025-06-13T15:06:00Z" w16du:dateUtc="2025-06-13T13:06:00Z">
        <w:r w:rsidRPr="009B0B02" w:rsidDel="009B0B02">
          <w:rPr>
            <w:highlight w:val="yellow"/>
          </w:rPr>
          <w:delText xml:space="preserve">In line with the above, </w:delText>
        </w:r>
      </w:del>
      <w:r w:rsidRPr="009B0B02">
        <w:rPr>
          <w:highlight w:val="yellow"/>
        </w:rPr>
        <w:t>I argue that changes in network diversity can nurture changes in political attitudes as they reflect the influence of new social contexts and the information they provide. As individuals encounter different life experiences, they may develop critical views on the fairness of market distributions and market-based access to social welfare</w:t>
      </w:r>
      <w:r w:rsidR="00F463A6">
        <w:t xml:space="preserve"> </w:t>
      </w:r>
      <w:r w:rsidR="00F463A6" w:rsidRPr="00F463A6">
        <w:t>(</w:t>
      </w:r>
      <w:r w:rsidR="00F463A6" w:rsidRPr="00F463A6">
        <w:rPr>
          <w:i/>
          <w:iCs/>
        </w:rPr>
        <w:t>market skepticism hypothesis</w:t>
      </w:r>
      <w:r w:rsidR="00F463A6" w:rsidRPr="00F463A6">
        <w:t>)</w:t>
      </w:r>
      <w:r w:rsidRPr="009B0B02">
        <w:rPr>
          <w:highlight w:val="yellow"/>
        </w:rPr>
        <w:t xml:space="preserve">. Over time, greater network diversity allows individuals to accumulate a variety of experiences and learn from </w:t>
      </w:r>
      <w:r w:rsidR="00932FC8">
        <w:rPr>
          <w:highlight w:val="yellow"/>
        </w:rPr>
        <w:t>qualitatively new</w:t>
      </w:r>
      <w:r w:rsidRPr="009B0B02">
        <w:rPr>
          <w:highlight w:val="yellow"/>
        </w:rPr>
        <w:t xml:space="preserve"> information. Therefore, the main hypothesis of this study </w:t>
      </w:r>
      <w:del w:id="70" w:author="Julio César Iturra Sanhueza" w:date="2025-06-13T15:06:00Z" w16du:dateUtc="2025-06-13T13:06:00Z">
        <w:r w:rsidRPr="009B0B02" w:rsidDel="00F035E9">
          <w:rPr>
            <w:highlight w:val="yellow"/>
          </w:rPr>
          <w:delText xml:space="preserve">read </w:delText>
        </w:r>
      </w:del>
      <w:ins w:id="71" w:author="Julio César Iturra Sanhueza" w:date="2025-06-13T15:06:00Z" w16du:dateUtc="2025-06-13T13:06:00Z">
        <w:r w:rsidR="00F035E9">
          <w:rPr>
            <w:highlight w:val="yellow"/>
          </w:rPr>
          <w:t>reads</w:t>
        </w:r>
        <w:r w:rsidR="00F035E9" w:rsidRPr="009B0B02">
          <w:rPr>
            <w:highlight w:val="yellow"/>
          </w:rPr>
          <w:t xml:space="preserve"> </w:t>
        </w:r>
      </w:ins>
      <w:r w:rsidRPr="009B0B02">
        <w:rPr>
          <w:highlight w:val="yellow"/>
        </w:rPr>
        <w:t>as follows:</w:t>
      </w:r>
    </w:p>
    <w:p w14:paraId="5C0BD67A" w14:textId="56204DA1" w:rsidR="0070766E" w:rsidRPr="00D84938" w:rsidRDefault="79064136" w:rsidP="79064136">
      <w:pPr>
        <w:ind w:firstLine="720"/>
        <w:rPr>
          <w:highlight w:val="yellow"/>
        </w:rPr>
      </w:pPr>
      <w:commentRangeStart w:id="72"/>
      <w:r w:rsidRPr="79064136">
        <w:rPr>
          <w:highlight w:val="yellow"/>
        </w:rPr>
        <w:t>H</w:t>
      </w:r>
      <w:r w:rsidRPr="79064136">
        <w:rPr>
          <w:highlight w:val="yellow"/>
          <w:vertAlign w:val="subscript"/>
        </w:rPr>
        <w:t>1</w:t>
      </w:r>
      <w:r w:rsidRPr="79064136">
        <w:rPr>
          <w:highlight w:val="yellow"/>
        </w:rPr>
        <w:t>: the greater the changes in network diversity, the less support market justice.</w:t>
      </w:r>
      <w:commentRangeEnd w:id="72"/>
      <w:r w:rsidR="0070766E">
        <w:rPr>
          <w:rStyle w:val="CommentReference"/>
        </w:rPr>
        <w:commentReference w:id="72"/>
      </w:r>
    </w:p>
    <w:p w14:paraId="372A15E3" w14:textId="2E20D2F1" w:rsidR="00C5370B" w:rsidRPr="00D84938" w:rsidRDefault="00606669" w:rsidP="00C5370B">
      <w:pPr>
        <w:pStyle w:val="Heading1"/>
      </w:pPr>
      <w:r>
        <w:t>Case of Chile</w:t>
      </w:r>
    </w:p>
    <w:p w14:paraId="5B77097C" w14:textId="501414C1" w:rsidR="00A81A19" w:rsidRPr="00816583" w:rsidRDefault="005072C8" w:rsidP="00A81A19">
      <w:pPr>
        <w:spacing w:before="240" w:after="240"/>
      </w:pPr>
      <w:r w:rsidRPr="00D84938">
        <w:t xml:space="preserve">Chile provides a valuable case study </w:t>
      </w:r>
      <w:r w:rsidR="0076192F">
        <w:t xml:space="preserve">to shed light </w:t>
      </w:r>
      <w:r w:rsidR="00B0123E">
        <w:t>on</w:t>
      </w:r>
      <w:r w:rsidR="0076192F">
        <w:t xml:space="preserve"> how public views regarding the market distribution of social services develop in conditions of </w:t>
      </w:r>
      <w:r w:rsidR="00080C46">
        <w:t>decreasing poverty</w:t>
      </w:r>
      <w:r w:rsidR="00101132">
        <w:t xml:space="preserve"> and</w:t>
      </w:r>
      <w:r w:rsidR="00080C46">
        <w:t xml:space="preserve"> relatively high income inequality </w:t>
      </w:r>
      <w:r w:rsidR="00101132">
        <w:t xml:space="preserve">in the context of a residual social policy regime </w:t>
      </w:r>
      <w:r w:rsidR="006E72B8" w:rsidRPr="00D84938">
        <w:t xml:space="preserve"> </w:t>
      </w:r>
      <w:r w:rsidR="006E72B8" w:rsidRPr="00D84938">
        <w:fldChar w:fldCharType="begin"/>
      </w:r>
      <w:r w:rsidR="00E53B1A">
        <w:instrText xml:space="preserve"> ADDIN ZOTERO_ITEM CSL_CITATION {"citationID":"Rxe7MkyC","properties":{"formattedCitation":"(Ferre, 2023)","plainCitation":"(Ferre, 2023)","noteIndex":0},"citationItems":[{"id":16199,"uris":["http://zotero.org/users/5414506/items/HDTQAU9B"],"itemData":{"id":16199,"type":"article-journal","abstract":"A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r w:rsidR="006E72B8" w:rsidRPr="00D84938">
        <w:fldChar w:fldCharType="separate"/>
      </w:r>
      <w:r w:rsidR="00D92E77" w:rsidRPr="00D92E77">
        <w:rPr>
          <w:rFonts w:cs="Times New Roman"/>
        </w:rPr>
        <w:t>(Ferre, 2023)</w:t>
      </w:r>
      <w:r w:rsidR="006E72B8" w:rsidRPr="00D84938">
        <w:fldChar w:fldCharType="end"/>
      </w:r>
      <w:r w:rsidRPr="00D84938">
        <w:t xml:space="preserve">. </w:t>
      </w:r>
      <w:r w:rsidR="00C842B1" w:rsidRPr="00D84938">
        <w:t xml:space="preserve">Since the neoliberal reforms of the 1980s, Chile’s welfare system has leaned heavily on private provision, where services are often privatized and only accessible to those who can afford them </w:t>
      </w:r>
      <w:r w:rsidR="00C842B1" w:rsidRPr="00D84938">
        <w:fldChar w:fldCharType="begin"/>
      </w:r>
      <w:r w:rsidR="00E53B1A">
        <w:instrText xml:space="preserve"> ADDIN ZOTERO_ITEM CSL_CITATION {"citationID":"E91LBw4G","properties":{"formattedCitation":"(Arrizabalo,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r w:rsidR="00C842B1" w:rsidRPr="00D84938">
        <w:fldChar w:fldCharType="separate"/>
      </w:r>
      <w:r w:rsidR="00D92E77" w:rsidRPr="00D92E77">
        <w:rPr>
          <w:rFonts w:cs="Times New Roman"/>
        </w:rPr>
        <w:t>(Arrizabalo, 1995)</w:t>
      </w:r>
      <w:r w:rsidR="00C842B1" w:rsidRPr="00D84938">
        <w:fldChar w:fldCharType="end"/>
      </w:r>
      <w:r w:rsidR="00C842B1" w:rsidRPr="00D84938">
        <w:t xml:space="preserve">. This "crowded-out" welfare model benefits higher-income groups, leaving lower-income individuals to rely on limited public options. </w:t>
      </w:r>
      <w:r w:rsidRPr="00D84938">
        <w:t xml:space="preserve">Despite economic growth, it remains one of the most unequal countries in the OECD, with a high Gini index and concentrated wealth among the top </w:t>
      </w:r>
      <w:r w:rsidR="00BC5A74" w:rsidRPr="00D84938">
        <w:t>deciles</w:t>
      </w:r>
      <w:r w:rsidR="00D70BF3" w:rsidRPr="00D84938">
        <w:t xml:space="preserve"> </w:t>
      </w:r>
      <w:r w:rsidR="005E1716" w:rsidRPr="00D84938">
        <w:fldChar w:fldCharType="begin"/>
      </w:r>
      <w:r w:rsidR="00E53B1A">
        <w:instrText xml:space="preserve"> ADDIN ZOTERO_ITEM CSL_CITATION {"citationID":"X0hwFt1c","properties":{"formattedCitation":"(Rodr\\uc0\\u237{}guez Weber, 2017)","plainCitation":"(Rodríguez Weber, 2017)","noteIndex":0},"citationItems":[{"id":1834,"uris":["http://zotero.org/users/5414506/items/3924AJC7"],"itemData":{"id":1834,"type":"book","ISBN":"978-956-244-384-5","language":"Spanish","note":"OCLC: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r w:rsidR="005E1716" w:rsidRPr="00D84938">
        <w:fldChar w:fldCharType="separate"/>
      </w:r>
      <w:r w:rsidR="00D92E77" w:rsidRPr="00D92E77">
        <w:rPr>
          <w:rFonts w:cs="Times New Roman"/>
        </w:rPr>
        <w:t>(Rodríguez Weber, 2017)</w:t>
      </w:r>
      <w:r w:rsidR="005E1716" w:rsidRPr="00D84938">
        <w:fldChar w:fldCharType="end"/>
      </w:r>
      <w:r w:rsidRPr="00D84938">
        <w:t xml:space="preserve">. </w:t>
      </w:r>
      <w:r w:rsidR="00816583">
        <w:t xml:space="preserve">Scholars studying social stratification have suggested that Chile exemplifies a society with upward mobility from lower classes to intermediate </w:t>
      </w:r>
      <w:r w:rsidR="006141E1">
        <w:t>classes</w:t>
      </w:r>
      <w:r w:rsidR="00816583">
        <w:t xml:space="preserve">, yet with limited access to the upper classes </w:t>
      </w:r>
      <w:r w:rsidR="00C5282D">
        <w:fldChar w:fldCharType="begin"/>
      </w:r>
      <w:r w:rsidR="00E53B1A">
        <w:instrText xml:space="preserve"> ADDIN ZOTERO_ITEM CSL_CITATION {"citationID":"sY9wkE8k","properties":{"formattedCitation":"(Torche, 2005)","plainCitation":"(Torche, 2005)","noteIndex":0},"citationItems":[{"id":510,"uris":["http://zotero.org/users/5414506/items/EUJ2VDDC"],"itemData":{"id":510,"type":"article-journal","abstract":"A major finding in comparative mobility research is the high similarity across countries and the lack of association between mobility and other national attributes, with one exception: higher inequality seems to be associated with lower mobility. Evidence for the mobility–inequality link is, however, inconclusive, largely because most mobility studies have been conducted in advanced countries with relatively similar levels of inequality.This article introduces Chile to the comparative project. As the 10th most unequal country in the world, Chile is an adjudicative case. If high inequality results in lower mobility, Chile should be significantly more rigid than its industrialized peers. This hypothesis is disproved by the analysis. Despite vast economic inequality, Chile is as fluid, if not more so, than the much more equal industrialized nations. Furthermore, there is no evidence of a decline in mobility as the result of the increase in inequality during the market-oriented transformation of the country in the 1970s and 1980s. Study of the specific mobility flows in Chile indicates a significant barrier to long-range downward mobility from the elite (signaling high “elite closure”), but very low barriers across nonelite classes. This particular mobility regime is explained by the pattern, not the level, of Chilean inequality—high concentration in the top income decile, but significantly less inequality across the rest of the class structure. The high Chilean mobility is, however, largely inconsequential, because it takes place among classes that share similar positions in the social hierarchy of resources and rewards. The article concludes by redefining the link between inequality and mobility.","container-title":"American Sociological Review","DOI":"10.1177/000312240507000304","ISSN":"0003-1224","issue":"June","page":"422-450","title":"Unequal But Fluid: Social Mobility in Chile in Comparative Perspective","volume":"70","author":[{"family":"Torche","given":"Florencia"}],"issued":{"date-parts":[["2005"]]},"citation-key":"torche_unequal_2005"}}],"schema":"https://github.com/citation-style-language/schema/raw/master/csl-citation.json"} </w:instrText>
      </w:r>
      <w:r w:rsidR="00C5282D">
        <w:fldChar w:fldCharType="separate"/>
      </w:r>
      <w:r w:rsidR="00D92E77" w:rsidRPr="00D92E77">
        <w:rPr>
          <w:rFonts w:cs="Times New Roman"/>
        </w:rPr>
        <w:t>(Torche, 2005)</w:t>
      </w:r>
      <w:r w:rsidR="00C5282D">
        <w:fldChar w:fldCharType="end"/>
      </w:r>
      <w:r w:rsidR="00816583">
        <w:t xml:space="preserve">. Although research indicates that while the class structure in Chile shows greater fluidity regarding occupational class and educational attainment, </w:t>
      </w:r>
      <w:r w:rsidR="00C51114">
        <w:t xml:space="preserve">it does not reflect the same pattern when it comes to </w:t>
      </w:r>
      <w:r w:rsidR="00816583">
        <w:t xml:space="preserve">income mobility </w:t>
      </w:r>
      <w:r w:rsidR="00C5282D">
        <w:fldChar w:fldCharType="begin"/>
      </w:r>
      <w:r w:rsidR="00E53B1A">
        <w:instrText xml:space="preserve"> ADDIN ZOTERO_ITEM CSL_CITATION {"citationID":"Y97jWmvY","properties":{"formattedCitation":"(Espinoza and N\\uc0\\u250{}\\uc0\\u241{}ez, 2014)","plainCitation":"(Espinoza and Núñez, 2014)","noteIndex":0},"citationItems":[{"id":302,"uris":["http://zotero.org/users/5414506/items/APYAN2QH"],"itemData":{"id":302,"type":"article-journal","container-title":"Revista Internacional de Sociología","DOI":"10.3989/ris.2011.11.08","ISSN":"1988-429X, 0034-9712","issue":"1","journalAbbreviation":"Rev. int. sociol.","note":"Citation Key: EspinozaNunez2014","page":"57-82","source":"DOI.org (Crossref)","title":"Movilidad ocupacional en Chile 2001-2009. ¿Desigualdad de ingresos con igualdad de oportunidades?","volume":"72","author":[{"family":"Espinoza","given":"Vicente"},{"family":"Núñez","given":"Javier"}],"issued":{"date-parts":[["2014",4,30]]},"citation-key":"EspinozaNunez2014"}}],"schema":"https://github.com/citation-style-language/schema/raw/master/csl-citation.json"} </w:instrText>
      </w:r>
      <w:r w:rsidR="00C5282D">
        <w:fldChar w:fldCharType="separate"/>
      </w:r>
      <w:r w:rsidR="00D92E77" w:rsidRPr="00D92E77">
        <w:rPr>
          <w:rFonts w:cs="Times New Roman"/>
        </w:rPr>
        <w:t>(Espinoza and Núñez, 2014)</w:t>
      </w:r>
      <w:r w:rsidR="00C5282D">
        <w:fldChar w:fldCharType="end"/>
      </w:r>
      <w:r w:rsidR="00816583">
        <w:t xml:space="preserve">. These inequalities are evident in the high levels of residential segregation found in large urban centers </w:t>
      </w:r>
      <w:r w:rsidR="00C5282D">
        <w:fldChar w:fldCharType="begin"/>
      </w:r>
      <w:r w:rsidR="00E53B1A">
        <w:instrText xml:space="preserve"> ADDIN ZOTERO_ITEM CSL_CITATION {"citationID":"OzuMv0BL","properties":{"formattedCitation":"(Garreton, Basauri, and Valenzuela, 2020)","plainCitation":"(Garreton, Basauri, and Valenzuela, 2020)","noteIndex":0},"citationItems":[{"id":15916,"uris":["http://zotero.org/users/5414506/items/MI4H3KHJ"],"itemData":{"id":15916,"type":"article-journal","abstract":"Urban segregation is a widespread phenomenon with profound social implications, and one that presents difficult measurement challenges. Segregation indexes may be affected by scale or zoning biases of the modifiable areal unit problem (MAUP). In this article, we develop a methodology that relies on spatial clustering algorithms to simultaneously cope with both kinds of MAUP biases, and we test it with complete census data for most Chilean cities. We find a robust correlation between segregation and city size, contesting previous claims about the spuriousness of this relationship. We also show that socioeconomic polarization is a widespread phenomenon in Chile and that it is not just a problem of disadvantaged groups’ concentration. Based on these results, we suggest that area-based desegregation policies should be generally reinforced, and complemented in big Chilean cities with housing-mix policies. We argue that using spatially unbiased segregation indexes could improve comparative urban studies.","container-title":"Environment and Urbanization","DOI":"10.1177/0956247820918983","ISSN":"0956-2478","issue":"2","language":"en","note":"publisher: SAGE Publications Ltd","page":"569-588","source":"SAGE Journals","title":"Exploring the correlation between city size and residential segregation: comparing Chilean cities with spatially unbiased indexes","title-short":"Exploring the correlation between city size and residential segregation","volume":"32","author":[{"family":"Garreton","given":"Matias"},{"family":"Basauri","given":"Agustin"},{"family":"Valenzuela","given":"Luis"}],"issued":{"date-parts":[["2020",10,1]]},"citation-key":"garreton_exploring_2020"}}],"schema":"https://github.com/citation-style-language/schema/raw/master/csl-citation.json"} </w:instrText>
      </w:r>
      <w:r w:rsidR="00C5282D">
        <w:fldChar w:fldCharType="separate"/>
      </w:r>
      <w:r w:rsidR="00D92E77" w:rsidRPr="00D92E77">
        <w:rPr>
          <w:rFonts w:cs="Times New Roman"/>
        </w:rPr>
        <w:t>(Garreton, Basauri, and Valenzuela, 2020)</w:t>
      </w:r>
      <w:r w:rsidR="00C5282D">
        <w:fldChar w:fldCharType="end"/>
      </w:r>
      <w:r w:rsidR="00816583">
        <w:t xml:space="preserve">, which have also influenced individuals' interpersonal networks </w:t>
      </w:r>
      <w:r w:rsidR="00C5282D">
        <w:fldChar w:fldCharType="begin"/>
      </w:r>
      <w:r w:rsidR="00E53B1A">
        <w:instrText xml:space="preserve"> ADDIN ZOTERO_ITEM CSL_CITATION {"citationID":"IS66BwK2","properties":{"formattedCitation":"(Otero, V\\uc0\\u246{}lker, and R\\uc0\\u246{}zer, 2022)","plainCitation":"(Otero, Völker, and Rözer, 2022)","noteIndex":0},"citationItems":[{"id":14465,"uris":["http://zotero.org/users/5414506/items/8HT9X9BP"],"itemData":{"id":14465,"type":"article-journal","abstract":"In this study, we examine whether the spatial structure produces differences in access to social capital and the status homogeneity of networks in Santiago, the capital of Chile—a highly segregated city. We hypothesize that residents of different areas, especially those living in spatial contexts of poverty and wealth, differ considerably in terms of the social resources to which they have access. We combine survey data with georeferenced data from 700 residents in 181 census tracts. The spatial structure is measured as a combination of spatial conditions, such as land values, density, and urban violence. Our results show that the spatial structure determines network resources, even after considering social class. Specifically, living in privileged areas is associated with highly resourceful networks, whereas living in marginalized areas goes together with network poverty and low-status contacts. Taken together, our results suggest that spatial segregation reinforces differential social resources among classes.","container-title":"Urban Geography","DOI":"10.1080/02723638.2021.1950982","ISSN":"0272-3638","issue":"10","note":"publisher: Routledge\n_eprint: https://doi.org/10.1080/02723638.2021.1950982","page":"1638-1661","source":"Taylor and Francis+NEJM","title":"Space and social capital: social contacts in a segregated city","title-short":"Space and social capital","volume":"43","author":[{"family":"Otero","given":"Gabriel"},{"family":"Völker","given":"Beate"},{"family":"Rözer","given":"Jesper"}],"issued":{"date-parts":[["2022",11,26]]},"citation-key":"otero_space_2022"}}],"schema":"https://github.com/citation-style-language/schema/raw/master/csl-citation.json"} </w:instrText>
      </w:r>
      <w:r w:rsidR="00C5282D">
        <w:fldChar w:fldCharType="separate"/>
      </w:r>
      <w:r w:rsidR="00D92E77" w:rsidRPr="00D92E77">
        <w:rPr>
          <w:rFonts w:cs="Times New Roman"/>
        </w:rPr>
        <w:t>(Otero, Völker, and Rözer, 2022)</w:t>
      </w:r>
      <w:r w:rsidR="00C5282D">
        <w:fldChar w:fldCharType="end"/>
      </w:r>
      <w:r w:rsidR="00816583">
        <w:t xml:space="preserve">. Specifically, it has been noted that the upper classes in Chile can be described as "open but segregated," as they display high levels of segregation while still </w:t>
      </w:r>
      <w:r w:rsidR="001C1A95">
        <w:t xml:space="preserve">able </w:t>
      </w:r>
      <w:r w:rsidR="00816583">
        <w:t xml:space="preserve">to connect with a diverse range of social classes within their networks </w:t>
      </w:r>
      <w:r w:rsidR="00C5282D">
        <w:fldChar w:fldCharType="begin"/>
      </w:r>
      <w:r w:rsidR="00E53B1A">
        <w:instrText xml:space="preserve"> ADDIN ZOTERO_ITEM CSL_CITATION {"citationID":"S4gpnMW9","properties":{"formattedCitation":"(Otero, V\\uc0\\u246{}lker, and R\\uc0\\u246{}zer, 2021)","plainCitation":"(Otero, Völker, and Rözer,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5282D">
        <w:fldChar w:fldCharType="separate"/>
      </w:r>
      <w:r w:rsidR="00D92E77" w:rsidRPr="00D92E77">
        <w:rPr>
          <w:rFonts w:cs="Times New Roman"/>
        </w:rPr>
        <w:t>(Otero, Völker, and Rözer, 2021)</w:t>
      </w:r>
      <w:r w:rsidR="00C5282D">
        <w:fldChar w:fldCharType="end"/>
      </w:r>
      <w:r w:rsidR="00816583">
        <w:t>.</w:t>
      </w:r>
    </w:p>
    <w:p w14:paraId="2CA25B9D" w14:textId="458A20FA" w:rsidR="002C1EA9" w:rsidRDefault="004110B4" w:rsidP="00C5370B">
      <w:pPr>
        <w:spacing w:before="240" w:after="240"/>
      </w:pPr>
      <w:r w:rsidRPr="004110B4">
        <w:t>Regarding public opinion, the International Social Survey of 2019 shows that Chile has a moderate-low support for the idea that it is fair that those with higher incomes can buy better health care and/or education for their children with around 22%, which contrasts with high support in countries like Taiwan (48%) or the low support in Germany (9%).</w:t>
      </w:r>
      <w:r>
        <w:t xml:space="preserve"> Against this background, </w:t>
      </w:r>
      <w:r w:rsidR="007B75C7">
        <w:t xml:space="preserve">a cycle of mass </w:t>
      </w:r>
      <w:r w:rsidR="00807A5E">
        <w:t>protests</w:t>
      </w:r>
      <w:r w:rsidR="00410BEC">
        <w:t xml:space="preserve"> known </w:t>
      </w:r>
      <w:r w:rsidR="00642C42">
        <w:t>as the “social outburst”</w:t>
      </w:r>
      <w:r w:rsidR="00410BEC">
        <w:t xml:space="preserve"> started in October 2019. </w:t>
      </w:r>
      <w:r w:rsidR="008808E0" w:rsidRPr="008808E0">
        <w:t>Initially, the protests were sparked by the mobilization of high school students, which progressively triggered different sectors of society to join the demand for greater equality in access to education, health care, and old age pensions.</w:t>
      </w:r>
      <w:r w:rsidR="00B629D6" w:rsidRPr="008808E0">
        <w:t xml:space="preserve"> </w:t>
      </w:r>
      <w:r w:rsidR="001C14AE">
        <w:t>These</w:t>
      </w:r>
      <w:r w:rsidR="008808E0">
        <w:t xml:space="preserve"> protest</w:t>
      </w:r>
      <w:r w:rsidR="001C14AE">
        <w:t>s</w:t>
      </w:r>
      <w:r w:rsidR="008808E0">
        <w:t xml:space="preserve"> </w:t>
      </w:r>
      <w:r w:rsidR="001C14AE">
        <w:t>were</w:t>
      </w:r>
      <w:r w:rsidR="00054D85">
        <w:t xml:space="preserve"> interpreted by the political system as a demand for a</w:t>
      </w:r>
      <w:r w:rsidR="005072C8" w:rsidRPr="00D84938">
        <w:t xml:space="preserve"> public shift toward a "crowded-in" welfare model, with </w:t>
      </w:r>
      <w:r w:rsidR="00054D85">
        <w:t>greater</w:t>
      </w:r>
      <w:r w:rsidR="005072C8" w:rsidRPr="00D84938">
        <w:t xml:space="preserve"> </w:t>
      </w:r>
      <w:r w:rsidR="00201B09">
        <w:t>public provision of social services</w:t>
      </w:r>
      <w:r w:rsidR="00D2419C" w:rsidRPr="00D84938">
        <w:t xml:space="preserve"> </w:t>
      </w:r>
      <w:r w:rsidR="00D2419C" w:rsidRPr="00D84938">
        <w:fldChar w:fldCharType="begin"/>
      </w:r>
      <w:r w:rsidR="00E53B1A">
        <w:instrText xml:space="preserve"> ADDIN ZOTERO_ITEM CSL_CITATION {"citationID":"ZxCj6XSQ","properties":{"formattedCitation":"(Somma, Bargsted, Disi Pavlic, and Medel, 2021)","plainCitation":"(Somma, Bargsted, Disi Pavlic, and Medel, 2021)","noteIndex":0},"citationItems":[{"id":16622,"uris":["http://zotero.org/groups/5667576/items/EQ3CPEMD"],"itemData":{"id":16622,"type":"article-journal","container-title":"Social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r w:rsidR="00D2419C" w:rsidRPr="00D84938">
        <w:fldChar w:fldCharType="separate"/>
      </w:r>
      <w:r w:rsidR="00D92E77" w:rsidRPr="00D92E77">
        <w:rPr>
          <w:rFonts w:cs="Times New Roman"/>
        </w:rPr>
        <w:t>(Somma, Bargsted, Disi Pavlic, and Medel, 2021)</w:t>
      </w:r>
      <w:r w:rsidR="00D2419C" w:rsidRPr="00D84938">
        <w:fldChar w:fldCharType="end"/>
      </w:r>
      <w:r w:rsidR="005072C8" w:rsidRPr="00D84938">
        <w:t>.</w:t>
      </w:r>
      <w:r w:rsidR="00201B09">
        <w:t xml:space="preserve"> </w:t>
      </w:r>
      <w:r w:rsidR="002C1EA9">
        <w:t xml:space="preserve">In sum, </w:t>
      </w:r>
      <w:r w:rsidR="005072C8" w:rsidRPr="00D84938">
        <w:t xml:space="preserve">Chile </w:t>
      </w:r>
      <w:r w:rsidR="00EB5E25">
        <w:t xml:space="preserve">is an illustrative case where </w:t>
      </w:r>
      <w:r w:rsidR="00C8143C">
        <w:t xml:space="preserve">marketization </w:t>
      </w:r>
      <w:r w:rsidR="00CC3D16">
        <w:lastRenderedPageBreak/>
        <w:t>has been predominant compared to public provision of social services. This</w:t>
      </w:r>
      <w:r w:rsidR="00012681">
        <w:t xml:space="preserve"> institutional arrangement has </w:t>
      </w:r>
      <w:r w:rsidR="00901F45">
        <w:t>coexisted</w:t>
      </w:r>
      <w:r w:rsidR="00BB69B1">
        <w:t xml:space="preserve"> </w:t>
      </w:r>
      <w:r w:rsidR="00AE23F3">
        <w:t xml:space="preserve">with </w:t>
      </w:r>
      <w:r w:rsidR="0076568C">
        <w:t xml:space="preserve">changes in the living conditions of citizens </w:t>
      </w:r>
      <w:r w:rsidR="003B102D">
        <w:t>during the past decades</w:t>
      </w:r>
      <w:r w:rsidR="00361848">
        <w:t>, which</w:t>
      </w:r>
      <w:r w:rsidR="003B102D">
        <w:t xml:space="preserve"> </w:t>
      </w:r>
      <w:r w:rsidR="0076568C">
        <w:t xml:space="preserve">have been accompanied by shifts </w:t>
      </w:r>
      <w:r w:rsidR="00BD0E99">
        <w:t>in public opinion for a more inclusive and public-based welfare system.</w:t>
      </w:r>
    </w:p>
    <w:p w14:paraId="1CFB50A7" w14:textId="3BE06692" w:rsidR="00FB604A" w:rsidDel="0095547D" w:rsidRDefault="00FB604A" w:rsidP="00C5370B">
      <w:pPr>
        <w:spacing w:before="240" w:after="240"/>
        <w:rPr>
          <w:del w:id="73" w:author="Iturra, Julio" w:date="2025-04-24T16:39:00Z" w16du:dateUtc="2025-04-24T14:39:00Z"/>
        </w:rPr>
      </w:pPr>
    </w:p>
    <w:p w14:paraId="088ECAE8" w14:textId="609A9766" w:rsidR="005072C8" w:rsidRPr="00D84938" w:rsidDel="0095547D" w:rsidRDefault="005072C8" w:rsidP="00C5370B">
      <w:pPr>
        <w:spacing w:before="240" w:after="240"/>
        <w:rPr>
          <w:del w:id="74" w:author="Iturra, Julio" w:date="2025-04-24T16:39:00Z" w16du:dateUtc="2025-04-24T14:39:00Z"/>
        </w:rPr>
      </w:pPr>
    </w:p>
    <w:p w14:paraId="1523743C" w14:textId="77777777" w:rsidR="002632A2" w:rsidRPr="00D84938" w:rsidRDefault="00606669">
      <w:pPr>
        <w:pStyle w:val="Heading1"/>
      </w:pPr>
      <w:bookmarkStart w:id="75" w:name="_el0we3z2mbd9" w:colFirst="0" w:colLast="0"/>
      <w:bookmarkEnd w:id="75"/>
      <w:commentRangeStart w:id="76"/>
      <w:r w:rsidRPr="00D84938">
        <w:t>Data, variables, and method</w:t>
      </w:r>
      <w:commentRangeEnd w:id="76"/>
      <w:r w:rsidRPr="00D84938">
        <w:commentReference w:id="76"/>
      </w:r>
    </w:p>
    <w:p w14:paraId="1523743E" w14:textId="77777777" w:rsidR="002632A2" w:rsidRPr="00D84938" w:rsidRDefault="00606669">
      <w:pPr>
        <w:pStyle w:val="Heading1"/>
      </w:pPr>
      <w:bookmarkStart w:id="77" w:name="_47sa7afqg2nu" w:colFirst="0" w:colLast="0"/>
      <w:bookmarkEnd w:id="77"/>
      <w:commentRangeStart w:id="78"/>
      <w:r w:rsidRPr="00D84938">
        <w:t>Data</w:t>
      </w:r>
      <w:commentRangeEnd w:id="78"/>
      <w:r w:rsidR="00CA6EC0" w:rsidRPr="00D84938">
        <w:rPr>
          <w:rStyle w:val="CommentReference"/>
          <w:b w:val="0"/>
        </w:rPr>
        <w:commentReference w:id="78"/>
      </w:r>
    </w:p>
    <w:p w14:paraId="339259BA" w14:textId="62723132" w:rsidR="009308AF" w:rsidRPr="00D84938" w:rsidRDefault="79064136" w:rsidP="001D3B99">
      <w:r>
        <w:t xml:space="preserve">The primary data source is the Chilean Longitudinal Social Survey </w:t>
      </w:r>
      <w:r w:rsidR="006042CE">
        <w:fldChar w:fldCharType="begin"/>
      </w:r>
      <w:r w:rsidR="00E53B1A">
        <w:instrText xml:space="preserve"> ADDIN ZOTERO_ITEM CSL_CITATION {"citationID":"Klvgfe38","properties":{"formattedCitation":"(ELSOC, 2022)","plainCitation":"(ELSOC, 2022)","noteIndex":0},"citationItems":[{"id":16505,"uris":["http://zotero.org/groups/5667576/items/EX6T4JNA"],"itemData":{"id":16505,"type":"dataset","abstract":"ELSOC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r w:rsidR="006042CE">
        <w:fldChar w:fldCharType="separate"/>
      </w:r>
      <w:r w:rsidRPr="79064136">
        <w:rPr>
          <w:rFonts w:cs="Times New Roman"/>
        </w:rPr>
        <w:t>(ELSOC, 2022)</w:t>
      </w:r>
      <w:r w:rsidR="006042CE">
        <w:fldChar w:fldCharType="end"/>
      </w:r>
      <w:r>
        <w:t xml:space="preserve"> from 2016 to 2023, including three-time measures, designed to annually assess how individuals think, feel, and behave regarding social issues related to conflict and cohesion in Chile. </w:t>
      </w:r>
      <w:commentRangeStart w:id="79"/>
      <w:r>
        <w:t xml:space="preserve">Using a probabilistic, stratified, clustered, and multistage sampling design, the survey covers major urban centers (Santiago, Valparaíso, and Concepción) and smaller cities. </w:t>
      </w:r>
      <w:commentRangeEnd w:id="79"/>
      <w:r w:rsidR="006042CE">
        <w:rPr>
          <w:rStyle w:val="CommentReference"/>
        </w:rPr>
        <w:commentReference w:id="79"/>
      </w:r>
      <w:r>
        <w:t xml:space="preserve">The first wave included 2,927 participants aged 18 to 75, representing populations in the north and south, covering 77% of Chile’s total population and 93% of the urban population, with a response rate of 62.4% (Centre for Social Conflict and Cohesion Studies, 2022). After listwise deletion, the analytical sample includes </w:t>
      </w:r>
      <w:r w:rsidRPr="79064136">
        <w:rPr>
          <w:highlight w:val="yellow"/>
        </w:rPr>
        <w:t>6,562</w:t>
      </w:r>
      <w:r>
        <w:t xml:space="preserve"> observations nested within </w:t>
      </w:r>
      <w:r w:rsidRPr="79064136">
        <w:rPr>
          <w:highlight w:val="yellow"/>
        </w:rPr>
        <w:t>2,884</w:t>
      </w:r>
      <w:r>
        <w:t xml:space="preserve"> individuals. In 2018 (Wave 2), a refreshment sample was added to the study, consisting of 1,519 cases, while 2,229 cases corresponded to the original sample from 2016 (Wave 1). I decided to exclude this refreshment sample to focus on longer-term trends. </w:t>
      </w:r>
      <w:commentRangeStart w:id="80"/>
      <w:r>
        <w:t>The initial sample included 2,757 respondents in wave 1. Of these, 2,136 (77.5%) completed wave 3, corresponding to an attrition rate of 22.5% from wave 1. By wave 7, 1,669 respondents remained (60.5% of the original sample), yielding an overall attrition rate of 39.5%. Between wave 3 and wave 7, attrition was 21.9%.</w:t>
      </w:r>
      <w:commentRangeEnd w:id="80"/>
      <w:r w:rsidR="006042CE">
        <w:rPr>
          <w:rStyle w:val="CommentReference"/>
        </w:rPr>
        <w:commentReference w:id="80"/>
      </w:r>
    </w:p>
    <w:p w14:paraId="1523743F" w14:textId="7481D341" w:rsidR="002632A2" w:rsidRPr="00D84938" w:rsidRDefault="00606669">
      <w:pPr>
        <w:pStyle w:val="Heading1"/>
      </w:pPr>
      <w:r w:rsidRPr="00D84938">
        <w:t>Variables</w:t>
      </w:r>
    </w:p>
    <w:p w14:paraId="422A1E26" w14:textId="013639D8" w:rsidR="00C74332" w:rsidRPr="00D84938" w:rsidRDefault="00C74332" w:rsidP="00C74332">
      <w:pPr>
        <w:rPr>
          <w:i/>
          <w:iCs/>
        </w:rPr>
      </w:pPr>
      <w:r w:rsidRPr="00D84938">
        <w:rPr>
          <w:i/>
          <w:iCs/>
        </w:rPr>
        <w:t xml:space="preserve">Market justice </w:t>
      </w:r>
      <w:r w:rsidR="001053BC" w:rsidRPr="00D84938">
        <w:rPr>
          <w:i/>
          <w:iCs/>
        </w:rPr>
        <w:t>preferences</w:t>
      </w:r>
    </w:p>
    <w:p w14:paraId="67DA7913" w14:textId="67BC6372" w:rsidR="00577EB8" w:rsidDel="001F740E" w:rsidRDefault="5273A1AD">
      <w:pPr>
        <w:rPr>
          <w:del w:id="81" w:author="Julio César Iturra Sanhueza" w:date="2025-06-13T15:19:00Z" w16du:dateUtc="2025-06-13T13:19:00Z"/>
        </w:rPr>
      </w:pPr>
      <w:r w:rsidRPr="00D84938">
        <w:t xml:space="preserve">The main dependent variable of this study is </w:t>
      </w:r>
      <w:r w:rsidRPr="00D84938">
        <w:rPr>
          <w:i/>
          <w:iCs/>
        </w:rPr>
        <w:t>market justice preferences</w:t>
      </w:r>
      <w:r w:rsidRPr="00D84938">
        <w:t>: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w:t>
      </w:r>
      <w:r w:rsidR="00F64726">
        <w:t>Strongly</w:t>
      </w:r>
      <w:r w:rsidRPr="00D84938">
        <w:t xml:space="preserve"> </w:t>
      </w:r>
      <w:r w:rsidR="007F3643">
        <w:t>d</w:t>
      </w:r>
      <w:r w:rsidR="00051B57">
        <w:t>isagree</w:t>
      </w:r>
      <w:r w:rsidRPr="00D84938">
        <w:t>) to 5 (</w:t>
      </w:r>
      <w:r w:rsidR="00F64726">
        <w:t>Strongly</w:t>
      </w:r>
      <w:r w:rsidRPr="00D84938">
        <w:t xml:space="preserve"> </w:t>
      </w:r>
      <w:r w:rsidR="007F3643">
        <w:t>a</w:t>
      </w:r>
      <w:r w:rsidRPr="00D84938">
        <w:t>gree). The Cronbach alpha is close to 0.8 in all time points (α</w:t>
      </w:r>
      <w:r w:rsidRPr="00D84938">
        <w:rPr>
          <w:vertAlign w:val="subscript"/>
        </w:rPr>
        <w:t xml:space="preserve">t1 </w:t>
      </w:r>
      <w:r w:rsidRPr="00D84938">
        <w:t>=.82, α</w:t>
      </w:r>
      <w:r w:rsidRPr="00D84938">
        <w:rPr>
          <w:vertAlign w:val="subscript"/>
        </w:rPr>
        <w:t>t2</w:t>
      </w:r>
      <w:r w:rsidRPr="00D84938">
        <w:t>=.86, α</w:t>
      </w:r>
      <w:r w:rsidRPr="00D84938">
        <w:rPr>
          <w:vertAlign w:val="subscript"/>
        </w:rPr>
        <w:t>t</w:t>
      </w:r>
      <w:r w:rsidR="00BC11DE" w:rsidRPr="00D84938">
        <w:rPr>
          <w:vertAlign w:val="subscript"/>
        </w:rPr>
        <w:t>3</w:t>
      </w:r>
      <w:r w:rsidRPr="00D84938">
        <w:t>=.83). Here,</w:t>
      </w:r>
      <w:r w:rsidR="00B66A07">
        <w:t xml:space="preserve"> the three items are combined in a single indicator where </w:t>
      </w:r>
      <w:r w:rsidRPr="00D84938">
        <w:t xml:space="preserve">higher values indicate stronger support for market justice principles </w:t>
      </w:r>
      <w:r w:rsidRPr="00747A62">
        <w:t>(</w:t>
      </w:r>
      <w:r w:rsidRPr="00CA0422">
        <w:rPr>
          <w:highlight w:val="yellow"/>
        </w:rPr>
        <w:t>M = 2.06, SD = 0.86</w:t>
      </w:r>
      <w:r w:rsidRPr="00747A62">
        <w:t>).</w:t>
      </w:r>
    </w:p>
    <w:p w14:paraId="52BC7527" w14:textId="77777777" w:rsidR="003253F3" w:rsidRDefault="003253F3"/>
    <w:p w14:paraId="687BD77C" w14:textId="74ADB3E9" w:rsidR="00A3725F" w:rsidRPr="00D84938" w:rsidRDefault="0095493F">
      <w:pPr>
        <w:rPr>
          <w:i/>
          <w:iCs/>
        </w:rPr>
      </w:pPr>
      <w:r>
        <w:rPr>
          <w:i/>
          <w:iCs/>
        </w:rPr>
        <w:t>Occupational s</w:t>
      </w:r>
      <w:r w:rsidR="00A3725F" w:rsidRPr="00D84938">
        <w:rPr>
          <w:i/>
          <w:iCs/>
        </w:rPr>
        <w:t>ocioeconomic status</w:t>
      </w:r>
    </w:p>
    <w:p w14:paraId="3B01AD7F" w14:textId="38BB0433" w:rsidR="005D50FA" w:rsidRPr="00D84938" w:rsidRDefault="79064136">
      <w:r>
        <w:t xml:space="preserve">For measuring socioeconomic status (SES), I use the International Socio-Economic Index of Occupational Status (ISEI) </w:t>
      </w:r>
      <w:r w:rsidR="009A37AB">
        <w:fldChar w:fldCharType="begin"/>
      </w:r>
      <w:r w:rsidR="00E53B1A">
        <w:instrText xml:space="preserve"> ADDIN ZOTERO_ITEM CSL_CITATION {"citationID":"l6tHs7D3","properties":{"formattedCitation":"(Ganzeboom, 2010)","plainCitation":"(Ganzeboom, 2010)","noteIndex":0},"citationItems":[{"id":15867,"uris":["http://zotero.org/users/5414506/items/VC57MXXJ"],"itemData":{"id":15867,"type":"paper-conference","event-place":"Lisbon","event-title":"Annual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instrText>
      </w:r>
      <w:r w:rsidR="009A37AB">
        <w:fldChar w:fldCharType="separate"/>
      </w:r>
      <w:r w:rsidRPr="79064136">
        <w:rPr>
          <w:rFonts w:cs="Times New Roman"/>
        </w:rPr>
        <w:t>(Ganzeboom, 2010)</w:t>
      </w:r>
      <w:r w:rsidR="009A37AB">
        <w:fldChar w:fldCharType="end"/>
      </w:r>
      <w:r>
        <w:t xml:space="preserve">. This indicator assigns continuous scores to occupations based on their required education and associated income levels. The ISEI synthesizes information on occupational hierarchies, educational attainment, and earnings to reflect the socioeconomic positioning of individuals within the labor market. </w:t>
      </w:r>
      <w:r>
        <w:lastRenderedPageBreak/>
        <w:t xml:space="preserve">The ISEI scores range from 16 (lowest status) to 88 (highest status). Following </w:t>
      </w:r>
      <w:r w:rsidRPr="79064136">
        <w:rPr>
          <w:rStyle w:val="citation-item"/>
        </w:rPr>
        <w:t>Langsæther et al. (</w:t>
      </w:r>
      <w:commentRangeStart w:id="82"/>
      <w:commentRangeStart w:id="83"/>
      <w:commentRangeStart w:id="84"/>
      <w:r w:rsidRPr="79064136">
        <w:rPr>
          <w:rStyle w:val="citation-item"/>
        </w:rPr>
        <w:t>2022, p. 963</w:t>
      </w:r>
      <w:commentRangeEnd w:id="82"/>
      <w:r w:rsidR="009A37AB">
        <w:rPr>
          <w:rStyle w:val="CommentReference"/>
        </w:rPr>
        <w:commentReference w:id="82"/>
      </w:r>
      <w:commentRangeEnd w:id="83"/>
      <w:r w:rsidR="009A37AB">
        <w:rPr>
          <w:rStyle w:val="CommentReference"/>
        </w:rPr>
        <w:commentReference w:id="83"/>
      </w:r>
      <w:commentRangeEnd w:id="84"/>
      <w:r w:rsidR="009A37AB">
        <w:rPr>
          <w:rStyle w:val="CommentReference"/>
        </w:rPr>
        <w:commentReference w:id="84"/>
      </w:r>
      <w:r w:rsidRPr="79064136">
        <w:rPr>
          <w:rStyle w:val="citation"/>
        </w:rPr>
        <w:t>),</w:t>
      </w:r>
      <w:r>
        <w:t xml:space="preserve"> I argue that including other socioeconomic factors, such as income, can be considered a post-treatment variable in a longitudinal context as it results from occupational mobility. Therefore, all model specifications include ISEI scores based on occupations as the main SES measurement. </w:t>
      </w:r>
      <w:commentRangeStart w:id="85"/>
      <w:r>
        <w:t>I categorized the ISEI scores into bottom, intermediate, and top status groups</w:t>
      </w:r>
      <w:commentRangeEnd w:id="85"/>
      <w:r w:rsidR="009A37AB">
        <w:rPr>
          <w:rStyle w:val="CommentReference"/>
        </w:rPr>
        <w:commentReference w:id="85"/>
      </w:r>
      <w:r>
        <w:t xml:space="preserve">, as well as an additional category for those who are </w:t>
      </w:r>
      <w:commentRangeStart w:id="86"/>
      <w:r>
        <w:t>"Not in Education, Employment, or Training" (NEET)</w:t>
      </w:r>
      <w:commentRangeEnd w:id="86"/>
      <w:r w:rsidR="009A37AB">
        <w:rPr>
          <w:rStyle w:val="CommentReference"/>
        </w:rPr>
        <w:commentReference w:id="86"/>
      </w:r>
      <w:r>
        <w:t>.</w:t>
      </w:r>
    </w:p>
    <w:p w14:paraId="4E92DF8D" w14:textId="4700B473" w:rsidR="00C74332" w:rsidRPr="00D84938" w:rsidRDefault="00117D04">
      <w:pPr>
        <w:rPr>
          <w:i/>
          <w:iCs/>
        </w:rPr>
      </w:pPr>
      <w:r>
        <w:rPr>
          <w:i/>
          <w:iCs/>
        </w:rPr>
        <w:t>Class-based n</w:t>
      </w:r>
      <w:commentRangeStart w:id="87"/>
      <w:r w:rsidR="00C74332" w:rsidRPr="00D84938">
        <w:rPr>
          <w:i/>
          <w:iCs/>
        </w:rPr>
        <w:t>etwork diversity</w:t>
      </w:r>
      <w:commentRangeEnd w:id="87"/>
      <w:r w:rsidR="00E047B8" w:rsidRPr="00D84938">
        <w:rPr>
          <w:rStyle w:val="CommentReference"/>
        </w:rPr>
        <w:commentReference w:id="87"/>
      </w:r>
    </w:p>
    <w:p w14:paraId="77E23979" w14:textId="29918007" w:rsidR="005B178D" w:rsidRPr="005B178D" w:rsidRDefault="5273A1AD">
      <w:r w:rsidRPr="00D84938">
        <w:t>In this study, respondents were asked about the socio-economic diversity of their acquaintances in Chile. An acquaintance was defined as someone they could recognize by name and could converse with if encountered in public. The answers are categorized based on occupational status and grouped by the International Socio-Economic Index (ISEI). Respondents were asked to approximate the number of people they knew in each occupation.</w:t>
      </w:r>
      <w:r w:rsidR="009A454E">
        <w:t xml:space="preserve"> </w:t>
      </w:r>
      <w:r w:rsidR="00D658B2">
        <w:t xml:space="preserve">The network diversity index was calculated to capture the socio-economic diversity of respondents’ networks. Following recommendations in </w:t>
      </w:r>
      <w:r w:rsidR="000C16F0">
        <w:t xml:space="preserve">social </w:t>
      </w:r>
      <w:r w:rsidR="00D658B2">
        <w:t xml:space="preserve">network literature </w:t>
      </w:r>
      <w:r w:rsidR="00D658B2">
        <w:fldChar w:fldCharType="begin"/>
      </w:r>
      <w:r w:rsidR="00E53B1A">
        <w:instrText xml:space="preserve"> ADDIN ZOTERO_ITEM CSL_CITATION {"citationID":"1j5LaNkQ","properties":{"formattedCitation":"(Otero and Mendoza, 2023; Sapin, Joye, and Wolf, 2020)","plainCitation":"(Otero and Mendoza, 2023; Sapin, Joye, and Wolf, 2020)","noteIndex":0},"citationItems":[{"id":14961,"uris":["http://zotero.org/users/5414506/items/99Z8XYDM"],"itemData":{"id":14961,"type":"article-journal","abstract":"We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12263,"uris":["http://zotero.org/users/5414506/items/AY4FLNWR"],"itemData":{"id":12263,"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r w:rsidR="00D658B2">
        <w:fldChar w:fldCharType="separate"/>
      </w:r>
      <w:r w:rsidR="00D92E77" w:rsidRPr="00D92E77">
        <w:rPr>
          <w:rFonts w:cs="Times New Roman"/>
        </w:rPr>
        <w:t>(Otero and Mendoza, 2023; Sapin, Joye, and Wolf, 2020)</w:t>
      </w:r>
      <w:r w:rsidR="00D658B2">
        <w:fldChar w:fldCharType="end"/>
      </w:r>
      <w:r w:rsidR="00DF242F">
        <w:t>,</w:t>
      </w:r>
      <w:r w:rsidR="00ED71AB">
        <w:t xml:space="preserve"> a</w:t>
      </w:r>
      <w:r w:rsidR="00866048">
        <w:t xml:space="preserve"> single dimension was used to represent network diversity, incorporating </w:t>
      </w:r>
      <w:r w:rsidR="00DF242F">
        <w:t xml:space="preserve">two </w:t>
      </w:r>
      <w:r w:rsidR="00866048">
        <w:t>indicators</w:t>
      </w:r>
      <w:r w:rsidR="00AD6E0E">
        <w:t>.</w:t>
      </w:r>
      <w:r w:rsidR="00866048">
        <w:t xml:space="preserve"> </w:t>
      </w:r>
      <w:r w:rsidR="007C7D91">
        <w:t>With this strategy</w:t>
      </w:r>
      <w:r w:rsidR="006E4AE6">
        <w:t>,</w:t>
      </w:r>
      <w:r w:rsidR="007C7D91">
        <w:t xml:space="preserve"> I </w:t>
      </w:r>
      <w:commentRangeStart w:id="88"/>
      <w:del w:id="89" w:author="Gastbenutzer" w:date="2025-09-16T07:46:00Z">
        <w:r w:rsidDel="721C1002">
          <w:delText>aim to</w:delText>
        </w:r>
      </w:del>
      <w:commentRangeEnd w:id="88"/>
      <w:r>
        <w:rPr>
          <w:rStyle w:val="CommentReference"/>
        </w:rPr>
        <w:commentReference w:id="88"/>
      </w:r>
      <w:r w:rsidR="007C7D91">
        <w:t xml:space="preserve"> consider both the possible ties to the available occupations jointly </w:t>
      </w:r>
      <w:r w:rsidR="006E4AE6">
        <w:t xml:space="preserve">and </w:t>
      </w:r>
      <w:r w:rsidR="007C7D91">
        <w:t xml:space="preserve">how these ties are distributed across each group </w:t>
      </w:r>
      <w:r w:rsidR="007C7D91">
        <w:fldChar w:fldCharType="begin"/>
      </w:r>
      <w:r w:rsidR="00E53B1A">
        <w:instrText xml:space="preserve"> ADDIN ZOTERO_ITEM CSL_CITATION {"citationID":"qRXxZcRo","properties":{"formattedCitation":"(Koopmans and Schaeffer, 2015)","plainCitation":"(Koopmans and Schaeffer, 2015)","noteIndex":0},"citationItems":[{"id":20260,"uris":["http://zotero.org/users/5414506/items/TR2FD2K3"],"itemData":{"id":20260,"type":"article-journal","abstract":"Ethnic diversity is typically measured by the well-known Hirschman-Herﬁndahl Index. This paper discusses the merits of an alternative approach, which is in our view better suited to tease out why and how ethnic diversity matters. The approach consists of two elements. First, all existing diversity indices are non-relational. From the viewpoint of theoretical accounts that attribute negative diversity effects to in-group favoritism and out-group threat, it should however matter whether, given a certain level of overall diversity, an individual belongs to a minority group or to the dominant majority. We therefore decompose diversity by distinguishing the in-group share from the diversity of ethnic out-groups. Second, we show how generalized entropy measures can be used to test which of diversity’s two basic dimensions matters most: the variety of groups, or the unequal distribution (balance) of the population over groups. These measures allow us to test different theoretical explanations against each other, because they imply different expectations regarding the effects of in-group size, out-group variety, and out-group balance. We apply these ideas in an analysis of various social cohesion measures across 55 German localities and show that both in-group size and out-group diversity matter. For the native majority as well as for persons of immigration background, the variety component of diversity seems to be more decisive than has formerly been acknowledged. These ﬁndings provide little support for group threat and in-group favoritism as the decisive mechanisms behind negative diversity effects, and are most in line with the predictions of theories that emphasize coordination problems, asymmetric preferences, and network closure.","container-title":"Social Science Research","DOI":"10.1016/j.ssresearch.2015.05.010","ISSN":"0049089X","journalAbbreviation":"Social Science Research","language":"en","page":"162-176","source":"DOI.org (Crossref)","title":"Relational diversity and neighbourhood cohesion. Unpacking variety, balance and in-group size","volume":"53","author":[{"family":"Koopmans","given":"Ruud"},{"family":"Schaeffer","given":"Merlin"}],"issued":{"date-parts":[["2015",9]]},"citation-key":"koopmans_relational_2015"}}],"schema":"https://github.com/citation-style-language/schema/raw/master/csl-citation.json"} </w:instrText>
      </w:r>
      <w:r w:rsidR="007C7D91">
        <w:fldChar w:fldCharType="separate"/>
      </w:r>
      <w:r w:rsidR="00D92E77" w:rsidRPr="00D92E77">
        <w:rPr>
          <w:rFonts w:cs="Times New Roman"/>
        </w:rPr>
        <w:t>(Koopmans and Schaeffer, 2015)</w:t>
      </w:r>
      <w:r w:rsidR="007C7D91">
        <w:fldChar w:fldCharType="end"/>
      </w:r>
      <w:r w:rsidR="007C7D91">
        <w:t xml:space="preserve">. First, </w:t>
      </w:r>
      <w:r w:rsidR="005C7D04">
        <w:t xml:space="preserve">generalized </w:t>
      </w:r>
      <w:del w:id="90" w:author="Julio César Iturra Sanhueza" w:date="2025-06-13T15:21:00Z" w16du:dateUtc="2025-06-13T13:21:00Z">
        <w:r w:rsidDel="721C1002">
          <w:delText>index of qualitative variation (IQV),</w:delText>
        </w:r>
      </w:del>
      <w:commentRangeStart w:id="91"/>
      <w:r w:rsidR="007C7D91">
        <w:t>e</w:t>
      </w:r>
      <w:ins w:id="92" w:author="Julio César Iturra Sanhueza" w:date="2025-06-13T15:21:00Z" w16du:dateUtc="2025-06-13T13:21:00Z">
        <w:r w:rsidR="721C1002">
          <w:t xml:space="preserve">ntropy </w:t>
        </w:r>
      </w:ins>
      <w:commentRangeEnd w:id="91"/>
      <w:r>
        <w:rPr>
          <w:rStyle w:val="CommentReference"/>
        </w:rPr>
        <w:commentReference w:id="91"/>
      </w:r>
      <w:r w:rsidR="00930FBD">
        <w:t>mea</w:t>
      </w:r>
      <w:commentRangeStart w:id="93"/>
      <w:r w:rsidR="00930FBD">
        <w:t>sure</w:t>
      </w:r>
      <w:r w:rsidR="009A454E">
        <w:t>s</w:t>
      </w:r>
      <w:r w:rsidR="00930FBD">
        <w:t xml:space="preserve"> the </w:t>
      </w:r>
      <w:r w:rsidR="00FF019D">
        <w:t>degree</w:t>
      </w:r>
      <w:r w:rsidR="00930FBD">
        <w:t xml:space="preserve"> of </w:t>
      </w:r>
      <w:r w:rsidR="00DF242F" w:rsidRPr="721C1002">
        <w:rPr>
          <w:i/>
          <w:iCs/>
        </w:rPr>
        <w:t>balance</w:t>
      </w:r>
      <w:r w:rsidR="00DF242F">
        <w:t xml:space="preserve"> across groups based on the number </w:t>
      </w:r>
      <w:r w:rsidR="00FF019D">
        <w:t>of acquaintances in</w:t>
      </w:r>
      <w:r w:rsidR="00317D0A">
        <w:t xml:space="preserve"> each occupation</w:t>
      </w:r>
      <w:commentRangeEnd w:id="93"/>
      <w:r>
        <w:rPr>
          <w:rStyle w:val="CommentReference"/>
        </w:rPr>
        <w:commentReference w:id="93"/>
      </w:r>
      <w:r w:rsidR="005B178D">
        <w:rPr>
          <w:rStyle w:val="FootnoteReference"/>
        </w:rPr>
        <w:footnoteReference w:id="2"/>
      </w:r>
      <w:r w:rsidR="005B178D">
        <w:t xml:space="preserve">. </w:t>
      </w:r>
      <w:r w:rsidR="00DF242F">
        <w:t xml:space="preserve">The second indicator is extensivity, which aims to capture the degree of </w:t>
      </w:r>
      <w:r w:rsidR="00DF242F" w:rsidRPr="721C1002">
        <w:rPr>
          <w:i/>
          <w:iCs/>
        </w:rPr>
        <w:t>variety</w:t>
      </w:r>
      <w:r w:rsidR="00DF242F">
        <w:t xml:space="preserve"> of known groups, in this case, </w:t>
      </w:r>
      <w:commentRangeStart w:id="94"/>
      <w:r w:rsidR="00DF242F">
        <w:t>the number of occupations with which the individual declares to have acquaintances</w:t>
      </w:r>
      <w:r w:rsidR="00FD2D9F">
        <w:t>.</w:t>
      </w:r>
      <w:commentRangeEnd w:id="94"/>
      <w:r>
        <w:rPr>
          <w:rStyle w:val="CommentReference"/>
        </w:rPr>
        <w:commentReference w:id="94"/>
      </w:r>
      <w:r w:rsidR="00F75577">
        <w:t xml:space="preserve"> </w:t>
      </w:r>
      <w:r w:rsidR="006F33C8">
        <w:t xml:space="preserve">I use this </w:t>
      </w:r>
      <w:r w:rsidR="006F33C8" w:rsidRPr="006F33C8">
        <w:t xml:space="preserve">information to </w:t>
      </w:r>
      <w:commentRangeStart w:id="95"/>
      <w:r w:rsidR="006F33C8" w:rsidRPr="006F33C8">
        <w:t>create a composite measure</w:t>
      </w:r>
      <w:commentRangeEnd w:id="95"/>
      <w:r>
        <w:rPr>
          <w:rStyle w:val="CommentReference"/>
        </w:rPr>
        <w:commentReference w:id="95"/>
      </w:r>
      <w:r w:rsidR="006F33C8" w:rsidRPr="006F33C8">
        <w:t xml:space="preserve"> representing class diversity in social networks. This index has a mean of 0 and a standard deviation of 1 and will be used in all subsequent analyses throughout the article.</w:t>
      </w:r>
      <w:r w:rsidR="003438E8">
        <w:t xml:space="preserve"> Thus</w:t>
      </w:r>
      <w:r w:rsidR="00BD7266">
        <w:t>, h</w:t>
      </w:r>
      <w:r w:rsidR="00866048">
        <w:t xml:space="preserve">igher values on this index </w:t>
      </w:r>
      <w:r w:rsidR="00BD7266">
        <w:t xml:space="preserve">represent higher </w:t>
      </w:r>
      <w:r w:rsidR="00866048">
        <w:t xml:space="preserve">socio-economic </w:t>
      </w:r>
      <w:r w:rsidR="00866048" w:rsidRPr="721C1002">
        <w:rPr>
          <w:i/>
          <w:iCs/>
        </w:rPr>
        <w:t>diversity</w:t>
      </w:r>
      <w:r w:rsidR="00866048">
        <w:t xml:space="preserve"> in </w:t>
      </w:r>
      <w:r w:rsidR="00BD7266">
        <w:t xml:space="preserve">social </w:t>
      </w:r>
      <w:r w:rsidR="00866048">
        <w:t>networks</w:t>
      </w:r>
      <w:r w:rsidR="005B178D">
        <w:t>.</w:t>
      </w:r>
    </w:p>
    <w:p w14:paraId="2B7C8478" w14:textId="3C02A933" w:rsidR="001F279D" w:rsidRPr="00D84938" w:rsidRDefault="00606669">
      <w:pPr>
        <w:pStyle w:val="Heading1"/>
      </w:pPr>
      <w:bookmarkStart w:id="96" w:name="_9yju1esk9zg" w:colFirst="0" w:colLast="0"/>
      <w:bookmarkEnd w:id="96"/>
      <w:r w:rsidRPr="00D84938">
        <w:t>Method</w:t>
      </w:r>
    </w:p>
    <w:p w14:paraId="0A2679D6" w14:textId="00A2431C" w:rsidR="004D0D2F" w:rsidRDefault="721C1002" w:rsidP="004D6B07">
      <w:r>
        <w:t xml:space="preserve">First, to examine the extent to which changes in network diversity predict market justice preferences, I estimated two-way fixed-effects linear models </w:t>
      </w:r>
      <w:r w:rsidR="79064136">
        <w:fldChar w:fldCharType="begin"/>
      </w:r>
      <w:r w:rsidR="79064136">
        <w:instrText xml:space="preserve"> ADDIN ZOTERO_ITEM CSL_CITATION {"citationID":"QItFHD1N","properties":{"formattedCitation":"(Andre\\uc0\\u223{}, Golsch, and Schmidt, 2013)","plainCitation":"(Andreß, Golsch, and Schmidt, 2013)","noteIndex":0},"citationItems":[{"id":18514,"uris":["http://zotero.org/users/5414506/items/VRMQ5EF8"],"itemData":{"id":18514,"type":"book","event-place":"Berlin,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W."}],"accessed":{"date-parts":[["2024",11,20]]},"issued":{"date-parts":[["2013"]]},"citation-key":"andres_applied_2013"}}],"schema":"https://github.com/citation-style-language/schema/raw/master/csl-citation.json"} </w:instrText>
      </w:r>
      <w:r w:rsidR="79064136">
        <w:fldChar w:fldCharType="separate"/>
      </w:r>
      <w:r w:rsidRPr="721C1002">
        <w:rPr>
          <w:rFonts w:cs="Times New Roman"/>
        </w:rPr>
        <w:t>(Andreß, Golsch, and Schmidt, 2013)</w:t>
      </w:r>
      <w:r w:rsidR="79064136">
        <w:fldChar w:fldCharType="end"/>
      </w:r>
      <w:r>
        <w:t xml:space="preserve">. I analyzed the data using the R library “plm” </w:t>
      </w:r>
      <w:r w:rsidR="79064136">
        <w:fldChar w:fldCharType="begin"/>
      </w:r>
      <w:r w:rsidR="79064136">
        <w:instrText xml:space="preserve"> ADDIN ZOTERO_ITEM CSL_CITATION {"citationID":"y31draSk","properties":{"formattedCitation":"(Croissant and Millo, 2008)","plainCitation":"(Croissant and Millo, 2008)","noteIndex":0},"citationItems":[{"id":20757,"uris":["http://zotero.org/users/5414506/items/C2VDR5A5"],"itemData":{"id":20757,"type":"article-journal","container-title":"Journal of Statistical Software","DOI":"10.18637/jss.v027.i02","issue":"2","page":"1–43","title":"Panel data econometrics in R: The \"plm\" package","volume":"27","author":[{"family":"Croissant","given":"Yves"},{"family":"Millo","given":"Giovanni"}],"issued":{"date-parts":[["2008"]]},"citation-key":"croissant_panel_2008"}}],"schema":"https://github.com/citation-style-language/schema/raw/master/csl-citation.json"} </w:instrText>
      </w:r>
      <w:r w:rsidR="79064136">
        <w:fldChar w:fldCharType="separate"/>
      </w:r>
      <w:r w:rsidRPr="721C1002">
        <w:rPr>
          <w:rFonts w:cs="Times New Roman"/>
        </w:rPr>
        <w:t>(Croissant and Millo, 2008)</w:t>
      </w:r>
      <w:r w:rsidR="79064136">
        <w:fldChar w:fldCharType="end"/>
      </w:r>
      <w:r>
        <w:t xml:space="preserve">. In the context of panel data, within-person effects capture how changes in individual-level variables (e.g., network diversity) between waves are associated with preferences for market justice while controlling for the influence of time-invariant characteristics. </w:t>
      </w:r>
      <w:bookmarkStart w:id="97" w:name="_njunrcfgcrbc"/>
      <w:bookmarkEnd w:id="97"/>
      <w:r>
        <w:t xml:space="preserve">Additionally, </w:t>
      </w:r>
      <w:commentRangeStart w:id="98"/>
      <w:commentRangeStart w:id="99"/>
      <w:r>
        <w:t>to account for non-linear relationships</w:t>
      </w:r>
      <w:commentRangeEnd w:id="98"/>
      <w:r w:rsidR="79064136">
        <w:rPr>
          <w:rStyle w:val="CommentReference"/>
        </w:rPr>
        <w:commentReference w:id="98"/>
      </w:r>
      <w:commentRangeEnd w:id="99"/>
      <w:r w:rsidR="79064136">
        <w:rPr>
          <w:rStyle w:val="CommentReference"/>
        </w:rPr>
        <w:commentReference w:id="99"/>
      </w:r>
      <w:r>
        <w:t xml:space="preserve">, I included the quadratic terms for age and network diversity in the fixed-effect regression. </w:t>
      </w:r>
    </w:p>
    <w:p w14:paraId="14B5DFE5" w14:textId="6FE6C589" w:rsidR="00D6009C" w:rsidRPr="00326C68" w:rsidRDefault="0078656D" w:rsidP="00D6009C">
      <w:pPr>
        <w:rPr>
          <w:rFonts w:cs="Times New Roman"/>
        </w:rPr>
      </w:pPr>
      <m:oMathPara>
        <m:oMath>
          <m:sSub>
            <m:sSubPr>
              <m:ctrlPr>
                <w:rPr>
                  <w:rFonts w:ascii="Cambria Math" w:hAnsi="Cambria Math" w:cs="Times New Roman"/>
                  <w:i/>
                </w:rPr>
              </m:ctrlPr>
            </m:sSubPr>
            <m:e>
              <m:r>
                <m:rPr>
                  <m:nor/>
                </m:rPr>
                <w:rPr>
                  <w:rFonts w:cs="Times New Roman"/>
                </w:rPr>
                <m:t>M</m:t>
              </m:r>
              <m:r>
                <m:rPr>
                  <m:nor/>
                </m:rPr>
                <w:rPr>
                  <w:rFonts w:ascii="Cambria Math" w:cs="Times New Roman"/>
                </w:rPr>
                <m:t>J</m:t>
              </m:r>
              <m:ctrlPr>
                <w:rPr>
                  <w:rFonts w:ascii="Cambria Math" w:hAnsi="Cambria Math" w:cs="Times New Roman"/>
                </w:rPr>
              </m:ctrlP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 </m:t>
          </m:r>
          <m:sSub>
            <m:sSubPr>
              <m:ctrlPr>
                <w:rPr>
                  <w:rFonts w:ascii="Cambria Math" w:hAnsi="Cambria Math" w:cs="Times New Roman"/>
                  <w:i/>
                </w:rPr>
              </m:ctrlPr>
            </m:sSubPr>
            <m:e>
              <m:r>
                <m:rPr>
                  <m:nor/>
                </m:rPr>
                <w:rPr>
                  <w:rFonts w:cs="Times New Roman"/>
                </w:rPr>
                <m:t>D</m:t>
              </m:r>
              <m:ctrlPr>
                <w:rPr>
                  <w:rFonts w:ascii="Cambria Math" w:hAnsi="Cambria Math" w:cs="Times New Roman"/>
                </w:rPr>
              </m:ctrlP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m:oMathPara>
    </w:p>
    <w:p w14:paraId="7DF22CDD" w14:textId="40F71C08" w:rsidR="00DD7C17" w:rsidRPr="00DD7C17" w:rsidRDefault="00DD7C17" w:rsidP="00DD7C17">
      <w:r w:rsidRPr="00DD7C17">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DD7C17">
        <w:t xml:space="preserve"> = individual fixed effects (unit-specific unobserved heterogeneity)</w:t>
      </w:r>
    </w:p>
    <w:p w14:paraId="4EB01E02" w14:textId="657DE6B2" w:rsidR="00DD7C17" w:rsidRPr="00DD7C17" w:rsidRDefault="00DD7C17" w:rsidP="00DD7C17">
      <w:r w:rsidRPr="00DD7C17">
        <w:t xml:space="preserve">  </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sidRPr="00DD7C17">
        <w:t xml:space="preserve"> = time fixed effects</w:t>
      </w:r>
    </w:p>
    <w:p w14:paraId="557C1927" w14:textId="77777777" w:rsidR="00DD7C17" w:rsidRPr="00DD7C17" w:rsidRDefault="00DD7C17" w:rsidP="00DD7C17">
      <w:r w:rsidRPr="00DD7C17">
        <w:t>  εit\varepsilon_{it}εit​ = idiosyncratic error term</w:t>
      </w:r>
    </w:p>
    <w:p w14:paraId="2289F20F" w14:textId="77777777" w:rsidR="00DD7C17" w:rsidRPr="00DD7C17" w:rsidRDefault="00DD7C17" w:rsidP="00D6009C"/>
    <w:p w14:paraId="7C35A7FF" w14:textId="634348C2" w:rsidR="0016720D" w:rsidRDefault="0016720D" w:rsidP="0016720D">
      <w:pPr>
        <w:pStyle w:val="Heading1"/>
      </w:pPr>
      <w:r>
        <w:t>Longitudinal results on network diversity and market justice attitudes</w:t>
      </w:r>
    </w:p>
    <w:p w14:paraId="46A0DA34" w14:textId="5854F465" w:rsidR="00DC09A9" w:rsidRDefault="00144185" w:rsidP="00A87C3A">
      <w:pPr>
        <w:jc w:val="center"/>
      </w:pPr>
      <w:r>
        <w:t>[Table 1 about here]</w:t>
      </w:r>
    </w:p>
    <w:p w14:paraId="1EE9FDD4" w14:textId="6F6AF098" w:rsidR="005F1860" w:rsidRDefault="005F1860" w:rsidP="00A87C3A">
      <w:pPr>
        <w:jc w:val="center"/>
      </w:pPr>
      <w:r>
        <w:rPr>
          <w:noProof/>
        </w:rPr>
        <w:drawing>
          <wp:inline distT="0" distB="0" distL="0" distR="0" wp14:anchorId="749CECA1" wp14:editId="70E18DBE">
            <wp:extent cx="4285900" cy="4133696"/>
            <wp:effectExtent l="0" t="0" r="635" b="635"/>
            <wp:docPr id="627605590"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05590" name="Picture 1" descr="A table with numbers and symbols&#10;&#10;AI-generated content may be incorrect."/>
                    <pic:cNvPicPr/>
                  </pic:nvPicPr>
                  <pic:blipFill>
                    <a:blip r:embed="rId12"/>
                    <a:stretch>
                      <a:fillRect/>
                    </a:stretch>
                  </pic:blipFill>
                  <pic:spPr>
                    <a:xfrm>
                      <a:off x="0" y="0"/>
                      <a:ext cx="4287832" cy="4135559"/>
                    </a:xfrm>
                    <a:prstGeom prst="rect">
                      <a:avLst/>
                    </a:prstGeom>
                  </pic:spPr>
                </pic:pic>
              </a:graphicData>
            </a:graphic>
          </wp:inline>
        </w:drawing>
      </w:r>
    </w:p>
    <w:tbl>
      <w:tblPr>
        <w:tblW w:w="7129" w:type="dxa"/>
        <w:jc w:val="center"/>
        <w:tblBorders>
          <w:top w:val="single" w:sz="12" w:space="0" w:color="000000" w:themeColor="text1"/>
        </w:tblBorders>
        <w:tblCellMar>
          <w:top w:w="15" w:type="dxa"/>
          <w:left w:w="15" w:type="dxa"/>
          <w:bottom w:w="15" w:type="dxa"/>
          <w:right w:w="15" w:type="dxa"/>
        </w:tblCellMar>
        <w:tblLook w:val="04A0" w:firstRow="1" w:lastRow="0" w:firstColumn="1" w:lastColumn="0" w:noHBand="0" w:noVBand="1"/>
      </w:tblPr>
      <w:tblGrid>
        <w:gridCol w:w="3240"/>
        <w:gridCol w:w="1763"/>
        <w:gridCol w:w="1738"/>
        <w:gridCol w:w="1763"/>
        <w:tblGridChange w:id="100">
          <w:tblGrid>
            <w:gridCol w:w="3240"/>
            <w:gridCol w:w="1763"/>
            <w:gridCol w:w="1738"/>
            <w:gridCol w:w="1763"/>
          </w:tblGrid>
        </w:tblGridChange>
      </w:tblGrid>
      <w:tr w:rsidR="00DC09A9" w:rsidRPr="0030195D" w:rsidDel="00D82021" w14:paraId="055A4B11" w14:textId="6CF57ECC" w:rsidTr="31A504CD">
        <w:trPr>
          <w:trHeight w:val="205"/>
          <w:tblHeader/>
          <w:jc w:val="center"/>
          <w:del w:id="101" w:author="Julio César Iturra Sanhueza" w:date="2025-06-13T16:24:00Z"/>
        </w:trPr>
        <w:tc>
          <w:tcPr>
            <w:tcW w:w="0" w:type="auto"/>
            <w:gridSpan w:val="4"/>
            <w:tcBorders>
              <w:top w:val="nil"/>
              <w:left w:val="nil"/>
              <w:bottom w:val="single" w:sz="12" w:space="0" w:color="auto"/>
              <w:right w:val="nil"/>
            </w:tcBorders>
            <w:tcMar>
              <w:top w:w="15" w:type="dxa"/>
              <w:left w:w="75" w:type="dxa"/>
              <w:bottom w:w="15" w:type="dxa"/>
              <w:right w:w="75" w:type="dxa"/>
            </w:tcMar>
            <w:vAlign w:val="center"/>
            <w:hideMark/>
          </w:tcPr>
          <w:p w14:paraId="45DB33AD" w14:textId="5EE43F02" w:rsidR="00DC09A9" w:rsidRPr="0030195D" w:rsidDel="00D82021" w:rsidRDefault="00D82021">
            <w:pPr>
              <w:pStyle w:val="NoSpacing"/>
              <w:rPr>
                <w:del w:id="102" w:author="Julio César Iturra Sanhueza" w:date="2025-06-13T16:24:00Z" w16du:dateUtc="2025-06-13T14:24:00Z"/>
                <w:rFonts w:ascii="Times New Roman" w:hAnsi="Times New Roman" w:cs="Times New Roman"/>
                <w:sz w:val="20"/>
                <w:szCs w:val="20"/>
                <w:lang w:val="en-US"/>
              </w:rPr>
            </w:pPr>
            <w:ins w:id="103" w:author="Julio César Iturra Sanhueza" w:date="2025-06-13T16:24:00Z" w16du:dateUtc="2025-06-13T14:24:00Z">
              <w:r>
                <w:rPr>
                  <w:noProof/>
                </w:rPr>
                <w:drawing>
                  <wp:inline distT="0" distB="0" distL="0" distR="0" wp14:anchorId="755222E3" wp14:editId="6B1165A2">
                    <wp:extent cx="5400040" cy="4656455"/>
                    <wp:effectExtent l="0" t="0" r="0" b="0"/>
                    <wp:docPr id="161682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24957" name=""/>
                            <pic:cNvPicPr/>
                          </pic:nvPicPr>
                          <pic:blipFill>
                            <a:blip r:embed="rId13"/>
                            <a:stretch>
                              <a:fillRect/>
                            </a:stretch>
                          </pic:blipFill>
                          <pic:spPr>
                            <a:xfrm>
                              <a:off x="0" y="0"/>
                              <a:ext cx="5400040" cy="4656455"/>
                            </a:xfrm>
                            <a:prstGeom prst="rect">
                              <a:avLst/>
                            </a:prstGeom>
                          </pic:spPr>
                        </pic:pic>
                      </a:graphicData>
                    </a:graphic>
                  </wp:inline>
                </w:drawing>
              </w:r>
            </w:ins>
            <w:del w:id="104" w:author="Julio César Iturra Sanhueza" w:date="2025-06-13T16:24:00Z" w16du:dateUtc="2025-06-13T14:24:00Z">
              <w:r w:rsidR="00DC09A9" w:rsidRPr="0030195D" w:rsidDel="00D82021">
                <w:rPr>
                  <w:rFonts w:ascii="Times New Roman" w:hAnsi="Times New Roman" w:cs="Times New Roman"/>
                  <w:sz w:val="20"/>
                  <w:szCs w:val="20"/>
                  <w:lang w:val="en-US"/>
                </w:rPr>
                <w:delText>Table 1: Fixed effects regression for market justice preferences and network diversity</w:delText>
              </w:r>
            </w:del>
          </w:p>
        </w:tc>
      </w:tr>
      <w:tr w:rsidR="009A146F" w:rsidRPr="0030195D" w:rsidDel="00D82021" w14:paraId="1734CF00" w14:textId="1B6D5657" w:rsidTr="31A504CD">
        <w:trPr>
          <w:trHeight w:val="211"/>
          <w:tblHeader/>
          <w:jc w:val="center"/>
          <w:del w:id="105" w:author="Julio César Iturra Sanhueza" w:date="2025-06-13T16:24:00Z"/>
        </w:trPr>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3FE8F22" w14:textId="3A9EB201" w:rsidR="00DC09A9" w:rsidRPr="0030195D" w:rsidDel="00D82021" w:rsidRDefault="00DC09A9">
            <w:pPr>
              <w:pStyle w:val="NoSpacing"/>
              <w:rPr>
                <w:del w:id="106" w:author="Julio César Iturra Sanhueza" w:date="2025-06-13T16:24:00Z" w16du:dateUtc="2025-06-13T14:24:00Z"/>
                <w:rFonts w:ascii="Times New Roman" w:hAnsi="Times New Roman" w:cs="Times New Roman"/>
                <w:sz w:val="20"/>
                <w:szCs w:val="20"/>
                <w:lang w:val="en-US"/>
              </w:rPr>
            </w:pPr>
            <w:del w:id="107" w:author="Julio César Iturra Sanhueza" w:date="2025-06-13T16:24:00Z" w16du:dateUtc="2025-06-13T14:24:00Z">
              <w:r w:rsidRPr="0030195D" w:rsidDel="00D82021">
                <w:rPr>
                  <w:rFonts w:ascii="Times New Roman" w:hAnsi="Times New Roman" w:cs="Times New Roman"/>
                  <w:sz w:val="20"/>
                  <w:szCs w:val="20"/>
                  <w:lang w:val="en-US"/>
                </w:rPr>
                <w:delText> </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07C601E4" w14:textId="5B193B54" w:rsidR="00DC09A9" w:rsidRPr="008F0C3E" w:rsidDel="00D82021" w:rsidRDefault="00DC09A9">
            <w:pPr>
              <w:pStyle w:val="NoSpacing"/>
              <w:jc w:val="center"/>
              <w:rPr>
                <w:del w:id="108" w:author="Julio César Iturra Sanhueza" w:date="2025-06-13T16:24:00Z" w16du:dateUtc="2025-06-13T14:24:00Z"/>
                <w:rFonts w:ascii="Times New Roman" w:hAnsi="Times New Roman" w:cs="Times New Roman"/>
                <w:sz w:val="20"/>
                <w:szCs w:val="20"/>
                <w:lang w:val="es-CL"/>
              </w:rPr>
            </w:pPr>
            <w:del w:id="109" w:author="Julio César Iturra Sanhueza" w:date="2025-06-13T16:24:00Z" w16du:dateUtc="2025-06-13T14:24:00Z">
              <w:r w:rsidRPr="008F0C3E" w:rsidDel="00D82021">
                <w:rPr>
                  <w:rFonts w:ascii="Times New Roman" w:hAnsi="Times New Roman" w:cs="Times New Roman"/>
                  <w:sz w:val="20"/>
                  <w:szCs w:val="20"/>
                  <w:lang w:val="es-CL"/>
                </w:rPr>
                <w:delText>Model 1</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52434917" w14:textId="6816E38E" w:rsidR="00DC09A9" w:rsidRPr="008F0C3E" w:rsidDel="00D82021" w:rsidRDefault="00DC09A9">
            <w:pPr>
              <w:pStyle w:val="NoSpacing"/>
              <w:jc w:val="center"/>
              <w:rPr>
                <w:del w:id="110" w:author="Julio César Iturra Sanhueza" w:date="2025-06-13T16:24:00Z" w16du:dateUtc="2025-06-13T14:24:00Z"/>
                <w:rFonts w:ascii="Times New Roman" w:hAnsi="Times New Roman" w:cs="Times New Roman"/>
                <w:sz w:val="20"/>
                <w:szCs w:val="20"/>
                <w:lang w:val="es-CL"/>
              </w:rPr>
            </w:pPr>
            <w:del w:id="111" w:author="Julio César Iturra Sanhueza" w:date="2025-06-13T16:24:00Z" w16du:dateUtc="2025-06-13T14:24:00Z">
              <w:r w:rsidRPr="008F0C3E" w:rsidDel="00D82021">
                <w:rPr>
                  <w:rFonts w:ascii="Times New Roman" w:hAnsi="Times New Roman" w:cs="Times New Roman"/>
                  <w:sz w:val="20"/>
                  <w:szCs w:val="20"/>
                  <w:lang w:val="es-CL"/>
                </w:rPr>
                <w:delText>Model 2</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A57D935" w14:textId="05514FC1" w:rsidR="00DC09A9" w:rsidRPr="008F0C3E" w:rsidDel="00D82021" w:rsidRDefault="00DC09A9">
            <w:pPr>
              <w:pStyle w:val="NoSpacing"/>
              <w:jc w:val="center"/>
              <w:rPr>
                <w:del w:id="112" w:author="Julio César Iturra Sanhueza" w:date="2025-06-13T16:24:00Z" w16du:dateUtc="2025-06-13T14:24:00Z"/>
                <w:rFonts w:ascii="Times New Roman" w:hAnsi="Times New Roman" w:cs="Times New Roman"/>
                <w:sz w:val="20"/>
                <w:szCs w:val="20"/>
                <w:lang w:val="es-CL"/>
              </w:rPr>
            </w:pPr>
            <w:del w:id="113" w:author="Julio César Iturra Sanhueza" w:date="2025-06-13T16:24:00Z" w16du:dateUtc="2025-06-13T14:24:00Z">
              <w:r w:rsidRPr="008F0C3E" w:rsidDel="00D82021">
                <w:rPr>
                  <w:rFonts w:ascii="Times New Roman" w:hAnsi="Times New Roman" w:cs="Times New Roman"/>
                  <w:sz w:val="20"/>
                  <w:szCs w:val="20"/>
                  <w:lang w:val="es-CL"/>
                </w:rPr>
                <w:delText>Model 3</w:delText>
              </w:r>
            </w:del>
          </w:p>
        </w:tc>
      </w:tr>
      <w:tr w:rsidR="009A146F" w:rsidRPr="0030195D" w:rsidDel="00D82021" w14:paraId="77A91DF8" w14:textId="731B50B6" w:rsidTr="31A504CD">
        <w:trPr>
          <w:trHeight w:val="205"/>
          <w:jc w:val="center"/>
          <w:del w:id="114" w:author="Julio César Iturra Sanhueza" w:date="2025-06-13T16:24:00Z"/>
        </w:trPr>
        <w:tc>
          <w:tcPr>
            <w:tcW w:w="0" w:type="auto"/>
            <w:tcBorders>
              <w:top w:val="single" w:sz="12" w:space="0" w:color="auto"/>
            </w:tcBorders>
            <w:tcMar>
              <w:top w:w="15" w:type="dxa"/>
              <w:left w:w="75" w:type="dxa"/>
              <w:bottom w:w="15" w:type="dxa"/>
              <w:right w:w="75" w:type="dxa"/>
            </w:tcMar>
            <w:vAlign w:val="center"/>
            <w:hideMark/>
          </w:tcPr>
          <w:p w14:paraId="5FF5F982" w14:textId="300D8EF8" w:rsidR="00DC09A9" w:rsidRPr="0030195D" w:rsidDel="00D82021" w:rsidRDefault="00DC09A9">
            <w:pPr>
              <w:pStyle w:val="NoSpacing"/>
              <w:rPr>
                <w:del w:id="115" w:author="Julio César Iturra Sanhueza" w:date="2025-06-13T16:24:00Z" w16du:dateUtc="2025-06-13T14:24:00Z"/>
                <w:rFonts w:ascii="Times New Roman" w:hAnsi="Times New Roman" w:cs="Times New Roman"/>
                <w:sz w:val="20"/>
                <w:szCs w:val="20"/>
                <w:lang w:val="es-CL"/>
              </w:rPr>
            </w:pPr>
            <w:del w:id="116" w:author="Julio César Iturra Sanhueza" w:date="2025-06-13T16:24:00Z" w16du:dateUtc="2025-06-13T14:24:00Z">
              <w:r w:rsidRPr="0030195D" w:rsidDel="00D82021">
                <w:rPr>
                  <w:rFonts w:ascii="Times New Roman" w:hAnsi="Times New Roman" w:cs="Times New Roman"/>
                  <w:sz w:val="20"/>
                  <w:szCs w:val="20"/>
                  <w:lang w:val="es-CL"/>
                </w:rPr>
                <w:delText>ISEI (ref.= from Low)</w:delText>
              </w:r>
            </w:del>
          </w:p>
        </w:tc>
        <w:tc>
          <w:tcPr>
            <w:tcW w:w="0" w:type="auto"/>
            <w:tcBorders>
              <w:top w:val="single" w:sz="12" w:space="0" w:color="auto"/>
            </w:tcBorders>
            <w:tcMar>
              <w:top w:w="15" w:type="dxa"/>
              <w:left w:w="75" w:type="dxa"/>
              <w:bottom w:w="15" w:type="dxa"/>
              <w:right w:w="75" w:type="dxa"/>
            </w:tcMar>
            <w:vAlign w:val="center"/>
            <w:hideMark/>
          </w:tcPr>
          <w:p w14:paraId="7A71C724" w14:textId="13327AB1" w:rsidR="00DC09A9" w:rsidRPr="0030195D" w:rsidDel="00D82021" w:rsidRDefault="00DC09A9">
            <w:pPr>
              <w:pStyle w:val="NoSpacing"/>
              <w:jc w:val="center"/>
              <w:rPr>
                <w:del w:id="117" w:author="Julio César Iturra Sanhueza" w:date="2025-06-13T16:24:00Z" w16du:dateUtc="2025-06-13T14:24:00Z"/>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79F1A4E3" w14:textId="12998D6E" w:rsidR="00DC09A9" w:rsidRPr="0030195D" w:rsidDel="00D82021" w:rsidRDefault="00DC09A9">
            <w:pPr>
              <w:pStyle w:val="NoSpacing"/>
              <w:jc w:val="center"/>
              <w:rPr>
                <w:del w:id="118" w:author="Julio César Iturra Sanhueza" w:date="2025-06-13T16:24:00Z" w16du:dateUtc="2025-06-13T14:24:00Z"/>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464F9F8F" w14:textId="27D3601F" w:rsidR="00DC09A9" w:rsidRPr="0030195D" w:rsidDel="00D82021" w:rsidRDefault="00DC09A9">
            <w:pPr>
              <w:pStyle w:val="NoSpacing"/>
              <w:jc w:val="center"/>
              <w:rPr>
                <w:del w:id="119" w:author="Julio César Iturra Sanhueza" w:date="2025-06-13T16:24:00Z" w16du:dateUtc="2025-06-13T14:24:00Z"/>
                <w:rFonts w:ascii="Times New Roman" w:hAnsi="Times New Roman" w:cs="Times New Roman"/>
                <w:sz w:val="20"/>
                <w:szCs w:val="20"/>
                <w:lang w:val="es-CL"/>
              </w:rPr>
            </w:pPr>
          </w:p>
        </w:tc>
      </w:tr>
      <w:tr w:rsidR="009A146F" w:rsidRPr="0030195D" w:rsidDel="00D82021" w14:paraId="54EED277" w14:textId="08445313" w:rsidTr="31A504CD">
        <w:trPr>
          <w:trHeight w:val="211"/>
          <w:jc w:val="center"/>
          <w:del w:id="120" w:author="Julio César Iturra Sanhueza" w:date="2025-06-13T16:24:00Z"/>
        </w:trPr>
        <w:tc>
          <w:tcPr>
            <w:tcW w:w="0" w:type="auto"/>
            <w:tcMar>
              <w:top w:w="15" w:type="dxa"/>
              <w:left w:w="75" w:type="dxa"/>
              <w:bottom w:w="15" w:type="dxa"/>
              <w:right w:w="75" w:type="dxa"/>
            </w:tcMar>
            <w:vAlign w:val="center"/>
            <w:hideMark/>
          </w:tcPr>
          <w:p w14:paraId="2DEF97F3" w14:textId="2D1EFF6F" w:rsidR="00DC09A9" w:rsidRPr="0030195D" w:rsidDel="00D82021" w:rsidRDefault="00DC09A9">
            <w:pPr>
              <w:pStyle w:val="NoSpacing"/>
              <w:rPr>
                <w:del w:id="121" w:author="Julio César Iturra Sanhueza" w:date="2025-06-13T16:24:00Z" w16du:dateUtc="2025-06-13T14:24:00Z"/>
                <w:rFonts w:ascii="Times New Roman" w:hAnsi="Times New Roman" w:cs="Times New Roman"/>
                <w:sz w:val="20"/>
                <w:szCs w:val="20"/>
                <w:lang w:val="es-CL"/>
              </w:rPr>
            </w:pPr>
            <w:del w:id="122"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5BA50BA2" w14:textId="1939FFFF" w:rsidR="00DC09A9" w:rsidRPr="0030195D" w:rsidDel="00D82021" w:rsidRDefault="00DC09A9">
            <w:pPr>
              <w:pStyle w:val="NoSpacing"/>
              <w:jc w:val="center"/>
              <w:rPr>
                <w:del w:id="123"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65BC3531" w14:textId="611E95BA" w:rsidR="00DC09A9" w:rsidRPr="0030195D" w:rsidDel="00D82021" w:rsidRDefault="00DC09A9">
            <w:pPr>
              <w:pStyle w:val="NoSpacing"/>
              <w:jc w:val="center"/>
              <w:rPr>
                <w:del w:id="124"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005195DC" w14:textId="6D62F455" w:rsidR="00DC09A9" w:rsidRPr="0030195D" w:rsidDel="00D82021" w:rsidRDefault="00DC09A9">
            <w:pPr>
              <w:pStyle w:val="NoSpacing"/>
              <w:jc w:val="center"/>
              <w:rPr>
                <w:del w:id="125" w:author="Julio César Iturra Sanhueza" w:date="2025-06-13T16:24:00Z" w16du:dateUtc="2025-06-13T14:24:00Z"/>
                <w:rFonts w:ascii="Times New Roman" w:hAnsi="Times New Roman" w:cs="Times New Roman"/>
                <w:sz w:val="20"/>
                <w:szCs w:val="20"/>
                <w:lang w:val="es-CL"/>
              </w:rPr>
            </w:pPr>
          </w:p>
        </w:tc>
      </w:tr>
      <w:tr w:rsidR="009A146F" w:rsidRPr="0030195D" w:rsidDel="00D82021" w14:paraId="117569CA" w14:textId="20AE4D96" w:rsidTr="31A504CD">
        <w:trPr>
          <w:trHeight w:val="205"/>
          <w:jc w:val="center"/>
          <w:del w:id="126" w:author="Julio César Iturra Sanhueza" w:date="2025-06-13T16:24:00Z"/>
        </w:trPr>
        <w:tc>
          <w:tcPr>
            <w:tcW w:w="0" w:type="auto"/>
            <w:tcMar>
              <w:top w:w="15" w:type="dxa"/>
              <w:left w:w="75" w:type="dxa"/>
              <w:bottom w:w="15" w:type="dxa"/>
              <w:right w:w="75" w:type="dxa"/>
            </w:tcMar>
            <w:vAlign w:val="center"/>
            <w:hideMark/>
          </w:tcPr>
          <w:p w14:paraId="690D0C40" w14:textId="196CEDD0" w:rsidR="00DC09A9" w:rsidRPr="0030195D" w:rsidDel="00D82021" w:rsidRDefault="00DC09A9">
            <w:pPr>
              <w:pStyle w:val="NoSpacing"/>
              <w:rPr>
                <w:del w:id="127" w:author="Julio César Iturra Sanhueza" w:date="2025-06-13T16:24:00Z" w16du:dateUtc="2025-06-13T14:24:00Z"/>
                <w:rFonts w:ascii="Times New Roman" w:hAnsi="Times New Roman" w:cs="Times New Roman"/>
                <w:sz w:val="20"/>
                <w:szCs w:val="20"/>
                <w:lang w:val="es-CL"/>
              </w:rPr>
            </w:pPr>
            <w:del w:id="128" w:author="Julio César Iturra Sanhueza" w:date="2025-06-13T16:24:00Z" w16du:dateUtc="2025-06-13T14:24:00Z">
              <w:r w:rsidRPr="0030195D" w:rsidDel="00D82021">
                <w:rPr>
                  <w:rFonts w:ascii="Times New Roman" w:hAnsi="Times New Roman" w:cs="Times New Roman"/>
                  <w:sz w:val="20"/>
                  <w:szCs w:val="20"/>
                  <w:lang w:val="es-CL"/>
                </w:rPr>
                <w:delText>     to Middle</w:delText>
              </w:r>
            </w:del>
          </w:p>
        </w:tc>
        <w:tc>
          <w:tcPr>
            <w:tcW w:w="0" w:type="auto"/>
            <w:tcMar>
              <w:top w:w="15" w:type="dxa"/>
              <w:left w:w="75" w:type="dxa"/>
              <w:bottom w:w="15" w:type="dxa"/>
              <w:right w:w="75" w:type="dxa"/>
            </w:tcMar>
            <w:vAlign w:val="center"/>
            <w:hideMark/>
          </w:tcPr>
          <w:p w14:paraId="349BE67E" w14:textId="2A8861F2" w:rsidR="00DC09A9" w:rsidRPr="0030195D" w:rsidDel="00D82021" w:rsidRDefault="00DC09A9">
            <w:pPr>
              <w:pStyle w:val="NoSpacing"/>
              <w:jc w:val="center"/>
              <w:rPr>
                <w:del w:id="129" w:author="Julio César Iturra Sanhueza" w:date="2025-06-13T16:24:00Z" w16du:dateUtc="2025-06-13T14:24:00Z"/>
                <w:rFonts w:ascii="Times New Roman" w:hAnsi="Times New Roman" w:cs="Times New Roman"/>
                <w:sz w:val="20"/>
                <w:szCs w:val="20"/>
                <w:lang w:val="es-CL"/>
              </w:rPr>
            </w:pPr>
            <w:del w:id="130" w:author="Julio César Iturra Sanhueza" w:date="2025-06-13T16:24:00Z" w16du:dateUtc="2025-06-13T14:24:00Z">
              <w:r w:rsidRPr="0030195D" w:rsidDel="00D82021">
                <w:rPr>
                  <w:rFonts w:ascii="Times New Roman" w:hAnsi="Times New Roman" w:cs="Times New Roman"/>
                  <w:sz w:val="20"/>
                  <w:szCs w:val="20"/>
                  <w:lang w:val="es-CL"/>
                </w:rPr>
                <w:delText>0.22</w:delText>
              </w:r>
              <w:r w:rsidRPr="0030195D" w:rsidDel="00D82021">
                <w:rPr>
                  <w:rFonts w:ascii="Times New Roman" w:hAnsi="Times New Roman" w:cs="Times New Roman"/>
                  <w:sz w:val="20"/>
                  <w:szCs w:val="20"/>
                  <w:vertAlign w:val="superscript"/>
                  <w:lang w:val="es-CL"/>
                </w:rPr>
                <w:delText>***</w:delText>
              </w:r>
            </w:del>
          </w:p>
        </w:tc>
        <w:tc>
          <w:tcPr>
            <w:tcW w:w="0" w:type="auto"/>
            <w:tcMar>
              <w:top w:w="15" w:type="dxa"/>
              <w:left w:w="75" w:type="dxa"/>
              <w:bottom w:w="15" w:type="dxa"/>
              <w:right w:w="75" w:type="dxa"/>
            </w:tcMar>
            <w:vAlign w:val="center"/>
            <w:hideMark/>
          </w:tcPr>
          <w:p w14:paraId="5BE6312F" w14:textId="4D224D6A" w:rsidR="00DC09A9" w:rsidRPr="0030195D" w:rsidDel="00D82021" w:rsidRDefault="00DC09A9">
            <w:pPr>
              <w:pStyle w:val="NoSpacing"/>
              <w:jc w:val="center"/>
              <w:rPr>
                <w:del w:id="131"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28F9C7DE" w14:textId="3CC30547" w:rsidR="00DC09A9" w:rsidRPr="0030195D" w:rsidDel="00D82021" w:rsidRDefault="00DC09A9">
            <w:pPr>
              <w:pStyle w:val="NoSpacing"/>
              <w:jc w:val="center"/>
              <w:rPr>
                <w:del w:id="132" w:author="Julio César Iturra Sanhueza" w:date="2025-06-13T16:24:00Z" w16du:dateUtc="2025-06-13T14:24:00Z"/>
                <w:rFonts w:ascii="Times New Roman" w:hAnsi="Times New Roman" w:cs="Times New Roman"/>
                <w:sz w:val="20"/>
                <w:szCs w:val="20"/>
                <w:lang w:val="es-CL"/>
              </w:rPr>
            </w:pPr>
            <w:del w:id="133" w:author="Julio César Iturra Sanhueza" w:date="2025-06-13T16:24:00Z" w16du:dateUtc="2025-06-13T14:24:00Z">
              <w:r w:rsidRPr="0030195D" w:rsidDel="00D82021">
                <w:rPr>
                  <w:rFonts w:ascii="Times New Roman" w:hAnsi="Times New Roman" w:cs="Times New Roman"/>
                  <w:sz w:val="20"/>
                  <w:szCs w:val="20"/>
                  <w:lang w:val="es-CL"/>
                </w:rPr>
                <w:delText>0.23</w:delText>
              </w:r>
              <w:r w:rsidRPr="0030195D" w:rsidDel="00D82021">
                <w:rPr>
                  <w:rFonts w:ascii="Times New Roman" w:hAnsi="Times New Roman" w:cs="Times New Roman"/>
                  <w:sz w:val="20"/>
                  <w:szCs w:val="20"/>
                  <w:vertAlign w:val="superscript"/>
                  <w:lang w:val="es-CL"/>
                </w:rPr>
                <w:delText>***</w:delText>
              </w:r>
            </w:del>
          </w:p>
        </w:tc>
      </w:tr>
      <w:tr w:rsidR="009A146F" w:rsidRPr="0030195D" w:rsidDel="00D82021" w14:paraId="5215755A" w14:textId="3A8205E0" w:rsidTr="31A504CD">
        <w:trPr>
          <w:trHeight w:val="205"/>
          <w:jc w:val="center"/>
          <w:del w:id="134" w:author="Julio César Iturra Sanhueza" w:date="2025-06-13T16:24:00Z"/>
        </w:trPr>
        <w:tc>
          <w:tcPr>
            <w:tcW w:w="0" w:type="auto"/>
            <w:tcMar>
              <w:top w:w="15" w:type="dxa"/>
              <w:left w:w="75" w:type="dxa"/>
              <w:bottom w:w="15" w:type="dxa"/>
              <w:right w:w="75" w:type="dxa"/>
            </w:tcMar>
            <w:vAlign w:val="center"/>
            <w:hideMark/>
          </w:tcPr>
          <w:p w14:paraId="60683190" w14:textId="7BC21999" w:rsidR="00DC09A9" w:rsidRPr="0030195D" w:rsidDel="00D82021" w:rsidRDefault="00DC09A9">
            <w:pPr>
              <w:pStyle w:val="NoSpacing"/>
              <w:rPr>
                <w:del w:id="135" w:author="Julio César Iturra Sanhueza" w:date="2025-06-13T16:24:00Z" w16du:dateUtc="2025-06-13T14:24:00Z"/>
                <w:rFonts w:ascii="Times New Roman" w:hAnsi="Times New Roman" w:cs="Times New Roman"/>
                <w:sz w:val="20"/>
                <w:szCs w:val="20"/>
                <w:lang w:val="es-CL"/>
              </w:rPr>
            </w:pPr>
            <w:del w:id="136"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18425095" w14:textId="68B9E7F0" w:rsidR="00DC09A9" w:rsidRPr="0030195D" w:rsidDel="00D82021" w:rsidRDefault="00DC09A9">
            <w:pPr>
              <w:pStyle w:val="NoSpacing"/>
              <w:jc w:val="center"/>
              <w:rPr>
                <w:del w:id="137" w:author="Julio César Iturra Sanhueza" w:date="2025-06-13T16:24:00Z" w16du:dateUtc="2025-06-13T14:24:00Z"/>
                <w:rFonts w:ascii="Times New Roman" w:hAnsi="Times New Roman" w:cs="Times New Roman"/>
                <w:sz w:val="20"/>
                <w:szCs w:val="20"/>
                <w:lang w:val="es-CL"/>
              </w:rPr>
            </w:pPr>
            <w:del w:id="138" w:author="Julio César Iturra Sanhueza" w:date="2025-06-13T16:24:00Z" w16du:dateUtc="2025-06-13T14:24:00Z">
              <w:r w:rsidRPr="0030195D" w:rsidDel="00D82021">
                <w:rPr>
                  <w:rFonts w:ascii="Times New Roman" w:hAnsi="Times New Roman" w:cs="Times New Roman"/>
                  <w:sz w:val="20"/>
                  <w:szCs w:val="20"/>
                  <w:lang w:val="es-CL"/>
                </w:rPr>
                <w:delText>(0.05)</w:delText>
              </w:r>
            </w:del>
          </w:p>
        </w:tc>
        <w:tc>
          <w:tcPr>
            <w:tcW w:w="0" w:type="auto"/>
            <w:tcMar>
              <w:top w:w="15" w:type="dxa"/>
              <w:left w:w="75" w:type="dxa"/>
              <w:bottom w:w="15" w:type="dxa"/>
              <w:right w:w="75" w:type="dxa"/>
            </w:tcMar>
            <w:vAlign w:val="center"/>
            <w:hideMark/>
          </w:tcPr>
          <w:p w14:paraId="431A33DA" w14:textId="3F03D008" w:rsidR="00DC09A9" w:rsidRPr="0030195D" w:rsidDel="00D82021" w:rsidRDefault="00DC09A9">
            <w:pPr>
              <w:pStyle w:val="NoSpacing"/>
              <w:jc w:val="center"/>
              <w:rPr>
                <w:del w:id="139"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F441639" w14:textId="013DCA2E" w:rsidR="00DC09A9" w:rsidRPr="0030195D" w:rsidDel="00D82021" w:rsidRDefault="00DC09A9">
            <w:pPr>
              <w:pStyle w:val="NoSpacing"/>
              <w:jc w:val="center"/>
              <w:rPr>
                <w:del w:id="140" w:author="Julio César Iturra Sanhueza" w:date="2025-06-13T16:24:00Z" w16du:dateUtc="2025-06-13T14:24:00Z"/>
                <w:rFonts w:ascii="Times New Roman" w:hAnsi="Times New Roman" w:cs="Times New Roman"/>
                <w:sz w:val="20"/>
                <w:szCs w:val="20"/>
                <w:lang w:val="es-CL"/>
              </w:rPr>
            </w:pPr>
            <w:del w:id="141" w:author="Julio César Iturra Sanhueza" w:date="2025-06-13T16:24:00Z" w16du:dateUtc="2025-06-13T14:24:00Z">
              <w:r w:rsidRPr="0030195D" w:rsidDel="00D82021">
                <w:rPr>
                  <w:rFonts w:ascii="Times New Roman" w:hAnsi="Times New Roman" w:cs="Times New Roman"/>
                  <w:sz w:val="20"/>
                  <w:szCs w:val="20"/>
                  <w:lang w:val="es-CL"/>
                </w:rPr>
                <w:delText>(0.05)</w:delText>
              </w:r>
            </w:del>
          </w:p>
        </w:tc>
      </w:tr>
      <w:tr w:rsidR="009A146F" w:rsidRPr="0030195D" w:rsidDel="00D82021" w14:paraId="12F57A01" w14:textId="19BC63E1" w:rsidTr="31A504CD">
        <w:trPr>
          <w:trHeight w:val="211"/>
          <w:jc w:val="center"/>
          <w:del w:id="142" w:author="Julio César Iturra Sanhueza" w:date="2025-06-13T16:24:00Z"/>
        </w:trPr>
        <w:tc>
          <w:tcPr>
            <w:tcW w:w="0" w:type="auto"/>
            <w:tcMar>
              <w:top w:w="15" w:type="dxa"/>
              <w:left w:w="75" w:type="dxa"/>
              <w:bottom w:w="15" w:type="dxa"/>
              <w:right w:w="75" w:type="dxa"/>
            </w:tcMar>
            <w:vAlign w:val="center"/>
            <w:hideMark/>
          </w:tcPr>
          <w:p w14:paraId="1C43E613" w14:textId="084FFEF9" w:rsidR="00DC09A9" w:rsidRPr="0030195D" w:rsidDel="00D82021" w:rsidRDefault="00DC09A9">
            <w:pPr>
              <w:pStyle w:val="NoSpacing"/>
              <w:rPr>
                <w:del w:id="143" w:author="Julio César Iturra Sanhueza" w:date="2025-06-13T16:24:00Z" w16du:dateUtc="2025-06-13T14:24:00Z"/>
                <w:rFonts w:ascii="Times New Roman" w:hAnsi="Times New Roman" w:cs="Times New Roman"/>
                <w:sz w:val="20"/>
                <w:szCs w:val="20"/>
                <w:lang w:val="es-CL"/>
              </w:rPr>
            </w:pPr>
            <w:del w:id="144" w:author="Julio César Iturra Sanhueza" w:date="2025-06-13T16:24:00Z" w16du:dateUtc="2025-06-13T14:24:00Z">
              <w:r w:rsidRPr="0030195D" w:rsidDel="00D82021">
                <w:rPr>
                  <w:rFonts w:ascii="Times New Roman" w:hAnsi="Times New Roman" w:cs="Times New Roman"/>
                  <w:sz w:val="20"/>
                  <w:szCs w:val="20"/>
                  <w:lang w:val="es-CL"/>
                </w:rPr>
                <w:delText>     to High</w:delText>
              </w:r>
            </w:del>
          </w:p>
        </w:tc>
        <w:tc>
          <w:tcPr>
            <w:tcW w:w="0" w:type="auto"/>
            <w:tcMar>
              <w:top w:w="15" w:type="dxa"/>
              <w:left w:w="75" w:type="dxa"/>
              <w:bottom w:w="15" w:type="dxa"/>
              <w:right w:w="75" w:type="dxa"/>
            </w:tcMar>
            <w:vAlign w:val="center"/>
            <w:hideMark/>
          </w:tcPr>
          <w:p w14:paraId="73DE1B59" w14:textId="003366B9" w:rsidR="00DC09A9" w:rsidRPr="0030195D" w:rsidDel="00D82021" w:rsidRDefault="00DC09A9">
            <w:pPr>
              <w:pStyle w:val="NoSpacing"/>
              <w:jc w:val="center"/>
              <w:rPr>
                <w:del w:id="145" w:author="Julio César Iturra Sanhueza" w:date="2025-06-13T16:24:00Z" w16du:dateUtc="2025-06-13T14:24:00Z"/>
                <w:rFonts w:ascii="Times New Roman" w:hAnsi="Times New Roman" w:cs="Times New Roman"/>
                <w:sz w:val="20"/>
                <w:szCs w:val="20"/>
                <w:lang w:val="es-CL"/>
              </w:rPr>
            </w:pPr>
            <w:del w:id="146" w:author="Julio César Iturra Sanhueza" w:date="2025-06-13T16:24:00Z" w16du:dateUtc="2025-06-13T14:24:00Z">
              <w:r w:rsidRPr="0030195D" w:rsidDel="00D82021">
                <w:rPr>
                  <w:rFonts w:ascii="Times New Roman" w:hAnsi="Times New Roman" w:cs="Times New Roman"/>
                  <w:sz w:val="20"/>
                  <w:szCs w:val="20"/>
                  <w:lang w:val="es-CL"/>
                </w:rPr>
                <w:delText>0.03</w:delText>
              </w:r>
            </w:del>
          </w:p>
        </w:tc>
        <w:tc>
          <w:tcPr>
            <w:tcW w:w="0" w:type="auto"/>
            <w:tcMar>
              <w:top w:w="15" w:type="dxa"/>
              <w:left w:w="75" w:type="dxa"/>
              <w:bottom w:w="15" w:type="dxa"/>
              <w:right w:w="75" w:type="dxa"/>
            </w:tcMar>
            <w:vAlign w:val="center"/>
            <w:hideMark/>
          </w:tcPr>
          <w:p w14:paraId="2ACC2B3B" w14:textId="4EF887DF" w:rsidR="00DC09A9" w:rsidRPr="0030195D" w:rsidDel="00D82021" w:rsidRDefault="00DC09A9">
            <w:pPr>
              <w:pStyle w:val="NoSpacing"/>
              <w:jc w:val="center"/>
              <w:rPr>
                <w:del w:id="147"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75A340AF" w14:textId="0D79EE6C" w:rsidR="00DC09A9" w:rsidRPr="0030195D" w:rsidDel="00D82021" w:rsidRDefault="00DC09A9">
            <w:pPr>
              <w:pStyle w:val="NoSpacing"/>
              <w:jc w:val="center"/>
              <w:rPr>
                <w:del w:id="148" w:author="Julio César Iturra Sanhueza" w:date="2025-06-13T16:24:00Z" w16du:dateUtc="2025-06-13T14:24:00Z"/>
                <w:rFonts w:ascii="Times New Roman" w:hAnsi="Times New Roman" w:cs="Times New Roman"/>
                <w:sz w:val="20"/>
                <w:szCs w:val="20"/>
                <w:lang w:val="es-CL"/>
              </w:rPr>
            </w:pPr>
            <w:del w:id="149" w:author="Julio César Iturra Sanhueza" w:date="2025-06-13T16:24:00Z" w16du:dateUtc="2025-06-13T14:24:00Z">
              <w:r w:rsidRPr="0030195D" w:rsidDel="00D82021">
                <w:rPr>
                  <w:rFonts w:ascii="Times New Roman" w:hAnsi="Times New Roman" w:cs="Times New Roman"/>
                  <w:sz w:val="20"/>
                  <w:szCs w:val="20"/>
                  <w:lang w:val="es-CL"/>
                </w:rPr>
                <w:delText>0.04</w:delText>
              </w:r>
            </w:del>
          </w:p>
        </w:tc>
      </w:tr>
      <w:tr w:rsidR="009A146F" w:rsidRPr="0030195D" w:rsidDel="00D82021" w14:paraId="3F520158" w14:textId="287C64A7" w:rsidTr="31A504CD">
        <w:trPr>
          <w:trHeight w:val="205"/>
          <w:jc w:val="center"/>
          <w:del w:id="150" w:author="Julio César Iturra Sanhueza" w:date="2025-06-13T16:24:00Z"/>
        </w:trPr>
        <w:tc>
          <w:tcPr>
            <w:tcW w:w="0" w:type="auto"/>
            <w:tcMar>
              <w:top w:w="15" w:type="dxa"/>
              <w:left w:w="75" w:type="dxa"/>
              <w:bottom w:w="15" w:type="dxa"/>
              <w:right w:w="75" w:type="dxa"/>
            </w:tcMar>
            <w:vAlign w:val="center"/>
            <w:hideMark/>
          </w:tcPr>
          <w:p w14:paraId="6E5638B9" w14:textId="04FA337C" w:rsidR="00DC09A9" w:rsidRPr="0030195D" w:rsidDel="00D82021" w:rsidRDefault="00DC09A9">
            <w:pPr>
              <w:pStyle w:val="NoSpacing"/>
              <w:rPr>
                <w:del w:id="151" w:author="Julio César Iturra Sanhueza" w:date="2025-06-13T16:24:00Z" w16du:dateUtc="2025-06-13T14:24:00Z"/>
                <w:rFonts w:ascii="Times New Roman" w:hAnsi="Times New Roman" w:cs="Times New Roman"/>
                <w:sz w:val="20"/>
                <w:szCs w:val="20"/>
                <w:lang w:val="es-CL"/>
              </w:rPr>
            </w:pPr>
            <w:del w:id="152"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7CCB1288" w14:textId="482D0F01" w:rsidR="00DC09A9" w:rsidRPr="0030195D" w:rsidDel="00D82021" w:rsidRDefault="00DC09A9">
            <w:pPr>
              <w:pStyle w:val="NoSpacing"/>
              <w:jc w:val="center"/>
              <w:rPr>
                <w:del w:id="153" w:author="Julio César Iturra Sanhueza" w:date="2025-06-13T16:24:00Z" w16du:dateUtc="2025-06-13T14:24:00Z"/>
                <w:rFonts w:ascii="Times New Roman" w:hAnsi="Times New Roman" w:cs="Times New Roman"/>
                <w:sz w:val="20"/>
                <w:szCs w:val="20"/>
                <w:lang w:val="es-CL"/>
              </w:rPr>
            </w:pPr>
            <w:del w:id="154" w:author="Julio César Iturra Sanhueza" w:date="2025-06-13T16:24:00Z" w16du:dateUtc="2025-06-13T14:24:00Z">
              <w:r w:rsidRPr="0030195D" w:rsidDel="00D82021">
                <w:rPr>
                  <w:rFonts w:ascii="Times New Roman" w:hAnsi="Times New Roman" w:cs="Times New Roman"/>
                  <w:sz w:val="20"/>
                  <w:szCs w:val="20"/>
                  <w:lang w:val="es-CL"/>
                </w:rPr>
                <w:delText>(0.06)</w:delText>
              </w:r>
            </w:del>
          </w:p>
        </w:tc>
        <w:tc>
          <w:tcPr>
            <w:tcW w:w="0" w:type="auto"/>
            <w:tcMar>
              <w:top w:w="15" w:type="dxa"/>
              <w:left w:w="75" w:type="dxa"/>
              <w:bottom w:w="15" w:type="dxa"/>
              <w:right w:w="75" w:type="dxa"/>
            </w:tcMar>
            <w:vAlign w:val="center"/>
            <w:hideMark/>
          </w:tcPr>
          <w:p w14:paraId="1592D907" w14:textId="03A58258" w:rsidR="00DC09A9" w:rsidRPr="0030195D" w:rsidDel="00D82021" w:rsidRDefault="00DC09A9">
            <w:pPr>
              <w:pStyle w:val="NoSpacing"/>
              <w:jc w:val="center"/>
              <w:rPr>
                <w:del w:id="155"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3D9CB17E" w14:textId="5424F29D" w:rsidR="00DC09A9" w:rsidRPr="0030195D" w:rsidDel="00D82021" w:rsidRDefault="00DC09A9">
            <w:pPr>
              <w:pStyle w:val="NoSpacing"/>
              <w:jc w:val="center"/>
              <w:rPr>
                <w:del w:id="156" w:author="Julio César Iturra Sanhueza" w:date="2025-06-13T16:24:00Z" w16du:dateUtc="2025-06-13T14:24:00Z"/>
                <w:rFonts w:ascii="Times New Roman" w:hAnsi="Times New Roman" w:cs="Times New Roman"/>
                <w:sz w:val="20"/>
                <w:szCs w:val="20"/>
                <w:lang w:val="es-CL"/>
              </w:rPr>
            </w:pPr>
            <w:del w:id="157" w:author="Julio César Iturra Sanhueza" w:date="2025-06-13T16:24:00Z" w16du:dateUtc="2025-06-13T14:24:00Z">
              <w:r w:rsidRPr="0030195D" w:rsidDel="00D82021">
                <w:rPr>
                  <w:rFonts w:ascii="Times New Roman" w:hAnsi="Times New Roman" w:cs="Times New Roman"/>
                  <w:sz w:val="20"/>
                  <w:szCs w:val="20"/>
                  <w:lang w:val="es-CL"/>
                </w:rPr>
                <w:delText>(0.06)</w:delText>
              </w:r>
            </w:del>
          </w:p>
        </w:tc>
      </w:tr>
      <w:tr w:rsidR="009A146F" w:rsidRPr="0030195D" w:rsidDel="00D82021" w14:paraId="0397E06E" w14:textId="34B03AD3" w:rsidTr="31A504CD">
        <w:trPr>
          <w:trHeight w:val="211"/>
          <w:jc w:val="center"/>
          <w:del w:id="158" w:author="Julio César Iturra Sanhueza" w:date="2025-06-13T16:24:00Z"/>
        </w:trPr>
        <w:tc>
          <w:tcPr>
            <w:tcW w:w="0" w:type="auto"/>
            <w:tcMar>
              <w:top w:w="15" w:type="dxa"/>
              <w:left w:w="75" w:type="dxa"/>
              <w:bottom w:w="15" w:type="dxa"/>
              <w:right w:w="75" w:type="dxa"/>
            </w:tcMar>
            <w:vAlign w:val="center"/>
            <w:hideMark/>
          </w:tcPr>
          <w:p w14:paraId="480A6D40" w14:textId="4E710123" w:rsidR="00DC09A9" w:rsidRPr="0030195D" w:rsidDel="00D82021" w:rsidRDefault="00DC09A9">
            <w:pPr>
              <w:pStyle w:val="NoSpacing"/>
              <w:rPr>
                <w:del w:id="159" w:author="Julio César Iturra Sanhueza" w:date="2025-06-13T16:24:00Z" w16du:dateUtc="2025-06-13T14:24:00Z"/>
                <w:rFonts w:ascii="Times New Roman" w:hAnsi="Times New Roman" w:cs="Times New Roman"/>
                <w:sz w:val="20"/>
                <w:szCs w:val="20"/>
                <w:lang w:val="es-CL"/>
              </w:rPr>
            </w:pPr>
            <w:del w:id="160" w:author="Julio César Iturra Sanhueza" w:date="2025-06-13T16:24:00Z" w16du:dateUtc="2025-06-13T14:24:00Z">
              <w:r w:rsidRPr="0030195D" w:rsidDel="00D82021">
                <w:rPr>
                  <w:rFonts w:ascii="Times New Roman" w:hAnsi="Times New Roman" w:cs="Times New Roman"/>
                  <w:sz w:val="20"/>
                  <w:szCs w:val="20"/>
                  <w:lang w:val="es-CL"/>
                </w:rPr>
                <w:delText>Network diversity</w:delText>
              </w:r>
            </w:del>
          </w:p>
        </w:tc>
        <w:tc>
          <w:tcPr>
            <w:tcW w:w="0" w:type="auto"/>
            <w:tcMar>
              <w:top w:w="15" w:type="dxa"/>
              <w:left w:w="75" w:type="dxa"/>
              <w:bottom w:w="15" w:type="dxa"/>
              <w:right w:w="75" w:type="dxa"/>
            </w:tcMar>
            <w:vAlign w:val="center"/>
            <w:hideMark/>
          </w:tcPr>
          <w:p w14:paraId="530E19C0" w14:textId="604577BA" w:rsidR="00DC09A9" w:rsidRPr="0030195D" w:rsidDel="00D82021" w:rsidRDefault="00DC09A9">
            <w:pPr>
              <w:pStyle w:val="NoSpacing"/>
              <w:jc w:val="center"/>
              <w:rPr>
                <w:del w:id="161"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EFEAAFF" w14:textId="670E8D40" w:rsidR="00DC09A9" w:rsidRPr="0030195D" w:rsidDel="00D82021" w:rsidRDefault="00DC09A9">
            <w:pPr>
              <w:pStyle w:val="NoSpacing"/>
              <w:jc w:val="center"/>
              <w:rPr>
                <w:del w:id="162" w:author="Julio César Iturra Sanhueza" w:date="2025-06-13T16:24:00Z" w16du:dateUtc="2025-06-13T14:24:00Z"/>
                <w:rFonts w:ascii="Times New Roman" w:hAnsi="Times New Roman" w:cs="Times New Roman"/>
                <w:sz w:val="20"/>
                <w:szCs w:val="20"/>
                <w:lang w:val="es-CL"/>
              </w:rPr>
            </w:pPr>
            <w:del w:id="163" w:author="Julio César Iturra Sanhueza" w:date="2025-06-13T16:24:00Z" w16du:dateUtc="2025-06-13T14:24:00Z">
              <w:r w:rsidRPr="0030195D" w:rsidDel="00D82021">
                <w:rPr>
                  <w:rFonts w:ascii="Times New Roman" w:hAnsi="Times New Roman" w:cs="Times New Roman"/>
                  <w:sz w:val="20"/>
                  <w:szCs w:val="20"/>
                  <w:lang w:val="es-CL"/>
                </w:rPr>
                <w:delText>-0.04</w:delText>
              </w:r>
              <w:r w:rsidRPr="0030195D" w:rsidDel="00D82021">
                <w:rPr>
                  <w:rFonts w:ascii="Times New Roman" w:hAnsi="Times New Roman" w:cs="Times New Roman"/>
                  <w:sz w:val="20"/>
                  <w:szCs w:val="20"/>
                  <w:vertAlign w:val="superscript"/>
                  <w:lang w:val="es-CL"/>
                </w:rPr>
                <w:delText>*</w:delText>
              </w:r>
            </w:del>
          </w:p>
        </w:tc>
        <w:tc>
          <w:tcPr>
            <w:tcW w:w="0" w:type="auto"/>
            <w:tcMar>
              <w:top w:w="15" w:type="dxa"/>
              <w:left w:w="75" w:type="dxa"/>
              <w:bottom w:w="15" w:type="dxa"/>
              <w:right w:w="75" w:type="dxa"/>
            </w:tcMar>
            <w:vAlign w:val="center"/>
            <w:hideMark/>
          </w:tcPr>
          <w:p w14:paraId="6AF2E714" w14:textId="2E3EA798" w:rsidR="00DC09A9" w:rsidRPr="0030195D" w:rsidDel="00D82021" w:rsidRDefault="00DC09A9">
            <w:pPr>
              <w:pStyle w:val="NoSpacing"/>
              <w:jc w:val="center"/>
              <w:rPr>
                <w:del w:id="164" w:author="Julio César Iturra Sanhueza" w:date="2025-06-13T16:24:00Z" w16du:dateUtc="2025-06-13T14:24:00Z"/>
                <w:rFonts w:ascii="Times New Roman" w:hAnsi="Times New Roman" w:cs="Times New Roman"/>
                <w:sz w:val="20"/>
                <w:szCs w:val="20"/>
                <w:lang w:val="es-CL"/>
              </w:rPr>
            </w:pPr>
            <w:del w:id="165" w:author="Julio César Iturra Sanhueza" w:date="2025-06-13T16:24:00Z" w16du:dateUtc="2025-06-13T14:24:00Z">
              <w:r w:rsidRPr="0030195D" w:rsidDel="00D82021">
                <w:rPr>
                  <w:rFonts w:ascii="Times New Roman" w:hAnsi="Times New Roman" w:cs="Times New Roman"/>
                  <w:sz w:val="20"/>
                  <w:szCs w:val="20"/>
                  <w:lang w:val="es-CL"/>
                </w:rPr>
                <w:delText>-0.05</w:delText>
              </w:r>
              <w:r w:rsidRPr="0030195D" w:rsidDel="00D82021">
                <w:rPr>
                  <w:rFonts w:ascii="Times New Roman" w:hAnsi="Times New Roman" w:cs="Times New Roman"/>
                  <w:sz w:val="20"/>
                  <w:szCs w:val="20"/>
                  <w:vertAlign w:val="superscript"/>
                  <w:lang w:val="es-CL"/>
                </w:rPr>
                <w:delText>*</w:delText>
              </w:r>
            </w:del>
          </w:p>
        </w:tc>
      </w:tr>
      <w:tr w:rsidR="009A146F" w:rsidRPr="0030195D" w:rsidDel="00D82021" w14:paraId="37D9F801" w14:textId="2FD7CC82" w:rsidTr="31A504CD">
        <w:tblPrEx>
          <w:tblW w:w="7129" w:type="dxa"/>
          <w:jc w:val="center"/>
          <w:tblBorders>
            <w:top w:val="single" w:sz="12" w:space="0" w:color="000000" w:themeColor="text1"/>
          </w:tblBorders>
          <w:tblCellMar>
            <w:top w:w="15" w:type="dxa"/>
            <w:left w:w="15" w:type="dxa"/>
            <w:bottom w:w="15" w:type="dxa"/>
            <w:right w:w="15" w:type="dxa"/>
          </w:tblCellMar>
          <w:tblPrExChange w:id="166" w:author="Guest User" w:date="2025-07-29T12:56:00Z">
            <w:tblPrEx>
              <w:tblW w:w="7129" w:type="dxa"/>
              <w:jc w:val="center"/>
              <w:tblBorders>
                <w:top w:val="single" w:sz="12" w:space="0" w:color="000000" w:themeColor="text1"/>
              </w:tblBorders>
              <w:tblCellMar>
                <w:top w:w="15" w:type="dxa"/>
                <w:left w:w="15" w:type="dxa"/>
                <w:bottom w:w="15" w:type="dxa"/>
                <w:right w:w="15" w:type="dxa"/>
              </w:tblCellMar>
            </w:tblPrEx>
          </w:tblPrExChange>
        </w:tblPrEx>
        <w:trPr>
          <w:trHeight w:val="945"/>
          <w:jc w:val="center"/>
          <w:del w:id="167" w:author="Julio César Iturra Sanhueza" w:date="2025-06-13T16:24:00Z"/>
          <w:trPrChange w:id="168" w:author="Guest User" w:date="2025-07-29T12:56:00Z">
            <w:trPr>
              <w:trHeight w:val="300"/>
              <w:jc w:val="center"/>
            </w:trPr>
          </w:trPrChange>
        </w:trPr>
        <w:tc>
          <w:tcPr>
            <w:tcW w:w="0" w:type="auto"/>
            <w:tcBorders>
              <w:bottom w:val="single" w:sz="12" w:space="0" w:color="auto"/>
            </w:tcBorders>
            <w:tcMar>
              <w:top w:w="15" w:type="dxa"/>
              <w:left w:w="75" w:type="dxa"/>
              <w:bottom w:w="15" w:type="dxa"/>
              <w:right w:w="75" w:type="dxa"/>
            </w:tcMar>
            <w:vAlign w:val="center"/>
            <w:hideMark/>
            <w:tcPrChange w:id="169" w:author="Guest User" w:date="2025-07-29T12:56:00Z">
              <w:tcPr>
                <w:tcW w:w="3240" w:type="dxa"/>
                <w:tcBorders>
                  <w:bottom w:val="single" w:sz="12" w:space="0" w:color="auto"/>
                </w:tcBorders>
                <w:tcMar>
                  <w:top w:w="15" w:type="dxa"/>
                  <w:left w:w="75" w:type="dxa"/>
                  <w:bottom w:w="15" w:type="dxa"/>
                  <w:right w:w="75" w:type="dxa"/>
                </w:tcMar>
                <w:vAlign w:val="center"/>
                <w:hideMark/>
              </w:tcPr>
            </w:tcPrChange>
          </w:tcPr>
          <w:p w14:paraId="7489A0AB" w14:textId="535534CC" w:rsidR="00DC09A9" w:rsidRPr="0030195D" w:rsidDel="00D82021" w:rsidRDefault="00DC09A9">
            <w:pPr>
              <w:pStyle w:val="NoSpacing"/>
              <w:rPr>
                <w:del w:id="170" w:author="Julio César Iturra Sanhueza" w:date="2025-06-13T16:24:00Z" w16du:dateUtc="2025-06-13T14:24:00Z"/>
                <w:rFonts w:ascii="Times New Roman" w:hAnsi="Times New Roman" w:cs="Times New Roman"/>
                <w:sz w:val="20"/>
                <w:szCs w:val="20"/>
                <w:lang w:val="es-CL"/>
              </w:rPr>
            </w:pPr>
            <w:del w:id="171"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Borders>
              <w:bottom w:val="single" w:sz="12" w:space="0" w:color="auto"/>
            </w:tcBorders>
            <w:tcMar>
              <w:top w:w="15" w:type="dxa"/>
              <w:left w:w="75" w:type="dxa"/>
              <w:bottom w:w="15" w:type="dxa"/>
              <w:right w:w="75" w:type="dxa"/>
            </w:tcMar>
            <w:vAlign w:val="center"/>
            <w:hideMark/>
            <w:tcPrChange w:id="172" w:author="Guest User" w:date="2025-07-29T12:56:00Z">
              <w:tcPr>
                <w:tcW w:w="1763" w:type="dxa"/>
                <w:tcBorders>
                  <w:bottom w:val="single" w:sz="12" w:space="0" w:color="auto"/>
                </w:tcBorders>
                <w:tcMar>
                  <w:top w:w="15" w:type="dxa"/>
                  <w:left w:w="75" w:type="dxa"/>
                  <w:bottom w:w="15" w:type="dxa"/>
                  <w:right w:w="75" w:type="dxa"/>
                </w:tcMar>
                <w:vAlign w:val="center"/>
                <w:hideMark/>
              </w:tcPr>
            </w:tcPrChange>
          </w:tcPr>
          <w:p w14:paraId="5EE5AF9D" w14:textId="06D76143" w:rsidR="00DC09A9" w:rsidRPr="0030195D" w:rsidDel="00D82021" w:rsidRDefault="00DC09A9">
            <w:pPr>
              <w:pStyle w:val="NoSpacing"/>
              <w:jc w:val="center"/>
              <w:rPr>
                <w:del w:id="173" w:author="Julio César Iturra Sanhueza" w:date="2025-06-13T16:24:00Z" w16du:dateUtc="2025-06-13T14:24:00Z"/>
                <w:rFonts w:ascii="Times New Roman" w:hAnsi="Times New Roman" w:cs="Times New Roman"/>
                <w:sz w:val="20"/>
                <w:szCs w:val="20"/>
                <w:lang w:val="es-CL"/>
              </w:rPr>
            </w:pPr>
          </w:p>
        </w:tc>
        <w:tc>
          <w:tcPr>
            <w:tcW w:w="0" w:type="auto"/>
            <w:tcBorders>
              <w:bottom w:val="single" w:sz="12" w:space="0" w:color="auto"/>
            </w:tcBorders>
            <w:tcMar>
              <w:top w:w="15" w:type="dxa"/>
              <w:left w:w="75" w:type="dxa"/>
              <w:bottom w:w="15" w:type="dxa"/>
              <w:right w:w="75" w:type="dxa"/>
            </w:tcMar>
            <w:vAlign w:val="center"/>
            <w:hideMark/>
            <w:tcPrChange w:id="174" w:author="Guest User" w:date="2025-07-29T12:56:00Z">
              <w:tcPr>
                <w:tcW w:w="1738" w:type="dxa"/>
                <w:tcBorders>
                  <w:bottom w:val="single" w:sz="12" w:space="0" w:color="auto"/>
                </w:tcBorders>
                <w:tcMar>
                  <w:top w:w="15" w:type="dxa"/>
                  <w:left w:w="75" w:type="dxa"/>
                  <w:bottom w:w="15" w:type="dxa"/>
                  <w:right w:w="75" w:type="dxa"/>
                </w:tcMar>
                <w:vAlign w:val="center"/>
                <w:hideMark/>
              </w:tcPr>
            </w:tcPrChange>
          </w:tcPr>
          <w:p w14:paraId="2C8EFEAA" w14:textId="11BF466A" w:rsidR="00DC09A9" w:rsidRPr="0030195D" w:rsidDel="00D82021" w:rsidRDefault="00DC09A9">
            <w:pPr>
              <w:pStyle w:val="NoSpacing"/>
              <w:jc w:val="center"/>
              <w:rPr>
                <w:del w:id="175" w:author="Julio César Iturra Sanhueza" w:date="2025-06-13T16:24:00Z" w16du:dateUtc="2025-06-13T14:24:00Z"/>
                <w:rFonts w:ascii="Times New Roman" w:hAnsi="Times New Roman" w:cs="Times New Roman"/>
                <w:sz w:val="20"/>
                <w:szCs w:val="20"/>
                <w:lang w:val="es-CL"/>
              </w:rPr>
            </w:pPr>
            <w:del w:id="176" w:author="Julio César Iturra Sanhueza" w:date="2025-06-13T16:24:00Z" w16du:dateUtc="2025-06-13T14:24:00Z">
              <w:r w:rsidRPr="0030195D" w:rsidDel="00D82021">
                <w:rPr>
                  <w:rFonts w:ascii="Times New Roman" w:hAnsi="Times New Roman" w:cs="Times New Roman"/>
                  <w:sz w:val="20"/>
                  <w:szCs w:val="20"/>
                  <w:lang w:val="es-CL"/>
                </w:rPr>
                <w:delText>(0.02)</w:delText>
              </w:r>
            </w:del>
          </w:p>
        </w:tc>
        <w:tc>
          <w:tcPr>
            <w:tcW w:w="0" w:type="auto"/>
            <w:tcBorders>
              <w:bottom w:val="single" w:sz="12" w:space="0" w:color="auto"/>
            </w:tcBorders>
            <w:tcMar>
              <w:top w:w="15" w:type="dxa"/>
              <w:left w:w="75" w:type="dxa"/>
              <w:bottom w:w="15" w:type="dxa"/>
              <w:right w:w="75" w:type="dxa"/>
            </w:tcMar>
            <w:vAlign w:val="center"/>
            <w:hideMark/>
            <w:tcPrChange w:id="177" w:author="Guest User" w:date="2025-07-29T12:56:00Z">
              <w:tcPr>
                <w:tcW w:w="1763" w:type="dxa"/>
                <w:tcBorders>
                  <w:bottom w:val="single" w:sz="12" w:space="0" w:color="auto"/>
                </w:tcBorders>
                <w:tcMar>
                  <w:top w:w="15" w:type="dxa"/>
                  <w:left w:w="75" w:type="dxa"/>
                  <w:bottom w:w="15" w:type="dxa"/>
                  <w:right w:w="75" w:type="dxa"/>
                </w:tcMar>
                <w:vAlign w:val="center"/>
                <w:hideMark/>
              </w:tcPr>
            </w:tcPrChange>
          </w:tcPr>
          <w:p w14:paraId="04CC976E" w14:textId="1249AF53" w:rsidR="00DC09A9" w:rsidRPr="0030195D" w:rsidDel="00D82021" w:rsidRDefault="00DC09A9">
            <w:pPr>
              <w:pStyle w:val="NoSpacing"/>
              <w:jc w:val="center"/>
              <w:rPr>
                <w:del w:id="178" w:author="Julio César Iturra Sanhueza" w:date="2025-06-13T16:24:00Z" w16du:dateUtc="2025-06-13T14:24:00Z"/>
                <w:rFonts w:ascii="Times New Roman" w:hAnsi="Times New Roman" w:cs="Times New Roman"/>
                <w:sz w:val="20"/>
                <w:szCs w:val="20"/>
                <w:lang w:val="es-CL"/>
              </w:rPr>
            </w:pPr>
            <w:del w:id="179" w:author="Julio César Iturra Sanhueza" w:date="2025-06-13T16:24:00Z" w16du:dateUtc="2025-06-13T14:24:00Z">
              <w:r w:rsidRPr="0030195D" w:rsidDel="00D82021">
                <w:rPr>
                  <w:rFonts w:ascii="Times New Roman" w:hAnsi="Times New Roman" w:cs="Times New Roman"/>
                  <w:sz w:val="20"/>
                  <w:szCs w:val="20"/>
                  <w:lang w:val="es-CL"/>
                </w:rPr>
                <w:delText>(0.02)</w:delText>
              </w:r>
            </w:del>
          </w:p>
        </w:tc>
      </w:tr>
      <w:tr w:rsidR="009A146F" w:rsidRPr="0030195D" w:rsidDel="00D82021" w14:paraId="27BD93C9" w14:textId="3042541C" w:rsidTr="31A504CD">
        <w:trPr>
          <w:trHeight w:val="205"/>
          <w:jc w:val="center"/>
          <w:del w:id="180" w:author="Julio César Iturra Sanhueza" w:date="2025-06-13T16:24:00Z"/>
        </w:trPr>
        <w:tc>
          <w:tcPr>
            <w:tcW w:w="0" w:type="auto"/>
            <w:tcBorders>
              <w:top w:val="single" w:sz="12" w:space="0" w:color="auto"/>
            </w:tcBorders>
            <w:tcMar>
              <w:top w:w="15" w:type="dxa"/>
              <w:left w:w="75" w:type="dxa"/>
              <w:bottom w:w="15" w:type="dxa"/>
              <w:right w:w="75" w:type="dxa"/>
            </w:tcMar>
            <w:vAlign w:val="center"/>
            <w:hideMark/>
          </w:tcPr>
          <w:p w14:paraId="400C1C2C" w14:textId="5777965B" w:rsidR="00DC09A9" w:rsidRPr="0030195D" w:rsidDel="00D82021" w:rsidRDefault="00DC09A9">
            <w:pPr>
              <w:pStyle w:val="NoSpacing"/>
              <w:rPr>
                <w:del w:id="181" w:author="Julio César Iturra Sanhueza" w:date="2025-06-13T16:24:00Z" w16du:dateUtc="2025-06-13T14:24:00Z"/>
                <w:rFonts w:ascii="Times New Roman" w:hAnsi="Times New Roman" w:cs="Times New Roman"/>
                <w:sz w:val="20"/>
                <w:szCs w:val="20"/>
                <w:lang w:val="es-CL"/>
              </w:rPr>
            </w:pPr>
            <w:del w:id="182" w:author="Julio César Iturra Sanhueza" w:date="2025-06-13T16:24:00Z" w16du:dateUtc="2025-06-13T14:24:00Z">
              <w:r w:rsidRPr="0030195D" w:rsidDel="00D82021">
                <w:rPr>
                  <w:rFonts w:ascii="Times New Roman" w:hAnsi="Times New Roman" w:cs="Times New Roman"/>
                  <w:sz w:val="20"/>
                  <w:szCs w:val="20"/>
                  <w:lang w:val="es-CL"/>
                </w:rPr>
                <w:delText>Unit FE</w:delText>
              </w:r>
            </w:del>
          </w:p>
        </w:tc>
        <w:tc>
          <w:tcPr>
            <w:tcW w:w="0" w:type="auto"/>
            <w:tcBorders>
              <w:top w:val="single" w:sz="12" w:space="0" w:color="auto"/>
            </w:tcBorders>
            <w:tcMar>
              <w:top w:w="15" w:type="dxa"/>
              <w:left w:w="75" w:type="dxa"/>
              <w:bottom w:w="15" w:type="dxa"/>
              <w:right w:w="75" w:type="dxa"/>
            </w:tcMar>
            <w:vAlign w:val="center"/>
            <w:hideMark/>
          </w:tcPr>
          <w:p w14:paraId="2BA1ADB6" w14:textId="4600D6E3" w:rsidR="00DC09A9" w:rsidRPr="0030195D" w:rsidDel="00D82021" w:rsidRDefault="00DC09A9">
            <w:pPr>
              <w:pStyle w:val="NoSpacing"/>
              <w:jc w:val="center"/>
              <w:rPr>
                <w:del w:id="183" w:author="Julio César Iturra Sanhueza" w:date="2025-06-13T16:24:00Z" w16du:dateUtc="2025-06-13T14:24:00Z"/>
                <w:rFonts w:ascii="Times New Roman" w:hAnsi="Times New Roman" w:cs="Times New Roman"/>
                <w:sz w:val="20"/>
                <w:szCs w:val="20"/>
                <w:lang w:val="es-CL"/>
              </w:rPr>
            </w:pPr>
            <w:del w:id="184"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Borders>
              <w:top w:val="single" w:sz="12" w:space="0" w:color="auto"/>
            </w:tcBorders>
            <w:tcMar>
              <w:top w:w="15" w:type="dxa"/>
              <w:left w:w="75" w:type="dxa"/>
              <w:bottom w:w="15" w:type="dxa"/>
              <w:right w:w="75" w:type="dxa"/>
            </w:tcMar>
            <w:vAlign w:val="center"/>
            <w:hideMark/>
          </w:tcPr>
          <w:p w14:paraId="7491DDE7" w14:textId="2D96DB12" w:rsidR="00DC09A9" w:rsidRPr="0030195D" w:rsidDel="00D82021" w:rsidRDefault="00DC09A9">
            <w:pPr>
              <w:pStyle w:val="NoSpacing"/>
              <w:jc w:val="center"/>
              <w:rPr>
                <w:del w:id="185" w:author="Julio César Iturra Sanhueza" w:date="2025-06-13T16:24:00Z" w16du:dateUtc="2025-06-13T14:24:00Z"/>
                <w:rFonts w:ascii="Times New Roman" w:hAnsi="Times New Roman" w:cs="Times New Roman"/>
                <w:sz w:val="20"/>
                <w:szCs w:val="20"/>
                <w:lang w:val="es-CL"/>
              </w:rPr>
            </w:pPr>
            <w:del w:id="186"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Borders>
              <w:top w:val="single" w:sz="12" w:space="0" w:color="auto"/>
            </w:tcBorders>
            <w:tcMar>
              <w:top w:w="15" w:type="dxa"/>
              <w:left w:w="75" w:type="dxa"/>
              <w:bottom w:w="15" w:type="dxa"/>
              <w:right w:w="75" w:type="dxa"/>
            </w:tcMar>
            <w:vAlign w:val="center"/>
            <w:hideMark/>
          </w:tcPr>
          <w:p w14:paraId="1AFAEF5D" w14:textId="4DBB94A5" w:rsidR="00DC09A9" w:rsidRPr="0030195D" w:rsidDel="00D82021" w:rsidRDefault="00DC09A9">
            <w:pPr>
              <w:pStyle w:val="NoSpacing"/>
              <w:jc w:val="center"/>
              <w:rPr>
                <w:del w:id="187" w:author="Julio César Iturra Sanhueza" w:date="2025-06-13T16:24:00Z" w16du:dateUtc="2025-06-13T14:24:00Z"/>
                <w:rFonts w:ascii="Times New Roman" w:hAnsi="Times New Roman" w:cs="Times New Roman"/>
                <w:sz w:val="20"/>
                <w:szCs w:val="20"/>
                <w:lang w:val="es-CL"/>
              </w:rPr>
            </w:pPr>
            <w:del w:id="188"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r>
      <w:tr w:rsidR="009A146F" w:rsidRPr="0030195D" w:rsidDel="00D82021" w14:paraId="1C889E2C" w14:textId="318E10F2" w:rsidTr="31A504CD">
        <w:trPr>
          <w:trHeight w:val="211"/>
          <w:jc w:val="center"/>
          <w:del w:id="189" w:author="Julio César Iturra Sanhueza" w:date="2025-06-13T16:24:00Z"/>
        </w:trPr>
        <w:tc>
          <w:tcPr>
            <w:tcW w:w="0" w:type="auto"/>
            <w:tcMar>
              <w:top w:w="15" w:type="dxa"/>
              <w:left w:w="75" w:type="dxa"/>
              <w:bottom w:w="15" w:type="dxa"/>
              <w:right w:w="75" w:type="dxa"/>
            </w:tcMar>
            <w:vAlign w:val="center"/>
            <w:hideMark/>
          </w:tcPr>
          <w:p w14:paraId="2EDB470F" w14:textId="7F77DC42" w:rsidR="00DC09A9" w:rsidRPr="0030195D" w:rsidDel="00D82021" w:rsidRDefault="00DC09A9">
            <w:pPr>
              <w:pStyle w:val="NoSpacing"/>
              <w:rPr>
                <w:del w:id="190" w:author="Julio César Iturra Sanhueza" w:date="2025-06-13T16:24:00Z" w16du:dateUtc="2025-06-13T14:24:00Z"/>
                <w:rFonts w:ascii="Times New Roman" w:hAnsi="Times New Roman" w:cs="Times New Roman"/>
                <w:sz w:val="20"/>
                <w:szCs w:val="20"/>
                <w:lang w:val="es-CL"/>
              </w:rPr>
            </w:pPr>
            <w:del w:id="191" w:author="Julio César Iturra Sanhueza" w:date="2025-06-13T16:24:00Z" w16du:dateUtc="2025-06-13T14:24:00Z">
              <w:r w:rsidRPr="0030195D" w:rsidDel="00D82021">
                <w:rPr>
                  <w:rFonts w:ascii="Times New Roman" w:hAnsi="Times New Roman" w:cs="Times New Roman"/>
                  <w:sz w:val="20"/>
                  <w:szCs w:val="20"/>
                  <w:lang w:val="es-CL"/>
                </w:rPr>
                <w:delText>Time FE</w:delText>
              </w:r>
            </w:del>
          </w:p>
        </w:tc>
        <w:tc>
          <w:tcPr>
            <w:tcW w:w="0" w:type="auto"/>
            <w:tcMar>
              <w:top w:w="15" w:type="dxa"/>
              <w:left w:w="75" w:type="dxa"/>
              <w:bottom w:w="15" w:type="dxa"/>
              <w:right w:w="75" w:type="dxa"/>
            </w:tcMar>
            <w:vAlign w:val="center"/>
            <w:hideMark/>
          </w:tcPr>
          <w:p w14:paraId="2D41D767" w14:textId="100637FA" w:rsidR="00DC09A9" w:rsidRPr="0030195D" w:rsidDel="00D82021" w:rsidRDefault="00DC09A9">
            <w:pPr>
              <w:pStyle w:val="NoSpacing"/>
              <w:jc w:val="center"/>
              <w:rPr>
                <w:del w:id="192" w:author="Julio César Iturra Sanhueza" w:date="2025-06-13T16:24:00Z" w16du:dateUtc="2025-06-13T14:24:00Z"/>
                <w:rFonts w:ascii="Times New Roman" w:hAnsi="Times New Roman" w:cs="Times New Roman"/>
                <w:sz w:val="20"/>
                <w:szCs w:val="20"/>
                <w:lang w:val="es-CL"/>
              </w:rPr>
            </w:pPr>
            <w:del w:id="193"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Mar>
              <w:top w:w="15" w:type="dxa"/>
              <w:left w:w="75" w:type="dxa"/>
              <w:bottom w:w="15" w:type="dxa"/>
              <w:right w:w="75" w:type="dxa"/>
            </w:tcMar>
            <w:vAlign w:val="center"/>
            <w:hideMark/>
          </w:tcPr>
          <w:p w14:paraId="51F152CC" w14:textId="23D5BD1A" w:rsidR="00DC09A9" w:rsidRPr="0030195D" w:rsidDel="00D82021" w:rsidRDefault="00DC09A9">
            <w:pPr>
              <w:pStyle w:val="NoSpacing"/>
              <w:jc w:val="center"/>
              <w:rPr>
                <w:del w:id="194" w:author="Julio César Iturra Sanhueza" w:date="2025-06-13T16:24:00Z" w16du:dateUtc="2025-06-13T14:24:00Z"/>
                <w:rFonts w:ascii="Times New Roman" w:hAnsi="Times New Roman" w:cs="Times New Roman"/>
                <w:sz w:val="20"/>
                <w:szCs w:val="20"/>
                <w:lang w:val="es-CL"/>
              </w:rPr>
            </w:pPr>
            <w:del w:id="195"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Mar>
              <w:top w:w="15" w:type="dxa"/>
              <w:left w:w="75" w:type="dxa"/>
              <w:bottom w:w="15" w:type="dxa"/>
              <w:right w:w="75" w:type="dxa"/>
            </w:tcMar>
            <w:vAlign w:val="center"/>
            <w:hideMark/>
          </w:tcPr>
          <w:p w14:paraId="320247C8" w14:textId="5B35947B" w:rsidR="00DC09A9" w:rsidRPr="0030195D" w:rsidDel="00D82021" w:rsidRDefault="00DC09A9">
            <w:pPr>
              <w:pStyle w:val="NoSpacing"/>
              <w:jc w:val="center"/>
              <w:rPr>
                <w:del w:id="196" w:author="Julio César Iturra Sanhueza" w:date="2025-06-13T16:24:00Z" w16du:dateUtc="2025-06-13T14:24:00Z"/>
                <w:rFonts w:ascii="Times New Roman" w:hAnsi="Times New Roman" w:cs="Times New Roman"/>
                <w:sz w:val="20"/>
                <w:szCs w:val="20"/>
                <w:lang w:val="es-CL"/>
              </w:rPr>
            </w:pPr>
            <w:del w:id="197"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r>
      <w:tr w:rsidR="009A146F" w:rsidRPr="0030195D" w:rsidDel="00D82021" w14:paraId="726C419B" w14:textId="083A7C11" w:rsidTr="31A504CD">
        <w:trPr>
          <w:trHeight w:val="205"/>
          <w:jc w:val="center"/>
          <w:del w:id="198" w:author="Julio César Iturra Sanhueza" w:date="2025-06-13T16:24:00Z"/>
        </w:trPr>
        <w:tc>
          <w:tcPr>
            <w:tcW w:w="0" w:type="auto"/>
            <w:tcBorders>
              <w:bottom w:val="single" w:sz="12" w:space="0" w:color="auto"/>
            </w:tcBorders>
            <w:tcMar>
              <w:top w:w="15" w:type="dxa"/>
              <w:left w:w="75" w:type="dxa"/>
              <w:bottom w:w="15" w:type="dxa"/>
              <w:right w:w="75" w:type="dxa"/>
            </w:tcMar>
            <w:vAlign w:val="center"/>
            <w:hideMark/>
          </w:tcPr>
          <w:p w14:paraId="4028C1A5" w14:textId="7DCFB7A1" w:rsidR="00DC09A9" w:rsidRPr="0030195D" w:rsidDel="00D82021" w:rsidRDefault="00DC09A9">
            <w:pPr>
              <w:pStyle w:val="NoSpacing"/>
              <w:rPr>
                <w:del w:id="199" w:author="Julio César Iturra Sanhueza" w:date="2025-06-13T16:24:00Z" w16du:dateUtc="2025-06-13T14:24:00Z"/>
                <w:rFonts w:ascii="Times New Roman" w:hAnsi="Times New Roman" w:cs="Times New Roman"/>
                <w:sz w:val="20"/>
                <w:szCs w:val="20"/>
                <w:lang w:val="es-CL"/>
              </w:rPr>
            </w:pPr>
            <w:del w:id="200" w:author="Julio César Iturra Sanhueza" w:date="2025-06-13T16:24:00Z" w16du:dateUtc="2025-06-13T14:24:00Z">
              <w:r w:rsidRPr="0030195D" w:rsidDel="00D82021">
                <w:rPr>
                  <w:rFonts w:ascii="Times New Roman" w:hAnsi="Times New Roman" w:cs="Times New Roman"/>
                  <w:sz w:val="20"/>
                  <w:szCs w:val="20"/>
                  <w:lang w:val="es-CL"/>
                </w:rPr>
                <w:delText>Num. obs.</w:delText>
              </w:r>
            </w:del>
          </w:p>
        </w:tc>
        <w:tc>
          <w:tcPr>
            <w:tcW w:w="0" w:type="auto"/>
            <w:tcBorders>
              <w:bottom w:val="single" w:sz="12" w:space="0" w:color="auto"/>
            </w:tcBorders>
            <w:tcMar>
              <w:top w:w="15" w:type="dxa"/>
              <w:left w:w="75" w:type="dxa"/>
              <w:bottom w:w="15" w:type="dxa"/>
              <w:right w:w="75" w:type="dxa"/>
            </w:tcMar>
            <w:vAlign w:val="center"/>
            <w:hideMark/>
          </w:tcPr>
          <w:p w14:paraId="7699B19A" w14:textId="272814F2" w:rsidR="00DC09A9" w:rsidRPr="0030195D" w:rsidDel="00D82021" w:rsidRDefault="00DC09A9">
            <w:pPr>
              <w:pStyle w:val="NoSpacing"/>
              <w:jc w:val="center"/>
              <w:rPr>
                <w:del w:id="201" w:author="Julio César Iturra Sanhueza" w:date="2025-06-13T16:24:00Z" w16du:dateUtc="2025-06-13T14:24:00Z"/>
                <w:rFonts w:ascii="Times New Roman" w:hAnsi="Times New Roman" w:cs="Times New Roman"/>
                <w:sz w:val="20"/>
                <w:szCs w:val="20"/>
                <w:lang w:val="es-CL"/>
              </w:rPr>
            </w:pPr>
            <w:del w:id="202"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c>
          <w:tcPr>
            <w:tcW w:w="0" w:type="auto"/>
            <w:tcBorders>
              <w:bottom w:val="single" w:sz="12" w:space="0" w:color="auto"/>
            </w:tcBorders>
            <w:tcMar>
              <w:top w:w="15" w:type="dxa"/>
              <w:left w:w="75" w:type="dxa"/>
              <w:bottom w:w="15" w:type="dxa"/>
              <w:right w:w="75" w:type="dxa"/>
            </w:tcMar>
            <w:vAlign w:val="center"/>
            <w:hideMark/>
          </w:tcPr>
          <w:p w14:paraId="013F58E9" w14:textId="028BD457" w:rsidR="00DC09A9" w:rsidRPr="0030195D" w:rsidDel="00D82021" w:rsidRDefault="00DC09A9">
            <w:pPr>
              <w:pStyle w:val="NoSpacing"/>
              <w:jc w:val="center"/>
              <w:rPr>
                <w:del w:id="203" w:author="Julio César Iturra Sanhueza" w:date="2025-06-13T16:24:00Z" w16du:dateUtc="2025-06-13T14:24:00Z"/>
                <w:rFonts w:ascii="Times New Roman" w:hAnsi="Times New Roman" w:cs="Times New Roman"/>
                <w:sz w:val="20"/>
                <w:szCs w:val="20"/>
                <w:lang w:val="es-CL"/>
              </w:rPr>
            </w:pPr>
            <w:del w:id="204"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c>
          <w:tcPr>
            <w:tcW w:w="0" w:type="auto"/>
            <w:tcBorders>
              <w:bottom w:val="single" w:sz="12" w:space="0" w:color="auto"/>
            </w:tcBorders>
            <w:tcMar>
              <w:top w:w="15" w:type="dxa"/>
              <w:left w:w="75" w:type="dxa"/>
              <w:bottom w:w="15" w:type="dxa"/>
              <w:right w:w="75" w:type="dxa"/>
            </w:tcMar>
            <w:vAlign w:val="center"/>
            <w:hideMark/>
          </w:tcPr>
          <w:p w14:paraId="76428EC6" w14:textId="2B918224" w:rsidR="00DC09A9" w:rsidRPr="0030195D" w:rsidDel="00D82021" w:rsidRDefault="00DC09A9">
            <w:pPr>
              <w:pStyle w:val="NoSpacing"/>
              <w:jc w:val="center"/>
              <w:rPr>
                <w:del w:id="205" w:author="Julio César Iturra Sanhueza" w:date="2025-06-13T16:24:00Z" w16du:dateUtc="2025-06-13T14:24:00Z"/>
                <w:rFonts w:ascii="Times New Roman" w:hAnsi="Times New Roman" w:cs="Times New Roman"/>
                <w:sz w:val="20"/>
                <w:szCs w:val="20"/>
                <w:lang w:val="es-CL"/>
              </w:rPr>
            </w:pPr>
            <w:del w:id="206"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r>
      <w:tr w:rsidR="00DC09A9" w:rsidRPr="00516227" w:rsidDel="00D82021" w14:paraId="18D35A7F" w14:textId="3F048815" w:rsidTr="31A504CD">
        <w:trPr>
          <w:trHeight w:val="265"/>
          <w:jc w:val="center"/>
          <w:del w:id="207" w:author="Julio César Iturra Sanhueza" w:date="2025-06-13T16:24:00Z"/>
        </w:trPr>
        <w:tc>
          <w:tcPr>
            <w:tcW w:w="0" w:type="auto"/>
            <w:gridSpan w:val="4"/>
            <w:tcBorders>
              <w:top w:val="single" w:sz="12" w:space="0" w:color="auto"/>
              <w:bottom w:val="nil"/>
            </w:tcBorders>
            <w:vAlign w:val="center"/>
            <w:hideMark/>
          </w:tcPr>
          <w:p w14:paraId="3E1DD078" w14:textId="7C21FD6F" w:rsidR="00DC09A9" w:rsidRPr="00516227" w:rsidDel="00D82021" w:rsidRDefault="00DC09A9">
            <w:pPr>
              <w:pStyle w:val="NoSpacing"/>
              <w:rPr>
                <w:del w:id="208" w:author="Julio César Iturra Sanhueza" w:date="2025-06-13T16:24:00Z" w16du:dateUtc="2025-06-13T14:24:00Z"/>
                <w:rFonts w:ascii="Times New Roman" w:hAnsi="Times New Roman" w:cs="Times New Roman"/>
                <w:sz w:val="20"/>
                <w:szCs w:val="20"/>
                <w:lang w:val="en-US"/>
              </w:rPr>
            </w:pPr>
            <w:del w:id="209" w:author="Julio César Iturra Sanhueza" w:date="2025-06-13T16:24:00Z" w16du:dateUtc="2025-06-13T14:24:00Z">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0.001; </w:delText>
              </w:r>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0.01; </w:delText>
              </w:r>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0.05; Standard errors in parentheses. Standardized coefficients.</w:delText>
              </w:r>
              <w:r w:rsidR="00025EF3" w:rsidDel="00D82021">
                <w:rPr>
                  <w:rFonts w:ascii="Times New Roman" w:hAnsi="Times New Roman" w:cs="Times New Roman"/>
                  <w:sz w:val="20"/>
                  <w:szCs w:val="20"/>
                  <w:lang w:val="en-US"/>
                </w:rPr>
                <w:delText xml:space="preserve"> </w:delText>
              </w:r>
              <w:r w:rsidRPr="00516227" w:rsidDel="00D82021">
                <w:rPr>
                  <w:rFonts w:ascii="Times New Roman" w:hAnsi="Times New Roman" w:cs="Times New Roman"/>
                  <w:sz w:val="20"/>
                  <w:szCs w:val="20"/>
                  <w:lang w:val="en-US"/>
                </w:rPr>
                <w:delText xml:space="preserve">Models include age as </w:delText>
              </w:r>
              <w:r w:rsidR="003A509A" w:rsidDel="00D82021">
                <w:rPr>
                  <w:rFonts w:ascii="Times New Roman" w:hAnsi="Times New Roman" w:cs="Times New Roman"/>
                  <w:sz w:val="20"/>
                  <w:szCs w:val="20"/>
                  <w:lang w:val="en-US"/>
                </w:rPr>
                <w:delText xml:space="preserve">a </w:delText>
              </w:r>
              <w:r w:rsidRPr="00516227" w:rsidDel="00D82021">
                <w:rPr>
                  <w:rFonts w:ascii="Times New Roman" w:hAnsi="Times New Roman" w:cs="Times New Roman"/>
                  <w:sz w:val="20"/>
                  <w:szCs w:val="20"/>
                  <w:lang w:val="en-US"/>
                </w:rPr>
                <w:delText xml:space="preserve">control. ISEI includes a </w:delText>
              </w:r>
              <w:r w:rsidR="009A146F" w:rsidDel="00D82021">
                <w:rPr>
                  <w:rFonts w:ascii="Times New Roman" w:hAnsi="Times New Roman" w:cs="Times New Roman"/>
                  <w:sz w:val="20"/>
                  <w:szCs w:val="20"/>
                  <w:lang w:val="en-US"/>
                </w:rPr>
                <w:delText xml:space="preserve">NEET category </w:delText>
              </w:r>
              <w:r w:rsidRPr="00516227" w:rsidDel="00D82021">
                <w:rPr>
                  <w:rFonts w:ascii="Times New Roman" w:hAnsi="Times New Roman" w:cs="Times New Roman"/>
                  <w:sz w:val="20"/>
                  <w:szCs w:val="20"/>
                  <w:lang w:val="en-US"/>
                </w:rPr>
                <w:delText>(not shown).</w:delText>
              </w:r>
            </w:del>
          </w:p>
        </w:tc>
      </w:tr>
      <w:tr w:rsidR="00DC09A9" w:rsidRPr="0030195D" w:rsidDel="00D82021" w14:paraId="5A5ABFFD" w14:textId="177D9DC6" w:rsidTr="31A504CD">
        <w:trPr>
          <w:trHeight w:val="265"/>
          <w:jc w:val="center"/>
          <w:del w:id="210" w:author="Julio César Iturra Sanhueza" w:date="2025-06-13T16:24:00Z"/>
        </w:trPr>
        <w:tc>
          <w:tcPr>
            <w:tcW w:w="0" w:type="auto"/>
            <w:gridSpan w:val="4"/>
            <w:tcBorders>
              <w:top w:val="nil"/>
            </w:tcBorders>
            <w:vAlign w:val="center"/>
          </w:tcPr>
          <w:p w14:paraId="7F4377E0" w14:textId="2BE551BE" w:rsidR="00DC09A9" w:rsidRPr="00516227" w:rsidDel="00D82021" w:rsidRDefault="00DC09A9">
            <w:pPr>
              <w:pStyle w:val="NoSpacing"/>
              <w:rPr>
                <w:del w:id="211" w:author="Julio César Iturra Sanhueza" w:date="2025-06-13T16:24:00Z" w16du:dateUtc="2025-06-13T14:24:00Z"/>
                <w:rFonts w:ascii="Times New Roman" w:hAnsi="Times New Roman" w:cs="Times New Roman"/>
                <w:sz w:val="20"/>
                <w:szCs w:val="20"/>
                <w:vertAlign w:val="superscript"/>
                <w:lang w:val="en-US"/>
              </w:rPr>
            </w:pPr>
          </w:p>
        </w:tc>
      </w:tr>
    </w:tbl>
    <w:p w14:paraId="65626E1B" w14:textId="7ECE99F0" w:rsidR="00AD4C2B" w:rsidRDefault="006B0D4C" w:rsidP="00AD4C2B">
      <w:r w:rsidRPr="00D84938">
        <w:t xml:space="preserve">The results from the </w:t>
      </w:r>
      <w:r w:rsidR="001F444F" w:rsidRPr="00D84938">
        <w:t xml:space="preserve">fixed effects </w:t>
      </w:r>
      <w:r w:rsidRPr="00D84938">
        <w:t xml:space="preserve">models </w:t>
      </w:r>
      <w:r w:rsidR="00813AA1" w:rsidRPr="00D84938">
        <w:t xml:space="preserve">are presented in </w:t>
      </w:r>
      <w:r w:rsidR="00813AA1" w:rsidRPr="00516227">
        <w:t xml:space="preserve">Table </w:t>
      </w:r>
      <w:r w:rsidR="00A4556E" w:rsidRPr="00516227">
        <w:t>1</w:t>
      </w:r>
      <w:r w:rsidR="00993A02">
        <w:t>. First, Model 1 includes the individual changes in occupational status</w:t>
      </w:r>
      <w:r w:rsidR="007552BE">
        <w:t xml:space="preserve"> showing </w:t>
      </w:r>
      <w:r w:rsidR="00B82930">
        <w:t>that</w:t>
      </w:r>
      <w:r w:rsidR="00B82930" w:rsidRPr="00D84938">
        <w:t xml:space="preserve"> </w:t>
      </w:r>
      <w:commentRangeStart w:id="212"/>
      <w:commentRangeStart w:id="213"/>
      <w:commentRangeStart w:id="214"/>
      <w:r w:rsidR="00B82930">
        <w:t>compared to previously being in an intermediate status occupation</w:t>
      </w:r>
      <w:r w:rsidR="00B82930" w:rsidRPr="00D84938">
        <w:t xml:space="preserve"> (reference category</w:t>
      </w:r>
      <w:commentRangeEnd w:id="212"/>
      <w:r>
        <w:rPr>
          <w:rStyle w:val="CommentReference"/>
        </w:rPr>
        <w:commentReference w:id="212"/>
      </w:r>
      <w:commentRangeEnd w:id="213"/>
      <w:r>
        <w:rPr>
          <w:rStyle w:val="CommentReference"/>
        </w:rPr>
        <w:commentReference w:id="213"/>
      </w:r>
      <w:commentRangeEnd w:id="214"/>
      <w:r>
        <w:rPr>
          <w:rStyle w:val="CommentReference"/>
        </w:rPr>
        <w:commentReference w:id="214"/>
      </w:r>
      <w:r w:rsidR="00B82930" w:rsidRPr="00D84938">
        <w:t>)</w:t>
      </w:r>
      <w:r w:rsidR="00B82930">
        <w:t>,</w:t>
      </w:r>
      <w:r w:rsidR="00B82930" w:rsidRPr="00D84938">
        <w:t xml:space="preserve"> </w:t>
      </w:r>
      <w:r w:rsidR="00B82930">
        <w:t>moving to</w:t>
      </w:r>
      <w:r w:rsidR="00B82930" w:rsidRPr="00D84938">
        <w:t xml:space="preserve"> </w:t>
      </w:r>
      <w:r w:rsidR="00B82930">
        <w:t>a low</w:t>
      </w:r>
      <w:r w:rsidR="00B82930" w:rsidRPr="00D84938">
        <w:t xml:space="preserve"> </w:t>
      </w:r>
      <w:r w:rsidR="00B82930">
        <w:t>status occupation</w:t>
      </w:r>
      <w:r w:rsidR="00B82930" w:rsidRPr="00D84938">
        <w:t xml:space="preserve"> (β = </w:t>
      </w:r>
      <w:r w:rsidR="00B82930" w:rsidRPr="005F1860">
        <w:rPr>
          <w:highlight w:val="yellow"/>
        </w:rPr>
        <w:t>-0</w:t>
      </w:r>
      <w:r w:rsidR="005F1860">
        <w:rPr>
          <w:highlight w:val="yellow"/>
        </w:rPr>
        <w:t>.184</w:t>
      </w:r>
      <w:del w:id="215" w:author="Julio César Iturra Sanhueza" w:date="2025-06-13T16:24:00Z" w16du:dateUtc="2025-06-13T14:24:00Z">
        <w:r w:rsidRPr="721C1002" w:rsidDel="721C1002">
          <w:rPr>
            <w:highlight w:val="yellow"/>
          </w:rPr>
          <w:delText>2</w:delText>
        </w:r>
      </w:del>
      <w:r w:rsidR="00B82930" w:rsidRPr="00D84938">
        <w:t xml:space="preserve">, </w:t>
      </w:r>
      <w:r w:rsidR="00B82930" w:rsidRPr="721C1002">
        <w:rPr>
          <w:i/>
          <w:iCs/>
        </w:rPr>
        <w:t>p</w:t>
      </w:r>
      <w:r w:rsidR="00B82930">
        <w:t>&lt;</w:t>
      </w:r>
      <w:r w:rsidR="00B82930" w:rsidRPr="00D84938">
        <w:t>0.0</w:t>
      </w:r>
      <w:r w:rsidR="00D370F8">
        <w:t>0</w:t>
      </w:r>
      <w:r w:rsidR="00B82930" w:rsidRPr="00D84938">
        <w:t xml:space="preserve">1) </w:t>
      </w:r>
      <w:r w:rsidR="00B82930">
        <w:t>and</w:t>
      </w:r>
      <w:commentRangeStart w:id="216"/>
      <w:r w:rsidR="00B82930">
        <w:t xml:space="preserve"> </w:t>
      </w:r>
      <w:r w:rsidR="00E15F53">
        <w:t>leaving</w:t>
      </w:r>
      <w:r w:rsidR="00B82930">
        <w:t xml:space="preserve"> the labor marke</w:t>
      </w:r>
      <w:commentRangeEnd w:id="216"/>
      <w:r>
        <w:rPr>
          <w:rStyle w:val="CommentReference"/>
        </w:rPr>
        <w:commentReference w:id="216"/>
      </w:r>
      <w:r w:rsidR="00B82930">
        <w:t xml:space="preserve">t </w:t>
      </w:r>
      <w:r w:rsidR="00B82930" w:rsidRPr="00D84938">
        <w:t xml:space="preserve">(β = </w:t>
      </w:r>
      <w:r w:rsidR="00B82930" w:rsidRPr="005F1860">
        <w:rPr>
          <w:highlight w:val="yellow"/>
        </w:rPr>
        <w:t>-0</w:t>
      </w:r>
      <w:r w:rsidR="005F1860">
        <w:rPr>
          <w:highlight w:val="yellow"/>
        </w:rPr>
        <w:t>.12</w:t>
      </w:r>
      <w:del w:id="217" w:author="Julio César Iturra Sanhueza" w:date="2025-06-13T16:24:00Z" w16du:dateUtc="2025-06-13T14:24:00Z">
        <w:r w:rsidRPr="721C1002" w:rsidDel="721C1002">
          <w:rPr>
            <w:highlight w:val="yellow"/>
          </w:rPr>
          <w:delText>23</w:delText>
        </w:r>
      </w:del>
      <w:r w:rsidR="005F1860">
        <w:rPr>
          <w:highlight w:val="yellow"/>
        </w:rPr>
        <w:t>2</w:t>
      </w:r>
      <w:r w:rsidR="00B82930" w:rsidRPr="00D84938">
        <w:t xml:space="preserve">, </w:t>
      </w:r>
      <w:r w:rsidR="00B82930" w:rsidRPr="721C1002">
        <w:rPr>
          <w:i/>
          <w:iCs/>
        </w:rPr>
        <w:t>p</w:t>
      </w:r>
      <w:r w:rsidR="00B82930">
        <w:t>&lt;</w:t>
      </w:r>
      <w:r w:rsidR="00B82930" w:rsidRPr="00D84938">
        <w:t>0.01)</w:t>
      </w:r>
      <w:r w:rsidR="00B82930">
        <w:t xml:space="preserve"> decreases</w:t>
      </w:r>
      <w:r w:rsidR="00B82930" w:rsidRPr="00D84938">
        <w:t xml:space="preserve"> support for market justice preferences</w:t>
      </w:r>
      <w:r w:rsidR="00B82930">
        <w:t xml:space="preserve">. </w:t>
      </w:r>
      <w:commentRangeStart w:id="218"/>
      <w:r w:rsidR="00B82930">
        <w:t>In contrast</w:t>
      </w:r>
      <w:commentRangeEnd w:id="218"/>
      <w:r>
        <w:rPr>
          <w:rStyle w:val="CommentReference"/>
        </w:rPr>
        <w:commentReference w:id="218"/>
      </w:r>
      <w:r w:rsidR="00B82930">
        <w:t xml:space="preserve">, </w:t>
      </w:r>
      <w:r w:rsidR="00DD63CA">
        <w:t>moving up</w:t>
      </w:r>
      <w:r w:rsidR="00B82930">
        <w:t xml:space="preserve"> to a high status</w:t>
      </w:r>
      <w:r w:rsidR="005457B9">
        <w:t xml:space="preserve"> </w:t>
      </w:r>
      <w:r w:rsidR="00B82930">
        <w:t xml:space="preserve">occupation compared to previously being in an intermediate status occupation decreased support for market justice (β = </w:t>
      </w:r>
      <w:r w:rsidR="00B82930" w:rsidRPr="005F1860">
        <w:rPr>
          <w:highlight w:val="yellow"/>
        </w:rPr>
        <w:t>-0.</w:t>
      </w:r>
      <w:r w:rsidR="005F1860">
        <w:rPr>
          <w:highlight w:val="yellow"/>
        </w:rPr>
        <w:t>187</w:t>
      </w:r>
      <w:r w:rsidR="00B82930">
        <w:t xml:space="preserve">, </w:t>
      </w:r>
      <w:r w:rsidR="00B82930" w:rsidRPr="721C1002">
        <w:rPr>
          <w:i/>
          <w:iCs/>
        </w:rPr>
        <w:t>p</w:t>
      </w:r>
      <w:r w:rsidR="00B82930">
        <w:t>&lt;0.0</w:t>
      </w:r>
      <w:r w:rsidR="00904BE3">
        <w:t>0</w:t>
      </w:r>
      <w:r w:rsidR="00B82930">
        <w:t xml:space="preserve">1). </w:t>
      </w:r>
      <w:r w:rsidR="00993A02">
        <w:t>Second, Model 2 includes other network characteristics of size and average network status</w:t>
      </w:r>
      <w:r w:rsidR="00161C3B">
        <w:t xml:space="preserve">, showing a non-significant </w:t>
      </w:r>
      <w:ins w:id="219" w:author="Gastbenutzer" w:date="2025-09-16T08:01:00Z">
        <w:r w:rsidR="721C1002">
          <w:t xml:space="preserve">negative </w:t>
        </w:r>
      </w:ins>
      <w:r w:rsidR="00161C3B">
        <w:lastRenderedPageBreak/>
        <w:t>association with market justice preferences.</w:t>
      </w:r>
      <w:commentRangeStart w:id="220"/>
      <w:r w:rsidR="00161C3B">
        <w:t xml:space="preserve"> </w:t>
      </w:r>
      <w:r w:rsidR="00AD4C2B" w:rsidRPr="00D84938">
        <w:t xml:space="preserve">These results </w:t>
      </w:r>
      <w:del w:id="221" w:author="Julio César Iturra Sanhueza" w:date="2025-06-13T16:28:00Z" w16du:dateUtc="2025-06-13T14:28:00Z">
        <w:r w:rsidDel="721C1002">
          <w:delText xml:space="preserve">align </w:delText>
        </w:r>
      </w:del>
      <w:ins w:id="222" w:author="Julio César Iturra Sanhueza" w:date="2025-06-13T16:28:00Z" w16du:dateUtc="2025-06-13T14:28:00Z">
        <w:r w:rsidR="721C1002">
          <w:t xml:space="preserve">echo </w:t>
        </w:r>
      </w:ins>
      <w:del w:id="223" w:author="Julio César Iturra Sanhueza" w:date="2025-06-13T16:28:00Z" w16du:dateUtc="2025-06-13T14:28:00Z">
        <w:r w:rsidDel="721C1002">
          <w:delText xml:space="preserve">with </w:delText>
        </w:r>
      </w:del>
      <w:r w:rsidR="00AD4C2B" w:rsidRPr="00D84938">
        <w:t>the</w:t>
      </w:r>
      <w:r w:rsidR="00E23917">
        <w:t xml:space="preserve"> </w:t>
      </w:r>
      <w:r w:rsidR="00AD4C2B" w:rsidRPr="00D84938">
        <w:t xml:space="preserve">theoretical assumptions </w:t>
      </w:r>
      <w:r w:rsidR="005C0E6F">
        <w:t xml:space="preserve">and empirical findings on </w:t>
      </w:r>
      <w:r w:rsidR="00AD4C2B" w:rsidRPr="00D84938">
        <w:t xml:space="preserve">the role of </w:t>
      </w:r>
      <w:r w:rsidR="005C0E6F">
        <w:t xml:space="preserve"> </w:t>
      </w:r>
      <w:del w:id="224" w:author="Julio César Iturra Sanhueza" w:date="2025-06-13T16:30:00Z">
        <w:r w:rsidDel="721C1002">
          <w:delText xml:space="preserve">upward </w:delText>
        </w:r>
      </w:del>
      <w:r w:rsidR="005C0E6F">
        <w:t xml:space="preserve">intragenerational </w:t>
      </w:r>
      <w:r w:rsidR="00AD4C2B" w:rsidRPr="00D84938">
        <w:t>mobility</w:t>
      </w:r>
      <w:r w:rsidR="005C0E6F">
        <w:t xml:space="preserve"> </w:t>
      </w:r>
      <w:del w:id="225" w:author="Julio César Iturra Sanhueza" w:date="2025-06-13T16:31:00Z" w16du:dateUtc="2025-06-13T14:31:00Z">
        <w:r w:rsidDel="721C1002">
          <w:delText>on</w:delText>
        </w:r>
      </w:del>
      <w:r w:rsidR="00302D1A">
        <w:t>in</w:t>
      </w:r>
      <w:r w:rsidR="00AD4C2B" w:rsidRPr="00D84938">
        <w:t xml:space="preserve"> </w:t>
      </w:r>
      <w:ins w:id="226" w:author="Julio César Iturra Sanhueza" w:date="2025-06-13T16:31:00Z" w16du:dateUtc="2025-06-13T14:31:00Z">
        <w:r w:rsidR="721C1002" w:rsidRPr="721C1002">
          <w:rPr>
            <w:i/>
            <w:iCs/>
            <w:rPrChange w:id="227" w:author="Julio César Iturra Sanhueza" w:date="2025-06-13T16:31:00Z">
              <w:rPr/>
            </w:rPrChange>
          </w:rPr>
          <w:t>market</w:t>
        </w:r>
        <w:r w:rsidR="721C1002">
          <w:t>-</w:t>
        </w:r>
      </w:ins>
      <w:del w:id="228" w:author="Julio César Iturra Sanhueza" w:date="2025-06-13T16:31:00Z" w16du:dateUtc="2025-06-13T14:31:00Z">
        <w:r w:rsidRPr="721C1002" w:rsidDel="721C1002">
          <w:rPr>
            <w:i/>
            <w:iCs/>
          </w:rPr>
          <w:delText xml:space="preserve">market </w:delText>
        </w:r>
      </w:del>
      <w:ins w:id="229" w:author="Julio César Iturra Sanhueza" w:date="2025-06-13T16:31:00Z" w16du:dateUtc="2025-06-13T14:31:00Z">
        <w:r w:rsidR="721C1002" w:rsidRPr="721C1002">
          <w:rPr>
            <w:i/>
            <w:iCs/>
          </w:rPr>
          <w:t>inequality</w:t>
        </w:r>
      </w:ins>
      <w:r w:rsidR="00AC1877" w:rsidRPr="721C1002">
        <w:rPr>
          <w:i/>
          <w:iCs/>
        </w:rPr>
        <w:t xml:space="preserve"> </w:t>
      </w:r>
      <w:r w:rsidR="00AD4C2B" w:rsidRPr="721C1002">
        <w:rPr>
          <w:i/>
          <w:iCs/>
        </w:rPr>
        <w:t>legitimacy</w:t>
      </w:r>
      <w:r w:rsidR="002A761F" w:rsidRPr="721C1002">
        <w:rPr>
          <w:i/>
          <w:iCs/>
        </w:rPr>
        <w:t xml:space="preserve"> </w:t>
      </w:r>
      <w:r w:rsidR="002A761F" w:rsidRPr="00D84938">
        <w:fldChar w:fldCharType="begin"/>
      </w:r>
      <w:r w:rsidR="00E53B1A">
        <w:instrText xml:space="preserve"> ADDIN ZOTERO_ITEM CSL_CITATION {"citationID":"oBRmqer8","properties":{"formattedCitation":"(Ares, 2020; Langs\\uc0\\u230{}ther et al., 2022)","plainCitation":"(Ares, 2020; Langsæther et al., 2022)","noteIndex":0},"citationItems":[{"id":18469,"uris":["http://zotero.org/users/5414506/items/U3F22TQP"],"itemData":{"id":18469,"type":"article-journal","container-title":"West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2A761F" w:rsidRPr="00D84938">
        <w:fldChar w:fldCharType="separate"/>
      </w:r>
      <w:r w:rsidR="00D92E77" w:rsidRPr="00D92E77">
        <w:rPr>
          <w:rFonts w:cs="Times New Roman"/>
        </w:rPr>
        <w:t>(Ares, 2020; Langsæther et al., 2022)</w:t>
      </w:r>
      <w:r w:rsidR="002A761F" w:rsidRPr="00D84938">
        <w:fldChar w:fldCharType="end"/>
      </w:r>
      <w:r w:rsidR="002A761F">
        <w:rPr>
          <w:rStyle w:val="FootnoteReference"/>
        </w:rPr>
        <w:footnoteReference w:id="3"/>
      </w:r>
      <w:r w:rsidR="002A761F" w:rsidRPr="00D84938">
        <w:t xml:space="preserve">. </w:t>
      </w:r>
      <w:commentRangeEnd w:id="220"/>
      <w:r>
        <w:rPr>
          <w:rStyle w:val="CommentReference"/>
        </w:rPr>
        <w:commentReference w:id="220"/>
      </w:r>
      <w:r w:rsidR="00C225D7">
        <w:t>This</w:t>
      </w:r>
      <w:r w:rsidR="00F93035">
        <w:t xml:space="preserve"> is </w:t>
      </w:r>
      <w:r w:rsidR="00AC1877">
        <w:t>the case</w:t>
      </w:r>
      <w:r w:rsidR="004C54DD">
        <w:t xml:space="preserve"> </w:t>
      </w:r>
      <w:r w:rsidR="00AC1877">
        <w:t xml:space="preserve">of </w:t>
      </w:r>
      <w:r w:rsidR="004C54DD">
        <w:t>experienc</w:t>
      </w:r>
      <w:r w:rsidR="00AC1877">
        <w:t>ing</w:t>
      </w:r>
      <w:r w:rsidR="004C54DD">
        <w:t xml:space="preserve"> downward changes from intermediate to </w:t>
      </w:r>
      <w:r w:rsidR="00AC1877">
        <w:t>disadvantaged positions</w:t>
      </w:r>
      <w:r w:rsidR="004C54DD">
        <w:t>.</w:t>
      </w:r>
      <w:r w:rsidR="0065069A">
        <w:t xml:space="preserve"> </w:t>
      </w:r>
      <w:del w:id="230" w:author="Julio César Iturra Sanhueza" w:date="2025-06-13T16:30:00Z">
        <w:r w:rsidDel="721C1002">
          <w:delText>At the same time</w:delText>
        </w:r>
      </w:del>
      <w:ins w:id="231" w:author="Julio César Iturra Sanhueza" w:date="2025-06-13T16:30:00Z" w16du:dateUtc="2025-06-13T14:30:00Z">
        <w:r w:rsidR="721C1002">
          <w:t>However</w:t>
        </w:r>
      </w:ins>
      <w:r w:rsidR="00AD4C2B" w:rsidRPr="00D84938">
        <w:t xml:space="preserve">, </w:t>
      </w:r>
      <w:ins w:id="232" w:author="Julio César Iturra Sanhueza" w:date="2025-06-13T16:30:00Z" w16du:dateUtc="2025-06-13T14:30:00Z">
        <w:r w:rsidR="721C1002">
          <w:t>what is shown suggest</w:t>
        </w:r>
      </w:ins>
      <w:ins w:id="233" w:author="Julio César Iturra Sanhueza" w:date="2025-06-13T16:31:00Z" w16du:dateUtc="2025-06-13T14:31:00Z">
        <w:r w:rsidR="721C1002">
          <w:t>s</w:t>
        </w:r>
      </w:ins>
      <w:ins w:id="234" w:author="Julio César Iturra Sanhueza" w:date="2025-06-13T16:30:00Z" w16du:dateUtc="2025-06-13T14:30:00Z">
        <w:r w:rsidR="721C1002">
          <w:t xml:space="preserve"> that moving from </w:t>
        </w:r>
      </w:ins>
      <w:r w:rsidR="000045B2">
        <w:t xml:space="preserve">an </w:t>
      </w:r>
      <w:commentRangeStart w:id="235"/>
      <w:commentRangeStart w:id="236"/>
      <w:r w:rsidR="000045B2">
        <w:t xml:space="preserve">intermediate </w:t>
      </w:r>
      <w:r w:rsidR="0042499D">
        <w:t>to a high status occupation</w:t>
      </w:r>
      <w:r w:rsidR="002619CC">
        <w:t xml:space="preserve"> is linked to a decrease </w:t>
      </w:r>
      <w:r w:rsidR="00D81D72">
        <w:t xml:space="preserve">in </w:t>
      </w:r>
      <w:r w:rsidR="002619CC">
        <w:t xml:space="preserve">support </w:t>
      </w:r>
      <w:r w:rsidR="008578EB">
        <w:t>for</w:t>
      </w:r>
      <w:r w:rsidR="002619CC">
        <w:t xml:space="preserve"> </w:t>
      </w:r>
      <w:r w:rsidR="008578EB">
        <w:t>commodified welfare service</w:t>
      </w:r>
      <w:commentRangeEnd w:id="235"/>
      <w:r>
        <w:rPr>
          <w:rStyle w:val="CommentReference"/>
        </w:rPr>
        <w:commentReference w:id="235"/>
      </w:r>
      <w:commentRangeEnd w:id="236"/>
      <w:r>
        <w:rPr>
          <w:rStyle w:val="CommentReference"/>
        </w:rPr>
        <w:commentReference w:id="236"/>
      </w:r>
      <w:r w:rsidR="008578EB">
        <w:t>s</w:t>
      </w:r>
      <w:r w:rsidR="002619CC">
        <w:t>.</w:t>
      </w:r>
      <w:r w:rsidR="000045B2">
        <w:t xml:space="preserve"> </w:t>
      </w:r>
    </w:p>
    <w:p w14:paraId="604C03FD" w14:textId="0932F763" w:rsidR="00161C3B" w:rsidRDefault="721C1002" w:rsidP="006B0D4C">
      <w:r>
        <w:t>In Model 3, I introduce network diversity to account for how changes in the socioeconomic diversity of acquaintance networks affect market justice preferences. The results indicate that a one standard deviation increase in diversity drives a decrease of -</w:t>
      </w:r>
      <w:r w:rsidRPr="721C1002">
        <w:rPr>
          <w:highlight w:val="yellow"/>
        </w:rPr>
        <w:t>0.067</w:t>
      </w:r>
      <w:r>
        <w:t xml:space="preserve"> in the market justice scale (β = </w:t>
      </w:r>
      <w:r w:rsidRPr="721C1002">
        <w:rPr>
          <w:highlight w:val="yellow"/>
        </w:rPr>
        <w:t>-0.067</w:t>
      </w:r>
      <w:r>
        <w:t xml:space="preserve">, p&lt;0.001). In the following estimation presented in Model 4, the relationship between network diversity and market justice preferences remains relatively unaffected, even when controlled for changes in occupational status, network average ISEI, and network size. </w:t>
      </w:r>
      <w:commentRangeStart w:id="237"/>
      <w:commentRangeStart w:id="238"/>
      <w:r>
        <w:t>Additionally, I included a quadratic term to consider a non-linear relationship between changes in network diversity with market justice preferences. However, the coefficient shows a negative but non-significant nonlinear effect of network diversity</w:t>
      </w:r>
      <w:commentRangeEnd w:id="237"/>
      <w:r w:rsidR="79064136">
        <w:rPr>
          <w:rStyle w:val="CommentReference"/>
        </w:rPr>
        <w:commentReference w:id="237"/>
      </w:r>
      <w:commentRangeEnd w:id="238"/>
      <w:r w:rsidR="79064136">
        <w:rPr>
          <w:rStyle w:val="CommentReference"/>
        </w:rPr>
        <w:commentReference w:id="238"/>
      </w:r>
      <w:r>
        <w:t xml:space="preserve"> (β = -0.019, p&gt;0.05). </w:t>
      </w:r>
    </w:p>
    <w:p w14:paraId="4D404B86" w14:textId="3FE730C4" w:rsidR="00161C3B" w:rsidRDefault="79064136" w:rsidP="006B0D4C">
      <w:r>
        <w:t>Figure 1 presents the average predicted values of market justice preferences across levels of network diversity. When network diversity is one standard deviation below the mean, the average predicted market justice preference is 2.20 (95% CI: 2.12 – 2.28). At the mean level of diversity (0), the predicted value is 2.14 (95% CI: 2.06 – 2.21), and it decreases to 2.07 (95% CI: 1.99 – 2.15) when network diversity is one standard deviation above the mean. These results indicate that a shift from a low-diversity to a high-diversity network is associated with an average decrease of approximately 0.15 points in support for market justice.</w:t>
      </w:r>
      <w:commentRangeStart w:id="239"/>
      <w:r>
        <w:t xml:space="preserve"> According to the original scale (1 to 5) of the market justice preferences index, this difference represents a change of around 3.5% [0.13 / (5 − 1)], which is considered rather low but still relevant, as it has been argued that political attitudes in the economic domain do change, but it is a rather slow process of adaptation </w:t>
      </w:r>
      <w:r w:rsidR="00465EE4">
        <w:fldChar w:fldCharType="begin"/>
      </w:r>
      <w:r w:rsidR="00E53B1A">
        <w:instrText xml:space="preserve"> ADDIN ZOTERO_ITEM CSL_CITATION {"citationID":"LcjzycYC","properties":{"formattedCitation":"(Ares, 2020; Helgason and Rehm, 2023)","plainCitation":"(Ares, 2020; Helgason and Rehm, 2023)","noteIndex":0},"citationItems":[{"id":18469,"uris":["http://zotero.org/users/5414506/items/U3F22TQP"],"itemData":{"id":18469,"type":"article-journal","container-title":"West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r w:rsidR="00465EE4">
        <w:fldChar w:fldCharType="separate"/>
      </w:r>
      <w:r w:rsidRPr="79064136">
        <w:rPr>
          <w:rFonts w:cs="Times New Roman"/>
        </w:rPr>
        <w:t>(Ares, 2020; Helgason and Rehm, 2023)</w:t>
      </w:r>
      <w:r w:rsidR="00465EE4">
        <w:fldChar w:fldCharType="end"/>
      </w:r>
      <w:commentRangeEnd w:id="239"/>
      <w:r w:rsidR="00465EE4">
        <w:rPr>
          <w:rStyle w:val="CommentReference"/>
        </w:rPr>
        <w:commentReference w:id="239"/>
      </w:r>
      <w:r>
        <w:t>. In this sense, when considering the meaning of the scale values, the results suggest that individuals are shifting within the “</w:t>
      </w:r>
      <w:commentRangeStart w:id="240"/>
      <w:r>
        <w:t>agreement” range</w:t>
      </w:r>
      <w:commentRangeEnd w:id="240"/>
      <w:r w:rsidR="00465EE4">
        <w:rPr>
          <w:rStyle w:val="CommentReference"/>
        </w:rPr>
        <w:commentReference w:id="240"/>
      </w:r>
      <w:r>
        <w:t xml:space="preserve"> (i.e., between “Strongly disagree” [1] and “Disagree” [2]). Thus, the observed changes indicate that, on average, increased exposure to diversity leads individuals to disagree more strongly with the idea that income should determine access to welfare services in Chile. All the above evidence supports the </w:t>
      </w:r>
      <w:r w:rsidRPr="79064136">
        <w:rPr>
          <w:i/>
          <w:iCs/>
        </w:rPr>
        <w:t>market skepticism hypothesis</w:t>
      </w:r>
      <w:r>
        <w:t xml:space="preserve"> (H</w:t>
      </w:r>
      <w:r w:rsidRPr="79064136">
        <w:rPr>
          <w:vertAlign w:val="subscript"/>
        </w:rPr>
        <w:t>1</w:t>
      </w:r>
      <w:r>
        <w:t>), suggesting that individuals embedded in more socioeconomically diverse networks tend to express more critical views of market-based distributive principles.</w:t>
      </w:r>
    </w:p>
    <w:p w14:paraId="3C266096" w14:textId="5A36EABF" w:rsidR="00144185" w:rsidRDefault="00144185" w:rsidP="006B0D4C">
      <w:r>
        <w:t>[Figure 1 about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2"/>
        <w:gridCol w:w="932"/>
        <w:gridCol w:w="932"/>
        <w:gridCol w:w="932"/>
        <w:gridCol w:w="932"/>
        <w:gridCol w:w="932"/>
        <w:gridCol w:w="932"/>
      </w:tblGrid>
      <w:tr w:rsidR="003C1A2D" w:rsidRPr="00D84938" w:rsidDel="00BD6A5D" w14:paraId="78F62D98" w14:textId="1D59F8F4">
        <w:trPr>
          <w:tblHeader/>
          <w:del w:id="241" w:author="Iturra, Julio" w:date="2025-04-24T17:07:00Z"/>
        </w:trPr>
        <w:tc>
          <w:tcPr>
            <w:tcW w:w="0" w:type="auto"/>
            <w:tcMar>
              <w:top w:w="15" w:type="dxa"/>
              <w:left w:w="75" w:type="dxa"/>
              <w:bottom w:w="15" w:type="dxa"/>
              <w:right w:w="75" w:type="dxa"/>
            </w:tcMar>
            <w:vAlign w:val="center"/>
            <w:hideMark/>
          </w:tcPr>
          <w:p w14:paraId="4F0BFD3C" w14:textId="0A5CF0A1" w:rsidR="003C1A2D" w:rsidRPr="00D84938" w:rsidDel="00BD6A5D" w:rsidRDefault="003C1A2D" w:rsidP="00632BC8">
            <w:pPr>
              <w:spacing w:before="0" w:after="0"/>
              <w:rPr>
                <w:del w:id="242" w:author="Iturra, Julio" w:date="2025-04-24T17:07:00Z" w16du:dateUtc="2025-04-24T15:07:00Z"/>
                <w:rFonts w:cs="Times New Roman"/>
                <w:b/>
                <w:bCs/>
                <w:sz w:val="20"/>
                <w:szCs w:val="20"/>
              </w:rPr>
            </w:pPr>
            <w:del w:id="243" w:author="Iturra, Julio" w:date="2025-04-24T17:07:00Z" w16du:dateUtc="2025-04-24T15:07:00Z">
              <w:r w:rsidRPr="00D84938" w:rsidDel="00BD6A5D">
                <w:rPr>
                  <w:rFonts w:cs="Times New Roman"/>
                  <w:b/>
                  <w:bCs/>
                  <w:sz w:val="20"/>
                  <w:szCs w:val="20"/>
                </w:rPr>
                <w:delText> </w:delText>
              </w:r>
            </w:del>
          </w:p>
        </w:tc>
        <w:tc>
          <w:tcPr>
            <w:tcW w:w="0" w:type="auto"/>
            <w:tcMar>
              <w:top w:w="15" w:type="dxa"/>
              <w:left w:w="75" w:type="dxa"/>
              <w:bottom w:w="15" w:type="dxa"/>
              <w:right w:w="75" w:type="dxa"/>
            </w:tcMar>
            <w:vAlign w:val="center"/>
            <w:hideMark/>
          </w:tcPr>
          <w:p w14:paraId="19FEB3C0" w14:textId="4109B583" w:rsidR="003C1A2D" w:rsidRPr="00D84938" w:rsidDel="00BD6A5D" w:rsidRDefault="003C1A2D" w:rsidP="00632BC8">
            <w:pPr>
              <w:spacing w:before="0" w:after="0"/>
              <w:rPr>
                <w:del w:id="244" w:author="Iturra, Julio" w:date="2025-04-24T17:07:00Z" w16du:dateUtc="2025-04-24T15:07:00Z"/>
                <w:rFonts w:cs="Times New Roman"/>
                <w:b/>
                <w:bCs/>
                <w:sz w:val="20"/>
                <w:szCs w:val="20"/>
              </w:rPr>
            </w:pPr>
            <w:del w:id="245" w:author="Iturra, Julio" w:date="2025-04-24T17:07:00Z" w16du:dateUtc="2025-04-24T15:07:00Z">
              <w:r w:rsidRPr="00D84938" w:rsidDel="00BD6A5D">
                <w:rPr>
                  <w:rFonts w:cs="Times New Roman"/>
                  <w:b/>
                  <w:bCs/>
                  <w:sz w:val="20"/>
                  <w:szCs w:val="20"/>
                </w:rPr>
                <w:delText>Model 1</w:delText>
              </w:r>
            </w:del>
          </w:p>
        </w:tc>
        <w:tc>
          <w:tcPr>
            <w:tcW w:w="0" w:type="auto"/>
            <w:tcMar>
              <w:top w:w="15" w:type="dxa"/>
              <w:left w:w="75" w:type="dxa"/>
              <w:bottom w:w="15" w:type="dxa"/>
              <w:right w:w="75" w:type="dxa"/>
            </w:tcMar>
            <w:vAlign w:val="center"/>
            <w:hideMark/>
          </w:tcPr>
          <w:p w14:paraId="5B429521" w14:textId="0E46BB51" w:rsidR="003C1A2D" w:rsidRPr="00D84938" w:rsidDel="00BD6A5D" w:rsidRDefault="003C1A2D" w:rsidP="00632BC8">
            <w:pPr>
              <w:spacing w:before="0" w:after="0"/>
              <w:rPr>
                <w:del w:id="246" w:author="Iturra, Julio" w:date="2025-04-24T17:07:00Z" w16du:dateUtc="2025-04-24T15:07:00Z"/>
                <w:rFonts w:cs="Times New Roman"/>
                <w:b/>
                <w:bCs/>
                <w:sz w:val="20"/>
                <w:szCs w:val="20"/>
              </w:rPr>
            </w:pPr>
            <w:del w:id="247" w:author="Iturra, Julio" w:date="2025-04-24T17:07:00Z" w16du:dateUtc="2025-04-24T15:07:00Z">
              <w:r w:rsidRPr="00D84938" w:rsidDel="00BD6A5D">
                <w:rPr>
                  <w:rFonts w:cs="Times New Roman"/>
                  <w:b/>
                  <w:bCs/>
                  <w:sz w:val="20"/>
                  <w:szCs w:val="20"/>
                </w:rPr>
                <w:delText>Model 2</w:delText>
              </w:r>
            </w:del>
          </w:p>
        </w:tc>
        <w:tc>
          <w:tcPr>
            <w:tcW w:w="0" w:type="auto"/>
            <w:tcMar>
              <w:top w:w="15" w:type="dxa"/>
              <w:left w:w="75" w:type="dxa"/>
              <w:bottom w:w="15" w:type="dxa"/>
              <w:right w:w="75" w:type="dxa"/>
            </w:tcMar>
            <w:vAlign w:val="center"/>
            <w:hideMark/>
          </w:tcPr>
          <w:p w14:paraId="245FFEAA" w14:textId="17C7471E" w:rsidR="003C1A2D" w:rsidRPr="00D84938" w:rsidDel="00BD6A5D" w:rsidRDefault="003C1A2D" w:rsidP="00632BC8">
            <w:pPr>
              <w:spacing w:before="0" w:after="0"/>
              <w:rPr>
                <w:del w:id="248" w:author="Iturra, Julio" w:date="2025-04-24T17:07:00Z" w16du:dateUtc="2025-04-24T15:07:00Z"/>
                <w:rFonts w:cs="Times New Roman"/>
                <w:b/>
                <w:bCs/>
                <w:sz w:val="20"/>
                <w:szCs w:val="20"/>
              </w:rPr>
            </w:pPr>
            <w:del w:id="249" w:author="Iturra, Julio" w:date="2025-04-24T17:07:00Z" w16du:dateUtc="2025-04-24T15:07:00Z">
              <w:r w:rsidRPr="00D84938" w:rsidDel="00BD6A5D">
                <w:rPr>
                  <w:rFonts w:cs="Times New Roman"/>
                  <w:b/>
                  <w:bCs/>
                  <w:sz w:val="20"/>
                  <w:szCs w:val="20"/>
                </w:rPr>
                <w:delText>Model 3</w:delText>
              </w:r>
            </w:del>
          </w:p>
        </w:tc>
        <w:tc>
          <w:tcPr>
            <w:tcW w:w="0" w:type="auto"/>
            <w:tcMar>
              <w:top w:w="15" w:type="dxa"/>
              <w:left w:w="75" w:type="dxa"/>
              <w:bottom w:w="15" w:type="dxa"/>
              <w:right w:w="75" w:type="dxa"/>
            </w:tcMar>
            <w:vAlign w:val="center"/>
            <w:hideMark/>
          </w:tcPr>
          <w:p w14:paraId="11B973E9" w14:textId="40A8490F" w:rsidR="003C1A2D" w:rsidRPr="00D84938" w:rsidDel="00BD6A5D" w:rsidRDefault="003C1A2D" w:rsidP="00632BC8">
            <w:pPr>
              <w:spacing w:before="0" w:after="0"/>
              <w:rPr>
                <w:del w:id="250" w:author="Iturra, Julio" w:date="2025-04-24T17:07:00Z" w16du:dateUtc="2025-04-24T15:07:00Z"/>
                <w:rFonts w:cs="Times New Roman"/>
                <w:b/>
                <w:bCs/>
                <w:sz w:val="20"/>
                <w:szCs w:val="20"/>
              </w:rPr>
            </w:pPr>
            <w:del w:id="251" w:author="Iturra, Julio" w:date="2025-04-24T17:07:00Z" w16du:dateUtc="2025-04-24T15:07:00Z">
              <w:r w:rsidRPr="00D84938" w:rsidDel="00BD6A5D">
                <w:rPr>
                  <w:rFonts w:cs="Times New Roman"/>
                  <w:b/>
                  <w:bCs/>
                  <w:sz w:val="20"/>
                  <w:szCs w:val="20"/>
                </w:rPr>
                <w:delText>Model 4</w:delText>
              </w:r>
            </w:del>
          </w:p>
        </w:tc>
        <w:tc>
          <w:tcPr>
            <w:tcW w:w="0" w:type="auto"/>
            <w:tcMar>
              <w:top w:w="15" w:type="dxa"/>
              <w:left w:w="75" w:type="dxa"/>
              <w:bottom w:w="15" w:type="dxa"/>
              <w:right w:w="75" w:type="dxa"/>
            </w:tcMar>
            <w:vAlign w:val="center"/>
            <w:hideMark/>
          </w:tcPr>
          <w:p w14:paraId="12A0754F" w14:textId="23B84C6E" w:rsidR="003C1A2D" w:rsidRPr="00D84938" w:rsidDel="00BD6A5D" w:rsidRDefault="003C1A2D" w:rsidP="00632BC8">
            <w:pPr>
              <w:spacing w:before="0" w:after="0"/>
              <w:rPr>
                <w:del w:id="252" w:author="Iturra, Julio" w:date="2025-04-24T17:07:00Z" w16du:dateUtc="2025-04-24T15:07:00Z"/>
                <w:rFonts w:cs="Times New Roman"/>
                <w:b/>
                <w:bCs/>
                <w:sz w:val="20"/>
                <w:szCs w:val="20"/>
              </w:rPr>
            </w:pPr>
            <w:del w:id="253" w:author="Iturra, Julio" w:date="2025-04-24T17:07:00Z" w16du:dateUtc="2025-04-24T15:07:00Z">
              <w:r w:rsidRPr="00D84938" w:rsidDel="00BD6A5D">
                <w:rPr>
                  <w:rFonts w:cs="Times New Roman"/>
                  <w:b/>
                  <w:bCs/>
                  <w:sz w:val="20"/>
                  <w:szCs w:val="20"/>
                </w:rPr>
                <w:delText>Model 5</w:delText>
              </w:r>
            </w:del>
          </w:p>
        </w:tc>
        <w:tc>
          <w:tcPr>
            <w:tcW w:w="0" w:type="auto"/>
            <w:tcMar>
              <w:top w:w="15" w:type="dxa"/>
              <w:left w:w="75" w:type="dxa"/>
              <w:bottom w:w="15" w:type="dxa"/>
              <w:right w:w="75" w:type="dxa"/>
            </w:tcMar>
            <w:vAlign w:val="center"/>
            <w:hideMark/>
          </w:tcPr>
          <w:p w14:paraId="30C10C00" w14:textId="1E1EC435" w:rsidR="003C1A2D" w:rsidRPr="00D84938" w:rsidDel="00BD6A5D" w:rsidRDefault="003C1A2D" w:rsidP="00632BC8">
            <w:pPr>
              <w:spacing w:before="0" w:after="0"/>
              <w:rPr>
                <w:del w:id="254" w:author="Iturra, Julio" w:date="2025-04-24T17:07:00Z" w16du:dateUtc="2025-04-24T15:07:00Z"/>
                <w:rFonts w:cs="Times New Roman"/>
                <w:b/>
                <w:bCs/>
                <w:sz w:val="20"/>
                <w:szCs w:val="20"/>
              </w:rPr>
            </w:pPr>
            <w:del w:id="255" w:author="Iturra, Julio" w:date="2025-04-24T17:07:00Z" w16du:dateUtc="2025-04-24T15:07:00Z">
              <w:r w:rsidRPr="00D84938" w:rsidDel="00BD6A5D">
                <w:rPr>
                  <w:rFonts w:cs="Times New Roman"/>
                  <w:b/>
                  <w:bCs/>
                  <w:sz w:val="20"/>
                  <w:szCs w:val="20"/>
                </w:rPr>
                <w:delText>Model 6</w:delText>
              </w:r>
            </w:del>
          </w:p>
        </w:tc>
      </w:tr>
      <w:tr w:rsidR="003C1A2D" w:rsidRPr="00D84938" w:rsidDel="00BD6A5D" w14:paraId="07244B08" w14:textId="39E56436">
        <w:trPr>
          <w:del w:id="256" w:author="Iturra, Julio" w:date="2025-04-24T17:07:00Z"/>
        </w:trPr>
        <w:tc>
          <w:tcPr>
            <w:tcW w:w="0" w:type="auto"/>
            <w:tcMar>
              <w:top w:w="15" w:type="dxa"/>
              <w:left w:w="75" w:type="dxa"/>
              <w:bottom w:w="15" w:type="dxa"/>
              <w:right w:w="75" w:type="dxa"/>
            </w:tcMar>
            <w:vAlign w:val="center"/>
            <w:hideMark/>
          </w:tcPr>
          <w:p w14:paraId="17401902" w14:textId="4B2CA3AF" w:rsidR="003C1A2D" w:rsidRPr="00D84938" w:rsidDel="00BD6A5D" w:rsidRDefault="003C1A2D" w:rsidP="00632BC8">
            <w:pPr>
              <w:spacing w:before="0" w:after="0"/>
              <w:rPr>
                <w:del w:id="257" w:author="Iturra, Julio" w:date="2025-04-24T17:07:00Z" w16du:dateUtc="2025-04-24T15:07:00Z"/>
                <w:rFonts w:cs="Times New Roman"/>
                <w:sz w:val="20"/>
                <w:szCs w:val="20"/>
              </w:rPr>
            </w:pPr>
            <w:del w:id="258" w:author="Iturra, Julio" w:date="2025-04-24T17:07:00Z" w16du:dateUtc="2025-04-24T15:07:00Z">
              <w:r w:rsidRPr="00D84938" w:rsidDel="00BD6A5D">
                <w:rPr>
                  <w:rFonts w:cs="Times New Roman"/>
                  <w:sz w:val="20"/>
                  <w:szCs w:val="20"/>
                </w:rPr>
                <w:delText>ISEI (ref.= from Low)</w:delText>
              </w:r>
            </w:del>
          </w:p>
        </w:tc>
        <w:tc>
          <w:tcPr>
            <w:tcW w:w="0" w:type="auto"/>
            <w:tcMar>
              <w:top w:w="15" w:type="dxa"/>
              <w:left w:w="75" w:type="dxa"/>
              <w:bottom w:w="15" w:type="dxa"/>
              <w:right w:w="75" w:type="dxa"/>
            </w:tcMar>
            <w:vAlign w:val="center"/>
            <w:hideMark/>
          </w:tcPr>
          <w:p w14:paraId="110C0DB6" w14:textId="5BEB3D08" w:rsidR="003C1A2D" w:rsidRPr="00D84938" w:rsidDel="00BD6A5D" w:rsidRDefault="003C1A2D" w:rsidP="00632BC8">
            <w:pPr>
              <w:spacing w:before="0" w:after="0"/>
              <w:rPr>
                <w:del w:id="259" w:author="Iturra, Julio" w:date="2025-04-24T17:07:00Z" w16du:dateUtc="2025-04-24T15:07:00Z"/>
                <w:rFonts w:cs="Times New Roman"/>
                <w:sz w:val="20"/>
                <w:szCs w:val="20"/>
              </w:rPr>
            </w:pPr>
            <w:del w:id="26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76CA7F" w14:textId="63B2E4EC" w:rsidR="003C1A2D" w:rsidRPr="00D84938" w:rsidDel="00BD6A5D" w:rsidRDefault="003C1A2D" w:rsidP="00632BC8">
            <w:pPr>
              <w:spacing w:before="0" w:after="0"/>
              <w:rPr>
                <w:del w:id="261" w:author="Iturra, Julio" w:date="2025-04-24T17:07:00Z" w16du:dateUtc="2025-04-24T15:07:00Z"/>
                <w:rFonts w:cs="Times New Roman"/>
                <w:sz w:val="20"/>
                <w:szCs w:val="20"/>
              </w:rPr>
            </w:pPr>
            <w:del w:id="26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64339A2" w14:textId="1C76D719" w:rsidR="003C1A2D" w:rsidRPr="00D84938" w:rsidDel="00BD6A5D" w:rsidRDefault="003C1A2D" w:rsidP="00632BC8">
            <w:pPr>
              <w:spacing w:before="0" w:after="0"/>
              <w:rPr>
                <w:del w:id="263" w:author="Iturra, Julio" w:date="2025-04-24T17:07:00Z" w16du:dateUtc="2025-04-24T15:07:00Z"/>
                <w:rFonts w:cs="Times New Roman"/>
                <w:sz w:val="20"/>
                <w:szCs w:val="20"/>
              </w:rPr>
            </w:pPr>
            <w:del w:id="26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06F157" w14:textId="637E312D" w:rsidR="003C1A2D" w:rsidRPr="00D84938" w:rsidDel="00BD6A5D" w:rsidRDefault="003C1A2D" w:rsidP="00632BC8">
            <w:pPr>
              <w:spacing w:before="0" w:after="0"/>
              <w:rPr>
                <w:del w:id="265" w:author="Iturra, Julio" w:date="2025-04-24T17:07:00Z" w16du:dateUtc="2025-04-24T15:07:00Z"/>
                <w:rFonts w:cs="Times New Roman"/>
                <w:sz w:val="20"/>
                <w:szCs w:val="20"/>
              </w:rPr>
            </w:pPr>
            <w:del w:id="26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1656940" w14:textId="324E453D" w:rsidR="003C1A2D" w:rsidRPr="00D84938" w:rsidDel="00BD6A5D" w:rsidRDefault="003C1A2D" w:rsidP="00632BC8">
            <w:pPr>
              <w:spacing w:before="0" w:after="0"/>
              <w:rPr>
                <w:del w:id="267" w:author="Iturra, Julio" w:date="2025-04-24T17:07:00Z" w16du:dateUtc="2025-04-24T15:07:00Z"/>
                <w:rFonts w:cs="Times New Roman"/>
                <w:sz w:val="20"/>
                <w:szCs w:val="20"/>
              </w:rPr>
            </w:pPr>
            <w:del w:id="26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83A380" w14:textId="770C9CB9" w:rsidR="003C1A2D" w:rsidRPr="00D84938" w:rsidDel="00BD6A5D" w:rsidRDefault="003C1A2D" w:rsidP="00632BC8">
            <w:pPr>
              <w:spacing w:before="0" w:after="0"/>
              <w:rPr>
                <w:del w:id="269" w:author="Iturra, Julio" w:date="2025-04-24T17:07:00Z" w16du:dateUtc="2025-04-24T15:07:00Z"/>
                <w:rFonts w:cs="Times New Roman"/>
                <w:sz w:val="20"/>
                <w:szCs w:val="20"/>
              </w:rPr>
            </w:pPr>
            <w:del w:id="270" w:author="Iturra, Julio" w:date="2025-04-24T17:07:00Z" w16du:dateUtc="2025-04-24T15:07:00Z">
              <w:r w:rsidRPr="00D84938" w:rsidDel="00BD6A5D">
                <w:rPr>
                  <w:rFonts w:cs="Times New Roman"/>
                  <w:sz w:val="20"/>
                  <w:szCs w:val="20"/>
                </w:rPr>
                <w:delText> </w:delText>
              </w:r>
            </w:del>
          </w:p>
        </w:tc>
      </w:tr>
      <w:tr w:rsidR="003C1A2D" w:rsidRPr="00D84938" w:rsidDel="00BD6A5D" w14:paraId="68230A99" w14:textId="44E61C46">
        <w:trPr>
          <w:del w:id="271" w:author="Iturra, Julio" w:date="2025-04-24T17:07:00Z"/>
        </w:trPr>
        <w:tc>
          <w:tcPr>
            <w:tcW w:w="0" w:type="auto"/>
            <w:tcMar>
              <w:top w:w="15" w:type="dxa"/>
              <w:left w:w="75" w:type="dxa"/>
              <w:bottom w:w="15" w:type="dxa"/>
              <w:right w:w="75" w:type="dxa"/>
            </w:tcMar>
            <w:vAlign w:val="center"/>
            <w:hideMark/>
          </w:tcPr>
          <w:p w14:paraId="165F2A1B" w14:textId="78C2F2EF" w:rsidR="003C1A2D" w:rsidRPr="00D84938" w:rsidDel="00BD6A5D" w:rsidRDefault="003C1A2D" w:rsidP="00632BC8">
            <w:pPr>
              <w:spacing w:before="0" w:after="0"/>
              <w:rPr>
                <w:del w:id="272" w:author="Iturra, Julio" w:date="2025-04-24T17:07:00Z" w16du:dateUtc="2025-04-24T15:07:00Z"/>
                <w:rFonts w:cs="Times New Roman"/>
                <w:sz w:val="20"/>
                <w:szCs w:val="20"/>
              </w:rPr>
            </w:pPr>
            <w:del w:id="27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BDF0A20" w14:textId="034832CC" w:rsidR="003C1A2D" w:rsidRPr="00D84938" w:rsidDel="00BD6A5D" w:rsidRDefault="003C1A2D" w:rsidP="00632BC8">
            <w:pPr>
              <w:spacing w:before="0" w:after="0"/>
              <w:rPr>
                <w:del w:id="274" w:author="Iturra, Julio" w:date="2025-04-24T17:07:00Z" w16du:dateUtc="2025-04-24T15:07:00Z"/>
                <w:rFonts w:cs="Times New Roman"/>
                <w:sz w:val="20"/>
                <w:szCs w:val="20"/>
              </w:rPr>
            </w:pPr>
            <w:del w:id="27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944FEF" w14:textId="168CE9D5" w:rsidR="003C1A2D" w:rsidRPr="00D84938" w:rsidDel="00BD6A5D" w:rsidRDefault="003C1A2D" w:rsidP="00632BC8">
            <w:pPr>
              <w:spacing w:before="0" w:after="0"/>
              <w:rPr>
                <w:del w:id="276" w:author="Iturra, Julio" w:date="2025-04-24T17:07:00Z" w16du:dateUtc="2025-04-24T15:07:00Z"/>
                <w:rFonts w:cs="Times New Roman"/>
                <w:sz w:val="20"/>
                <w:szCs w:val="20"/>
              </w:rPr>
            </w:pPr>
            <w:del w:id="27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2CB434A" w14:textId="2CB5674F" w:rsidR="003C1A2D" w:rsidRPr="00D84938" w:rsidDel="00BD6A5D" w:rsidRDefault="003C1A2D" w:rsidP="00632BC8">
            <w:pPr>
              <w:spacing w:before="0" w:after="0"/>
              <w:rPr>
                <w:del w:id="278" w:author="Iturra, Julio" w:date="2025-04-24T17:07:00Z" w16du:dateUtc="2025-04-24T15:07:00Z"/>
                <w:rFonts w:cs="Times New Roman"/>
                <w:sz w:val="20"/>
                <w:szCs w:val="20"/>
              </w:rPr>
            </w:pPr>
            <w:del w:id="27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E141F3" w14:textId="7DF46BD4" w:rsidR="003C1A2D" w:rsidRPr="00D84938" w:rsidDel="00BD6A5D" w:rsidRDefault="003C1A2D" w:rsidP="00632BC8">
            <w:pPr>
              <w:spacing w:before="0" w:after="0"/>
              <w:rPr>
                <w:del w:id="280" w:author="Iturra, Julio" w:date="2025-04-24T17:07:00Z" w16du:dateUtc="2025-04-24T15:07:00Z"/>
                <w:rFonts w:cs="Times New Roman"/>
                <w:sz w:val="20"/>
                <w:szCs w:val="20"/>
              </w:rPr>
            </w:pPr>
            <w:del w:id="28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ABFFD7" w14:textId="49B7C9F5" w:rsidR="003C1A2D" w:rsidRPr="00D84938" w:rsidDel="00BD6A5D" w:rsidRDefault="003C1A2D" w:rsidP="00632BC8">
            <w:pPr>
              <w:spacing w:before="0" w:after="0"/>
              <w:rPr>
                <w:del w:id="282" w:author="Iturra, Julio" w:date="2025-04-24T17:07:00Z" w16du:dateUtc="2025-04-24T15:07:00Z"/>
                <w:rFonts w:cs="Times New Roman"/>
                <w:sz w:val="20"/>
                <w:szCs w:val="20"/>
              </w:rPr>
            </w:pPr>
            <w:del w:id="28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782988B" w14:textId="623FCE9C" w:rsidR="003C1A2D" w:rsidRPr="00D84938" w:rsidDel="00BD6A5D" w:rsidRDefault="003C1A2D" w:rsidP="00632BC8">
            <w:pPr>
              <w:spacing w:before="0" w:after="0"/>
              <w:rPr>
                <w:del w:id="284" w:author="Iturra, Julio" w:date="2025-04-24T17:07:00Z" w16du:dateUtc="2025-04-24T15:07:00Z"/>
                <w:rFonts w:cs="Times New Roman"/>
                <w:sz w:val="20"/>
                <w:szCs w:val="20"/>
              </w:rPr>
            </w:pPr>
            <w:del w:id="285" w:author="Iturra, Julio" w:date="2025-04-24T17:07:00Z" w16du:dateUtc="2025-04-24T15:07:00Z">
              <w:r w:rsidRPr="00D84938" w:rsidDel="00BD6A5D">
                <w:rPr>
                  <w:rFonts w:cs="Times New Roman"/>
                  <w:sz w:val="20"/>
                  <w:szCs w:val="20"/>
                </w:rPr>
                <w:delText> </w:delText>
              </w:r>
            </w:del>
          </w:p>
        </w:tc>
      </w:tr>
      <w:tr w:rsidR="003C1A2D" w:rsidRPr="00D84938" w:rsidDel="00BD6A5D" w14:paraId="36EE5395" w14:textId="4F2F4F55">
        <w:trPr>
          <w:del w:id="286" w:author="Iturra, Julio" w:date="2025-04-24T17:07:00Z"/>
        </w:trPr>
        <w:tc>
          <w:tcPr>
            <w:tcW w:w="0" w:type="auto"/>
            <w:tcMar>
              <w:top w:w="15" w:type="dxa"/>
              <w:left w:w="75" w:type="dxa"/>
              <w:bottom w:w="15" w:type="dxa"/>
              <w:right w:w="75" w:type="dxa"/>
            </w:tcMar>
            <w:vAlign w:val="center"/>
            <w:hideMark/>
          </w:tcPr>
          <w:p w14:paraId="235A8466" w14:textId="4A942B90" w:rsidR="003C1A2D" w:rsidRPr="00D84938" w:rsidDel="00BD6A5D" w:rsidRDefault="003C1A2D" w:rsidP="00632BC8">
            <w:pPr>
              <w:spacing w:before="0" w:after="0"/>
              <w:rPr>
                <w:del w:id="287" w:author="Iturra, Julio" w:date="2025-04-24T17:07:00Z" w16du:dateUtc="2025-04-24T15:07:00Z"/>
                <w:rFonts w:cs="Times New Roman"/>
                <w:sz w:val="20"/>
                <w:szCs w:val="20"/>
              </w:rPr>
            </w:pPr>
            <w:del w:id="288" w:author="Iturra, Julio" w:date="2025-04-24T17:07:00Z" w16du:dateUtc="2025-04-24T15:07:00Z">
              <w:r w:rsidRPr="00D84938" w:rsidDel="00BD6A5D">
                <w:rPr>
                  <w:rFonts w:cs="Times New Roman"/>
                  <w:sz w:val="20"/>
                  <w:szCs w:val="20"/>
                </w:rPr>
                <w:delText>     to Middle</w:delText>
              </w:r>
            </w:del>
          </w:p>
        </w:tc>
        <w:tc>
          <w:tcPr>
            <w:tcW w:w="0" w:type="auto"/>
            <w:tcMar>
              <w:top w:w="15" w:type="dxa"/>
              <w:left w:w="75" w:type="dxa"/>
              <w:bottom w:w="15" w:type="dxa"/>
              <w:right w:w="75" w:type="dxa"/>
            </w:tcMar>
            <w:vAlign w:val="center"/>
            <w:hideMark/>
          </w:tcPr>
          <w:p w14:paraId="6295F759" w14:textId="7D3A7A97" w:rsidR="003C1A2D" w:rsidRPr="00D84938" w:rsidDel="00BD6A5D" w:rsidRDefault="003C1A2D" w:rsidP="00632BC8">
            <w:pPr>
              <w:spacing w:before="0" w:after="0"/>
              <w:rPr>
                <w:del w:id="289" w:author="Iturra, Julio" w:date="2025-04-24T17:07:00Z" w16du:dateUtc="2025-04-24T15:07:00Z"/>
                <w:rFonts w:cs="Times New Roman"/>
                <w:sz w:val="20"/>
                <w:szCs w:val="20"/>
              </w:rPr>
            </w:pPr>
            <w:del w:id="290"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2E3EF750" w14:textId="4505023B" w:rsidR="003C1A2D" w:rsidRPr="00D84938" w:rsidDel="00BD6A5D" w:rsidRDefault="003C1A2D" w:rsidP="00632BC8">
            <w:pPr>
              <w:spacing w:before="0" w:after="0"/>
              <w:rPr>
                <w:del w:id="291" w:author="Iturra, Julio" w:date="2025-04-24T17:07:00Z" w16du:dateUtc="2025-04-24T15:07:00Z"/>
                <w:rFonts w:cs="Times New Roman"/>
                <w:sz w:val="20"/>
                <w:szCs w:val="20"/>
              </w:rPr>
            </w:pPr>
            <w:del w:id="29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0A273B5" w14:textId="048AA004" w:rsidR="003C1A2D" w:rsidRPr="00D84938" w:rsidDel="00BD6A5D" w:rsidRDefault="003C1A2D" w:rsidP="00632BC8">
            <w:pPr>
              <w:spacing w:before="0" w:after="0"/>
              <w:rPr>
                <w:del w:id="293" w:author="Iturra, Julio" w:date="2025-04-24T17:07:00Z" w16du:dateUtc="2025-04-24T15:07:00Z"/>
                <w:rFonts w:cs="Times New Roman"/>
                <w:sz w:val="20"/>
                <w:szCs w:val="20"/>
              </w:rPr>
            </w:pPr>
            <w:del w:id="294"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333DB0B6" w14:textId="69858C11" w:rsidR="003C1A2D" w:rsidRPr="00D84938" w:rsidDel="00BD6A5D" w:rsidRDefault="003C1A2D" w:rsidP="00632BC8">
            <w:pPr>
              <w:spacing w:before="0" w:after="0"/>
              <w:rPr>
                <w:del w:id="295" w:author="Iturra, Julio" w:date="2025-04-24T17:07:00Z" w16du:dateUtc="2025-04-24T15:07:00Z"/>
                <w:rFonts w:cs="Times New Roman"/>
                <w:sz w:val="20"/>
                <w:szCs w:val="20"/>
              </w:rPr>
            </w:pPr>
            <w:del w:id="296"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60B0F44E" w14:textId="3F45CC9F" w:rsidR="003C1A2D" w:rsidRPr="00D84938" w:rsidDel="00BD6A5D" w:rsidRDefault="003C1A2D" w:rsidP="00632BC8">
            <w:pPr>
              <w:spacing w:before="0" w:after="0"/>
              <w:rPr>
                <w:del w:id="297" w:author="Iturra, Julio" w:date="2025-04-24T17:07:00Z" w16du:dateUtc="2025-04-24T15:07:00Z"/>
                <w:rFonts w:cs="Times New Roman"/>
                <w:sz w:val="20"/>
                <w:szCs w:val="20"/>
              </w:rPr>
            </w:pPr>
            <w:del w:id="298"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7F994B65" w14:textId="58A864C9" w:rsidR="003C1A2D" w:rsidRPr="00D84938" w:rsidDel="00BD6A5D" w:rsidRDefault="003C1A2D" w:rsidP="00632BC8">
            <w:pPr>
              <w:spacing w:before="0" w:after="0"/>
              <w:rPr>
                <w:del w:id="299" w:author="Iturra, Julio" w:date="2025-04-24T17:07:00Z" w16du:dateUtc="2025-04-24T15:07:00Z"/>
                <w:rFonts w:cs="Times New Roman"/>
                <w:sz w:val="20"/>
                <w:szCs w:val="20"/>
              </w:rPr>
            </w:pPr>
            <w:del w:id="300"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r>
      <w:tr w:rsidR="003C1A2D" w:rsidRPr="00D84938" w:rsidDel="00BD6A5D" w14:paraId="43A99FDF" w14:textId="4A3BBFF7">
        <w:trPr>
          <w:del w:id="301" w:author="Iturra, Julio" w:date="2025-04-24T17:07:00Z"/>
        </w:trPr>
        <w:tc>
          <w:tcPr>
            <w:tcW w:w="0" w:type="auto"/>
            <w:tcMar>
              <w:top w:w="15" w:type="dxa"/>
              <w:left w:w="75" w:type="dxa"/>
              <w:bottom w:w="15" w:type="dxa"/>
              <w:right w:w="75" w:type="dxa"/>
            </w:tcMar>
            <w:vAlign w:val="center"/>
            <w:hideMark/>
          </w:tcPr>
          <w:p w14:paraId="70095890" w14:textId="48EDF800" w:rsidR="003C1A2D" w:rsidRPr="00D84938" w:rsidDel="00BD6A5D" w:rsidRDefault="003C1A2D" w:rsidP="00632BC8">
            <w:pPr>
              <w:spacing w:before="0" w:after="0"/>
              <w:rPr>
                <w:del w:id="302" w:author="Iturra, Julio" w:date="2025-04-24T17:07:00Z" w16du:dateUtc="2025-04-24T15:07:00Z"/>
                <w:rFonts w:cs="Times New Roman"/>
                <w:sz w:val="20"/>
                <w:szCs w:val="20"/>
              </w:rPr>
            </w:pPr>
            <w:del w:id="30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197798F" w14:textId="521A557C" w:rsidR="003C1A2D" w:rsidRPr="00D84938" w:rsidDel="00BD6A5D" w:rsidRDefault="003C1A2D" w:rsidP="00632BC8">
            <w:pPr>
              <w:spacing w:before="0" w:after="0"/>
              <w:rPr>
                <w:del w:id="304" w:author="Iturra, Julio" w:date="2025-04-24T17:07:00Z" w16du:dateUtc="2025-04-24T15:07:00Z"/>
                <w:rFonts w:cs="Times New Roman"/>
                <w:sz w:val="20"/>
                <w:szCs w:val="20"/>
              </w:rPr>
            </w:pPr>
            <w:del w:id="305"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B1F367F" w14:textId="71DD0ED3" w:rsidR="003C1A2D" w:rsidRPr="00D84938" w:rsidDel="00BD6A5D" w:rsidRDefault="003C1A2D" w:rsidP="00632BC8">
            <w:pPr>
              <w:spacing w:before="0" w:after="0"/>
              <w:rPr>
                <w:del w:id="306" w:author="Iturra, Julio" w:date="2025-04-24T17:07:00Z" w16du:dateUtc="2025-04-24T15:07:00Z"/>
                <w:rFonts w:cs="Times New Roman"/>
                <w:sz w:val="20"/>
                <w:szCs w:val="20"/>
              </w:rPr>
            </w:pPr>
            <w:del w:id="30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77A6DEC" w14:textId="24195A30" w:rsidR="003C1A2D" w:rsidRPr="00D84938" w:rsidDel="00BD6A5D" w:rsidRDefault="003C1A2D" w:rsidP="00632BC8">
            <w:pPr>
              <w:spacing w:before="0" w:after="0"/>
              <w:rPr>
                <w:del w:id="308" w:author="Iturra, Julio" w:date="2025-04-24T17:07:00Z" w16du:dateUtc="2025-04-24T15:07:00Z"/>
                <w:rFonts w:cs="Times New Roman"/>
                <w:sz w:val="20"/>
                <w:szCs w:val="20"/>
              </w:rPr>
            </w:pPr>
            <w:del w:id="309"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ED7AAA9" w14:textId="1F83882B" w:rsidR="003C1A2D" w:rsidRPr="00D84938" w:rsidDel="00BD6A5D" w:rsidRDefault="003C1A2D" w:rsidP="00632BC8">
            <w:pPr>
              <w:spacing w:before="0" w:after="0"/>
              <w:rPr>
                <w:del w:id="310" w:author="Iturra, Julio" w:date="2025-04-24T17:07:00Z" w16du:dateUtc="2025-04-24T15:07:00Z"/>
                <w:rFonts w:cs="Times New Roman"/>
                <w:sz w:val="20"/>
                <w:szCs w:val="20"/>
              </w:rPr>
            </w:pPr>
            <w:del w:id="311"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2BAEA83" w14:textId="1A75C6A7" w:rsidR="003C1A2D" w:rsidRPr="00D84938" w:rsidDel="00BD6A5D" w:rsidRDefault="003C1A2D" w:rsidP="00632BC8">
            <w:pPr>
              <w:spacing w:before="0" w:after="0"/>
              <w:rPr>
                <w:del w:id="312" w:author="Iturra, Julio" w:date="2025-04-24T17:07:00Z" w16du:dateUtc="2025-04-24T15:07:00Z"/>
                <w:rFonts w:cs="Times New Roman"/>
                <w:sz w:val="20"/>
                <w:szCs w:val="20"/>
              </w:rPr>
            </w:pPr>
            <w:del w:id="313"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7C38A9E" w14:textId="076509F5" w:rsidR="003C1A2D" w:rsidRPr="00D84938" w:rsidDel="00BD6A5D" w:rsidRDefault="003C1A2D" w:rsidP="00632BC8">
            <w:pPr>
              <w:spacing w:before="0" w:after="0"/>
              <w:rPr>
                <w:del w:id="314" w:author="Iturra, Julio" w:date="2025-04-24T17:07:00Z" w16du:dateUtc="2025-04-24T15:07:00Z"/>
                <w:rFonts w:cs="Times New Roman"/>
                <w:sz w:val="20"/>
                <w:szCs w:val="20"/>
              </w:rPr>
            </w:pPr>
            <w:del w:id="315" w:author="Iturra, Julio" w:date="2025-04-24T17:07:00Z" w16du:dateUtc="2025-04-24T15:07:00Z">
              <w:r w:rsidRPr="00D84938" w:rsidDel="00BD6A5D">
                <w:rPr>
                  <w:rFonts w:cs="Times New Roman"/>
                  <w:sz w:val="20"/>
                  <w:szCs w:val="20"/>
                </w:rPr>
                <w:delText>(0.05)</w:delText>
              </w:r>
            </w:del>
          </w:p>
        </w:tc>
      </w:tr>
      <w:tr w:rsidR="003C1A2D" w:rsidRPr="00D84938" w:rsidDel="00BD6A5D" w14:paraId="7CFB1776" w14:textId="5FC72E3E">
        <w:trPr>
          <w:del w:id="316" w:author="Iturra, Julio" w:date="2025-04-24T17:07:00Z"/>
        </w:trPr>
        <w:tc>
          <w:tcPr>
            <w:tcW w:w="0" w:type="auto"/>
            <w:tcMar>
              <w:top w:w="15" w:type="dxa"/>
              <w:left w:w="75" w:type="dxa"/>
              <w:bottom w:w="15" w:type="dxa"/>
              <w:right w:w="75" w:type="dxa"/>
            </w:tcMar>
            <w:vAlign w:val="center"/>
            <w:hideMark/>
          </w:tcPr>
          <w:p w14:paraId="5D670AFF" w14:textId="47872365" w:rsidR="003C1A2D" w:rsidRPr="00D84938" w:rsidDel="00BD6A5D" w:rsidRDefault="003C1A2D" w:rsidP="00632BC8">
            <w:pPr>
              <w:spacing w:before="0" w:after="0"/>
              <w:rPr>
                <w:del w:id="317" w:author="Iturra, Julio" w:date="2025-04-24T17:07:00Z" w16du:dateUtc="2025-04-24T15:07:00Z"/>
                <w:rFonts w:cs="Times New Roman"/>
                <w:sz w:val="20"/>
                <w:szCs w:val="20"/>
              </w:rPr>
            </w:pPr>
            <w:del w:id="318" w:author="Iturra, Julio" w:date="2025-04-24T17:07:00Z" w16du:dateUtc="2025-04-24T15:07:00Z">
              <w:r w:rsidRPr="00D84938" w:rsidDel="00BD6A5D">
                <w:rPr>
                  <w:rFonts w:cs="Times New Roman"/>
                  <w:sz w:val="20"/>
                  <w:szCs w:val="20"/>
                </w:rPr>
                <w:delText>     to High</w:delText>
              </w:r>
            </w:del>
          </w:p>
        </w:tc>
        <w:tc>
          <w:tcPr>
            <w:tcW w:w="0" w:type="auto"/>
            <w:tcMar>
              <w:top w:w="15" w:type="dxa"/>
              <w:left w:w="75" w:type="dxa"/>
              <w:bottom w:w="15" w:type="dxa"/>
              <w:right w:w="75" w:type="dxa"/>
            </w:tcMar>
            <w:vAlign w:val="center"/>
            <w:hideMark/>
          </w:tcPr>
          <w:p w14:paraId="551DC26F" w14:textId="25C5042B" w:rsidR="003C1A2D" w:rsidRPr="00D84938" w:rsidDel="00BD6A5D" w:rsidRDefault="003C1A2D" w:rsidP="00632BC8">
            <w:pPr>
              <w:spacing w:before="0" w:after="0"/>
              <w:rPr>
                <w:del w:id="319" w:author="Iturra, Julio" w:date="2025-04-24T17:07:00Z" w16du:dateUtc="2025-04-24T15:07:00Z"/>
                <w:rFonts w:cs="Times New Roman"/>
                <w:sz w:val="20"/>
                <w:szCs w:val="20"/>
              </w:rPr>
            </w:pPr>
            <w:del w:id="320"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71B90871" w14:textId="62438D70" w:rsidR="003C1A2D" w:rsidRPr="00D84938" w:rsidDel="00BD6A5D" w:rsidRDefault="003C1A2D" w:rsidP="00632BC8">
            <w:pPr>
              <w:spacing w:before="0" w:after="0"/>
              <w:rPr>
                <w:del w:id="321" w:author="Iturra, Julio" w:date="2025-04-24T17:07:00Z" w16du:dateUtc="2025-04-24T15:07:00Z"/>
                <w:rFonts w:cs="Times New Roman"/>
                <w:sz w:val="20"/>
                <w:szCs w:val="20"/>
              </w:rPr>
            </w:pPr>
            <w:del w:id="32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285DB5F" w14:textId="18A2A736" w:rsidR="003C1A2D" w:rsidRPr="00D84938" w:rsidDel="00BD6A5D" w:rsidRDefault="003C1A2D" w:rsidP="00632BC8">
            <w:pPr>
              <w:spacing w:before="0" w:after="0"/>
              <w:rPr>
                <w:del w:id="323" w:author="Iturra, Julio" w:date="2025-04-24T17:07:00Z" w16du:dateUtc="2025-04-24T15:07:00Z"/>
                <w:rFonts w:cs="Times New Roman"/>
                <w:sz w:val="20"/>
                <w:szCs w:val="20"/>
              </w:rPr>
            </w:pPr>
            <w:del w:id="324"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43DC352" w14:textId="0FE82F90" w:rsidR="003C1A2D" w:rsidRPr="00D84938" w:rsidDel="00BD6A5D" w:rsidRDefault="003C1A2D" w:rsidP="00632BC8">
            <w:pPr>
              <w:spacing w:before="0" w:after="0"/>
              <w:rPr>
                <w:del w:id="325" w:author="Iturra, Julio" w:date="2025-04-24T17:07:00Z" w16du:dateUtc="2025-04-24T15:07:00Z"/>
                <w:rFonts w:cs="Times New Roman"/>
                <w:sz w:val="20"/>
                <w:szCs w:val="20"/>
              </w:rPr>
            </w:pPr>
            <w:del w:id="326"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107B0BA4" w14:textId="083F7101" w:rsidR="003C1A2D" w:rsidRPr="00D84938" w:rsidDel="00BD6A5D" w:rsidRDefault="003C1A2D" w:rsidP="00632BC8">
            <w:pPr>
              <w:spacing w:before="0" w:after="0"/>
              <w:rPr>
                <w:del w:id="327" w:author="Iturra, Julio" w:date="2025-04-24T17:07:00Z" w16du:dateUtc="2025-04-24T15:07:00Z"/>
                <w:rFonts w:cs="Times New Roman"/>
                <w:sz w:val="20"/>
                <w:szCs w:val="20"/>
              </w:rPr>
            </w:pPr>
            <w:del w:id="328" w:author="Iturra, Julio" w:date="2025-04-24T17:07:00Z" w16du:dateUtc="2025-04-24T15:07:00Z">
              <w:r w:rsidRPr="00D84938" w:rsidDel="00BD6A5D">
                <w:rPr>
                  <w:rFonts w:cs="Times New Roman"/>
                  <w:sz w:val="20"/>
                  <w:szCs w:val="20"/>
                </w:rPr>
                <w:delText>0.09</w:delText>
              </w:r>
            </w:del>
          </w:p>
        </w:tc>
        <w:tc>
          <w:tcPr>
            <w:tcW w:w="0" w:type="auto"/>
            <w:tcMar>
              <w:top w:w="15" w:type="dxa"/>
              <w:left w:w="75" w:type="dxa"/>
              <w:bottom w:w="15" w:type="dxa"/>
              <w:right w:w="75" w:type="dxa"/>
            </w:tcMar>
            <w:vAlign w:val="center"/>
            <w:hideMark/>
          </w:tcPr>
          <w:p w14:paraId="5B7A46CD" w14:textId="76561742" w:rsidR="003C1A2D" w:rsidRPr="00D84938" w:rsidDel="00BD6A5D" w:rsidRDefault="003C1A2D" w:rsidP="00632BC8">
            <w:pPr>
              <w:spacing w:before="0" w:after="0"/>
              <w:rPr>
                <w:del w:id="329" w:author="Iturra, Julio" w:date="2025-04-24T17:07:00Z" w16du:dateUtc="2025-04-24T15:07:00Z"/>
                <w:rFonts w:cs="Times New Roman"/>
                <w:sz w:val="20"/>
                <w:szCs w:val="20"/>
              </w:rPr>
            </w:pPr>
            <w:del w:id="330" w:author="Iturra, Julio" w:date="2025-04-24T17:07:00Z" w16du:dateUtc="2025-04-24T15:07:00Z">
              <w:r w:rsidRPr="00D84938" w:rsidDel="00BD6A5D">
                <w:rPr>
                  <w:rFonts w:cs="Times New Roman"/>
                  <w:sz w:val="20"/>
                  <w:szCs w:val="20"/>
                </w:rPr>
                <w:delText>0.09</w:delText>
              </w:r>
            </w:del>
          </w:p>
        </w:tc>
      </w:tr>
      <w:tr w:rsidR="003C1A2D" w:rsidRPr="00D84938" w:rsidDel="00BD6A5D" w14:paraId="7F2F966B" w14:textId="67AB4999">
        <w:trPr>
          <w:del w:id="331" w:author="Iturra, Julio" w:date="2025-04-24T17:07:00Z"/>
        </w:trPr>
        <w:tc>
          <w:tcPr>
            <w:tcW w:w="0" w:type="auto"/>
            <w:tcMar>
              <w:top w:w="15" w:type="dxa"/>
              <w:left w:w="75" w:type="dxa"/>
              <w:bottom w:w="15" w:type="dxa"/>
              <w:right w:w="75" w:type="dxa"/>
            </w:tcMar>
            <w:vAlign w:val="center"/>
            <w:hideMark/>
          </w:tcPr>
          <w:p w14:paraId="47C006C6" w14:textId="52158292" w:rsidR="003C1A2D" w:rsidRPr="00D84938" w:rsidDel="00BD6A5D" w:rsidRDefault="003C1A2D" w:rsidP="00632BC8">
            <w:pPr>
              <w:spacing w:before="0" w:after="0"/>
              <w:rPr>
                <w:del w:id="332" w:author="Iturra, Julio" w:date="2025-04-24T17:07:00Z" w16du:dateUtc="2025-04-24T15:07:00Z"/>
                <w:rFonts w:cs="Times New Roman"/>
                <w:sz w:val="20"/>
                <w:szCs w:val="20"/>
              </w:rPr>
            </w:pPr>
            <w:del w:id="33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CD0ABFA" w14:textId="7278940F" w:rsidR="003C1A2D" w:rsidRPr="00D84938" w:rsidDel="00BD6A5D" w:rsidRDefault="003C1A2D" w:rsidP="00632BC8">
            <w:pPr>
              <w:spacing w:before="0" w:after="0"/>
              <w:rPr>
                <w:del w:id="334" w:author="Iturra, Julio" w:date="2025-04-24T17:07:00Z" w16du:dateUtc="2025-04-24T15:07:00Z"/>
                <w:rFonts w:cs="Times New Roman"/>
                <w:sz w:val="20"/>
                <w:szCs w:val="20"/>
              </w:rPr>
            </w:pPr>
            <w:del w:id="335"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C626BB0" w14:textId="049833D1" w:rsidR="003C1A2D" w:rsidRPr="00D84938" w:rsidDel="00BD6A5D" w:rsidRDefault="003C1A2D" w:rsidP="00632BC8">
            <w:pPr>
              <w:spacing w:before="0" w:after="0"/>
              <w:rPr>
                <w:del w:id="336" w:author="Iturra, Julio" w:date="2025-04-24T17:07:00Z" w16du:dateUtc="2025-04-24T15:07:00Z"/>
                <w:rFonts w:cs="Times New Roman"/>
                <w:sz w:val="20"/>
                <w:szCs w:val="20"/>
              </w:rPr>
            </w:pPr>
            <w:del w:id="33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CA1EEC" w14:textId="07F988DD" w:rsidR="003C1A2D" w:rsidRPr="00D84938" w:rsidDel="00BD6A5D" w:rsidRDefault="003C1A2D" w:rsidP="00632BC8">
            <w:pPr>
              <w:spacing w:before="0" w:after="0"/>
              <w:rPr>
                <w:del w:id="338" w:author="Iturra, Julio" w:date="2025-04-24T17:07:00Z" w16du:dateUtc="2025-04-24T15:07:00Z"/>
                <w:rFonts w:cs="Times New Roman"/>
                <w:sz w:val="20"/>
                <w:szCs w:val="20"/>
              </w:rPr>
            </w:pPr>
            <w:del w:id="339"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311115C" w14:textId="3ACCEF29" w:rsidR="003C1A2D" w:rsidRPr="00D84938" w:rsidDel="00BD6A5D" w:rsidRDefault="003C1A2D" w:rsidP="00632BC8">
            <w:pPr>
              <w:spacing w:before="0" w:after="0"/>
              <w:rPr>
                <w:del w:id="340" w:author="Iturra, Julio" w:date="2025-04-24T17:07:00Z" w16du:dateUtc="2025-04-24T15:07:00Z"/>
                <w:rFonts w:cs="Times New Roman"/>
                <w:sz w:val="20"/>
                <w:szCs w:val="20"/>
              </w:rPr>
            </w:pPr>
            <w:del w:id="341"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0D3D727" w14:textId="0B09CBE1" w:rsidR="003C1A2D" w:rsidRPr="00D84938" w:rsidDel="00BD6A5D" w:rsidRDefault="003C1A2D" w:rsidP="00632BC8">
            <w:pPr>
              <w:spacing w:before="0" w:after="0"/>
              <w:rPr>
                <w:del w:id="342" w:author="Iturra, Julio" w:date="2025-04-24T17:07:00Z" w16du:dateUtc="2025-04-24T15:07:00Z"/>
                <w:rFonts w:cs="Times New Roman"/>
                <w:sz w:val="20"/>
                <w:szCs w:val="20"/>
              </w:rPr>
            </w:pPr>
            <w:del w:id="343"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69F1E01D" w14:textId="37E502DA" w:rsidR="003C1A2D" w:rsidRPr="00D84938" w:rsidDel="00BD6A5D" w:rsidRDefault="003C1A2D" w:rsidP="00632BC8">
            <w:pPr>
              <w:spacing w:before="0" w:after="0"/>
              <w:rPr>
                <w:del w:id="344" w:author="Iturra, Julio" w:date="2025-04-24T17:07:00Z" w16du:dateUtc="2025-04-24T15:07:00Z"/>
                <w:rFonts w:cs="Times New Roman"/>
                <w:sz w:val="20"/>
                <w:szCs w:val="20"/>
              </w:rPr>
            </w:pPr>
            <w:del w:id="345" w:author="Iturra, Julio" w:date="2025-04-24T17:07:00Z" w16du:dateUtc="2025-04-24T15:07:00Z">
              <w:r w:rsidRPr="00D84938" w:rsidDel="00BD6A5D">
                <w:rPr>
                  <w:rFonts w:cs="Times New Roman"/>
                  <w:sz w:val="20"/>
                  <w:szCs w:val="20"/>
                </w:rPr>
                <w:delText>(0.06)</w:delText>
              </w:r>
            </w:del>
          </w:p>
        </w:tc>
      </w:tr>
      <w:tr w:rsidR="003C1A2D" w:rsidRPr="00D84938" w:rsidDel="00BD6A5D" w14:paraId="356F4BE2" w14:textId="0F45718B">
        <w:trPr>
          <w:del w:id="346" w:author="Iturra, Julio" w:date="2025-04-24T17:07:00Z"/>
        </w:trPr>
        <w:tc>
          <w:tcPr>
            <w:tcW w:w="0" w:type="auto"/>
            <w:tcMar>
              <w:top w:w="15" w:type="dxa"/>
              <w:left w:w="75" w:type="dxa"/>
              <w:bottom w:w="15" w:type="dxa"/>
              <w:right w:w="75" w:type="dxa"/>
            </w:tcMar>
            <w:vAlign w:val="center"/>
            <w:hideMark/>
          </w:tcPr>
          <w:p w14:paraId="5FAA7790" w14:textId="1A520287" w:rsidR="003C1A2D" w:rsidRPr="00D84938" w:rsidDel="00BD6A5D" w:rsidRDefault="003C1A2D" w:rsidP="00632BC8">
            <w:pPr>
              <w:spacing w:before="0" w:after="0"/>
              <w:rPr>
                <w:del w:id="347" w:author="Iturra, Julio" w:date="2025-04-24T17:07:00Z" w16du:dateUtc="2025-04-24T15:07:00Z"/>
                <w:rFonts w:cs="Times New Roman"/>
                <w:sz w:val="20"/>
                <w:szCs w:val="20"/>
              </w:rPr>
            </w:pPr>
            <w:del w:id="348" w:author="Iturra, Julio" w:date="2025-04-24T17:07:00Z" w16du:dateUtc="2025-04-24T15:07:00Z">
              <w:r w:rsidRPr="00D84938" w:rsidDel="00BD6A5D">
                <w:rPr>
                  <w:rFonts w:cs="Times New Roman"/>
                  <w:sz w:val="20"/>
                  <w:szCs w:val="20"/>
                </w:rPr>
                <w:delText>     Missing</w:delText>
              </w:r>
            </w:del>
          </w:p>
        </w:tc>
        <w:tc>
          <w:tcPr>
            <w:tcW w:w="0" w:type="auto"/>
            <w:tcMar>
              <w:top w:w="15" w:type="dxa"/>
              <w:left w:w="75" w:type="dxa"/>
              <w:bottom w:w="15" w:type="dxa"/>
              <w:right w:w="75" w:type="dxa"/>
            </w:tcMar>
            <w:vAlign w:val="center"/>
            <w:hideMark/>
          </w:tcPr>
          <w:p w14:paraId="29B9B059" w14:textId="0DB60314" w:rsidR="003C1A2D" w:rsidRPr="00D84938" w:rsidDel="00BD6A5D" w:rsidRDefault="003C1A2D" w:rsidP="00632BC8">
            <w:pPr>
              <w:spacing w:before="0" w:after="0"/>
              <w:rPr>
                <w:del w:id="349" w:author="Iturra, Julio" w:date="2025-04-24T17:07:00Z" w16du:dateUtc="2025-04-24T15:07:00Z"/>
                <w:rFonts w:cs="Times New Roman"/>
                <w:sz w:val="20"/>
                <w:szCs w:val="20"/>
              </w:rPr>
            </w:pPr>
            <w:del w:id="350"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53AF026C" w14:textId="24DE55E8" w:rsidR="003C1A2D" w:rsidRPr="00D84938" w:rsidDel="00BD6A5D" w:rsidRDefault="003C1A2D" w:rsidP="00632BC8">
            <w:pPr>
              <w:spacing w:before="0" w:after="0"/>
              <w:rPr>
                <w:del w:id="351" w:author="Iturra, Julio" w:date="2025-04-24T17:07:00Z" w16du:dateUtc="2025-04-24T15:07:00Z"/>
                <w:rFonts w:cs="Times New Roman"/>
                <w:sz w:val="20"/>
                <w:szCs w:val="20"/>
              </w:rPr>
            </w:pPr>
            <w:del w:id="35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BFCDCFF" w14:textId="0A389295" w:rsidR="003C1A2D" w:rsidRPr="00D84938" w:rsidDel="00BD6A5D" w:rsidRDefault="003C1A2D" w:rsidP="00632BC8">
            <w:pPr>
              <w:spacing w:before="0" w:after="0"/>
              <w:rPr>
                <w:del w:id="353" w:author="Iturra, Julio" w:date="2025-04-24T17:07:00Z" w16du:dateUtc="2025-04-24T15:07:00Z"/>
                <w:rFonts w:cs="Times New Roman"/>
                <w:sz w:val="20"/>
                <w:szCs w:val="20"/>
              </w:rPr>
            </w:pPr>
            <w:del w:id="354"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2EB714D4" w14:textId="6255C1E5" w:rsidR="003C1A2D" w:rsidRPr="00D84938" w:rsidDel="00BD6A5D" w:rsidRDefault="003C1A2D" w:rsidP="00632BC8">
            <w:pPr>
              <w:spacing w:before="0" w:after="0"/>
              <w:rPr>
                <w:del w:id="355" w:author="Iturra, Julio" w:date="2025-04-24T17:07:00Z" w16du:dateUtc="2025-04-24T15:07:00Z"/>
                <w:rFonts w:cs="Times New Roman"/>
                <w:sz w:val="20"/>
                <w:szCs w:val="20"/>
              </w:rPr>
            </w:pPr>
            <w:del w:id="356"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0A6DBF6" w14:textId="00A8FDF8" w:rsidR="003C1A2D" w:rsidRPr="00D84938" w:rsidDel="00BD6A5D" w:rsidRDefault="003C1A2D" w:rsidP="00632BC8">
            <w:pPr>
              <w:spacing w:before="0" w:after="0"/>
              <w:rPr>
                <w:del w:id="357" w:author="Iturra, Julio" w:date="2025-04-24T17:07:00Z" w16du:dateUtc="2025-04-24T15:07:00Z"/>
                <w:rFonts w:cs="Times New Roman"/>
                <w:sz w:val="20"/>
                <w:szCs w:val="20"/>
              </w:rPr>
            </w:pPr>
            <w:del w:id="358"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5C514921" w14:textId="6CA84AAB" w:rsidR="003C1A2D" w:rsidRPr="00D84938" w:rsidDel="00BD6A5D" w:rsidRDefault="003C1A2D" w:rsidP="00632BC8">
            <w:pPr>
              <w:spacing w:before="0" w:after="0"/>
              <w:rPr>
                <w:del w:id="359" w:author="Iturra, Julio" w:date="2025-04-24T17:07:00Z" w16du:dateUtc="2025-04-24T15:07:00Z"/>
                <w:rFonts w:cs="Times New Roman"/>
                <w:sz w:val="20"/>
                <w:szCs w:val="20"/>
              </w:rPr>
            </w:pPr>
            <w:del w:id="360" w:author="Iturra, Julio" w:date="2025-04-24T17:07:00Z" w16du:dateUtc="2025-04-24T15:07:00Z">
              <w:r w:rsidRPr="00D84938" w:rsidDel="00BD6A5D">
                <w:rPr>
                  <w:rFonts w:cs="Times New Roman"/>
                  <w:sz w:val="20"/>
                  <w:szCs w:val="20"/>
                </w:rPr>
                <w:delText>0.07</w:delText>
              </w:r>
            </w:del>
          </w:p>
        </w:tc>
      </w:tr>
      <w:tr w:rsidR="003C1A2D" w:rsidRPr="00D84938" w:rsidDel="00BD6A5D" w14:paraId="0041E9D7" w14:textId="50686C78">
        <w:trPr>
          <w:del w:id="361" w:author="Iturra, Julio" w:date="2025-04-24T17:07:00Z"/>
        </w:trPr>
        <w:tc>
          <w:tcPr>
            <w:tcW w:w="0" w:type="auto"/>
            <w:tcMar>
              <w:top w:w="15" w:type="dxa"/>
              <w:left w:w="75" w:type="dxa"/>
              <w:bottom w:w="15" w:type="dxa"/>
              <w:right w:w="75" w:type="dxa"/>
            </w:tcMar>
            <w:vAlign w:val="center"/>
            <w:hideMark/>
          </w:tcPr>
          <w:p w14:paraId="09BEEF3A" w14:textId="01F25F68" w:rsidR="003C1A2D" w:rsidRPr="00D84938" w:rsidDel="00BD6A5D" w:rsidRDefault="003C1A2D" w:rsidP="00632BC8">
            <w:pPr>
              <w:spacing w:before="0" w:after="0"/>
              <w:rPr>
                <w:del w:id="362" w:author="Iturra, Julio" w:date="2025-04-24T17:07:00Z" w16du:dateUtc="2025-04-24T15:07:00Z"/>
                <w:rFonts w:cs="Times New Roman"/>
                <w:sz w:val="20"/>
                <w:szCs w:val="20"/>
              </w:rPr>
            </w:pPr>
            <w:del w:id="36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CEC3A8A" w14:textId="01F8B6C1" w:rsidR="003C1A2D" w:rsidRPr="00D84938" w:rsidDel="00BD6A5D" w:rsidRDefault="003C1A2D" w:rsidP="00632BC8">
            <w:pPr>
              <w:spacing w:before="0" w:after="0"/>
              <w:rPr>
                <w:del w:id="364" w:author="Iturra, Julio" w:date="2025-04-24T17:07:00Z" w16du:dateUtc="2025-04-24T15:07:00Z"/>
                <w:rFonts w:cs="Times New Roman"/>
                <w:sz w:val="20"/>
                <w:szCs w:val="20"/>
              </w:rPr>
            </w:pPr>
            <w:del w:id="365"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0D8EC25D" w14:textId="1CE86B5E" w:rsidR="003C1A2D" w:rsidRPr="00D84938" w:rsidDel="00BD6A5D" w:rsidRDefault="003C1A2D" w:rsidP="00632BC8">
            <w:pPr>
              <w:spacing w:before="0" w:after="0"/>
              <w:rPr>
                <w:del w:id="366" w:author="Iturra, Julio" w:date="2025-04-24T17:07:00Z" w16du:dateUtc="2025-04-24T15:07:00Z"/>
                <w:rFonts w:cs="Times New Roman"/>
                <w:sz w:val="20"/>
                <w:szCs w:val="20"/>
              </w:rPr>
            </w:pPr>
            <w:del w:id="36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8C31193" w14:textId="0D1C8932" w:rsidR="003C1A2D" w:rsidRPr="00D84938" w:rsidDel="00BD6A5D" w:rsidRDefault="003C1A2D" w:rsidP="00632BC8">
            <w:pPr>
              <w:spacing w:before="0" w:after="0"/>
              <w:rPr>
                <w:del w:id="368" w:author="Iturra, Julio" w:date="2025-04-24T17:07:00Z" w16du:dateUtc="2025-04-24T15:07:00Z"/>
                <w:rFonts w:cs="Times New Roman"/>
                <w:sz w:val="20"/>
                <w:szCs w:val="20"/>
              </w:rPr>
            </w:pPr>
            <w:del w:id="369"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E85F930" w14:textId="0556375B" w:rsidR="003C1A2D" w:rsidRPr="00D84938" w:rsidDel="00BD6A5D" w:rsidRDefault="003C1A2D" w:rsidP="00632BC8">
            <w:pPr>
              <w:spacing w:before="0" w:after="0"/>
              <w:rPr>
                <w:del w:id="370" w:author="Iturra, Julio" w:date="2025-04-24T17:07:00Z" w16du:dateUtc="2025-04-24T15:07:00Z"/>
                <w:rFonts w:cs="Times New Roman"/>
                <w:sz w:val="20"/>
                <w:szCs w:val="20"/>
              </w:rPr>
            </w:pPr>
            <w:del w:id="371"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64B57689" w14:textId="3D5DFF75" w:rsidR="003C1A2D" w:rsidRPr="00D84938" w:rsidDel="00BD6A5D" w:rsidRDefault="003C1A2D" w:rsidP="00632BC8">
            <w:pPr>
              <w:spacing w:before="0" w:after="0"/>
              <w:rPr>
                <w:del w:id="372" w:author="Iturra, Julio" w:date="2025-04-24T17:07:00Z" w16du:dateUtc="2025-04-24T15:07:00Z"/>
                <w:rFonts w:cs="Times New Roman"/>
                <w:sz w:val="20"/>
                <w:szCs w:val="20"/>
              </w:rPr>
            </w:pPr>
            <w:del w:id="373"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0914648" w14:textId="4DD3C63A" w:rsidR="003C1A2D" w:rsidRPr="00D84938" w:rsidDel="00BD6A5D" w:rsidRDefault="003C1A2D" w:rsidP="00632BC8">
            <w:pPr>
              <w:spacing w:before="0" w:after="0"/>
              <w:rPr>
                <w:del w:id="374" w:author="Iturra, Julio" w:date="2025-04-24T17:07:00Z" w16du:dateUtc="2025-04-24T15:07:00Z"/>
                <w:rFonts w:cs="Times New Roman"/>
                <w:sz w:val="20"/>
                <w:szCs w:val="20"/>
              </w:rPr>
            </w:pPr>
            <w:del w:id="375" w:author="Iturra, Julio" w:date="2025-04-24T17:07:00Z" w16du:dateUtc="2025-04-24T15:07:00Z">
              <w:r w:rsidRPr="00D84938" w:rsidDel="00BD6A5D">
                <w:rPr>
                  <w:rFonts w:cs="Times New Roman"/>
                  <w:sz w:val="20"/>
                  <w:szCs w:val="20"/>
                </w:rPr>
                <w:delText>(0.05)</w:delText>
              </w:r>
            </w:del>
          </w:p>
        </w:tc>
      </w:tr>
      <w:tr w:rsidR="003C1A2D" w:rsidRPr="00D84938" w:rsidDel="00BD6A5D" w14:paraId="0C058B1B" w14:textId="70412712" w:rsidTr="002B0184">
        <w:trPr>
          <w:del w:id="376" w:author="Iturra, Julio" w:date="2025-04-24T17:07:00Z"/>
        </w:trPr>
        <w:tc>
          <w:tcPr>
            <w:tcW w:w="0" w:type="auto"/>
            <w:tcMar>
              <w:top w:w="15" w:type="dxa"/>
              <w:left w:w="75" w:type="dxa"/>
              <w:bottom w:w="15" w:type="dxa"/>
              <w:right w:w="75" w:type="dxa"/>
            </w:tcMar>
            <w:vAlign w:val="center"/>
            <w:hideMark/>
          </w:tcPr>
          <w:p w14:paraId="7BB47AA0" w14:textId="6BED9E51" w:rsidR="003C1A2D" w:rsidRPr="00D84938" w:rsidDel="00BD6A5D" w:rsidRDefault="003C1A2D" w:rsidP="00632BC8">
            <w:pPr>
              <w:spacing w:before="0" w:after="0"/>
              <w:rPr>
                <w:del w:id="377" w:author="Iturra, Julio" w:date="2025-04-24T17:07:00Z" w16du:dateUtc="2025-04-24T15:07:00Z"/>
                <w:rFonts w:cs="Times New Roman"/>
                <w:sz w:val="20"/>
                <w:szCs w:val="20"/>
              </w:rPr>
            </w:pPr>
            <w:commentRangeStart w:id="378"/>
            <w:commentRangeStart w:id="379"/>
            <w:commentRangeStart w:id="380"/>
            <w:del w:id="381" w:author="Iturra, Julio" w:date="2025-04-24T17:07:00Z" w16du:dateUtc="2025-04-24T15:07:00Z">
              <w:r w:rsidRPr="00D84938" w:rsidDel="00BD6A5D">
                <w:rPr>
                  <w:rFonts w:cs="Times New Roman"/>
                  <w:sz w:val="20"/>
                  <w:szCs w:val="20"/>
                </w:rPr>
                <w:delText>Network diversity</w:delText>
              </w:r>
              <w:commentRangeEnd w:id="378"/>
              <w:r w:rsidR="006531B4" w:rsidDel="00BD6A5D">
                <w:rPr>
                  <w:rStyle w:val="CommentReference"/>
                </w:rPr>
                <w:commentReference w:id="378"/>
              </w:r>
              <w:commentRangeEnd w:id="379"/>
              <w:r w:rsidR="00275696" w:rsidDel="00BD6A5D">
                <w:rPr>
                  <w:rStyle w:val="CommentReference"/>
                </w:rPr>
                <w:commentReference w:id="379"/>
              </w:r>
              <w:commentRangeEnd w:id="380"/>
              <w:r w:rsidR="000B7BA4" w:rsidDel="00BD6A5D">
                <w:rPr>
                  <w:rStyle w:val="CommentReference"/>
                </w:rPr>
                <w:commentReference w:id="380"/>
              </w:r>
            </w:del>
          </w:p>
        </w:tc>
        <w:tc>
          <w:tcPr>
            <w:tcW w:w="0" w:type="auto"/>
            <w:tcMar>
              <w:top w:w="15" w:type="dxa"/>
              <w:left w:w="75" w:type="dxa"/>
              <w:bottom w:w="15" w:type="dxa"/>
              <w:right w:w="75" w:type="dxa"/>
            </w:tcMar>
            <w:vAlign w:val="center"/>
            <w:hideMark/>
          </w:tcPr>
          <w:p w14:paraId="55D13BB2" w14:textId="3771281F" w:rsidR="003C1A2D" w:rsidRPr="00D84938" w:rsidDel="00BD6A5D" w:rsidRDefault="003C1A2D" w:rsidP="00632BC8">
            <w:pPr>
              <w:spacing w:before="0" w:after="0"/>
              <w:rPr>
                <w:del w:id="382" w:author="Iturra, Julio" w:date="2025-04-24T17:07:00Z" w16du:dateUtc="2025-04-24T15:07:00Z"/>
                <w:rFonts w:cs="Times New Roman"/>
                <w:sz w:val="20"/>
                <w:szCs w:val="20"/>
              </w:rPr>
            </w:pPr>
            <w:del w:id="38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6EBEF5C" w14:textId="42A1C0DD" w:rsidR="003C1A2D" w:rsidRPr="00D84938" w:rsidDel="00BD6A5D" w:rsidRDefault="003C1A2D" w:rsidP="00632BC8">
            <w:pPr>
              <w:spacing w:before="0" w:after="0"/>
              <w:rPr>
                <w:del w:id="384" w:author="Iturra, Julio" w:date="2025-04-24T17:07:00Z" w16du:dateUtc="2025-04-24T15:07:00Z"/>
                <w:rFonts w:cs="Times New Roman"/>
                <w:sz w:val="20"/>
                <w:szCs w:val="20"/>
              </w:rPr>
            </w:pPr>
            <w:del w:id="385"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344A7224" w14:textId="3CBB659E" w:rsidR="003C1A2D" w:rsidRPr="00D84938" w:rsidDel="00BD6A5D" w:rsidRDefault="003C1A2D" w:rsidP="00632BC8">
            <w:pPr>
              <w:spacing w:before="0" w:after="0"/>
              <w:rPr>
                <w:del w:id="386" w:author="Iturra, Julio" w:date="2025-04-24T17:07:00Z" w16du:dateUtc="2025-04-24T15:07:00Z"/>
                <w:rFonts w:cs="Times New Roman"/>
                <w:sz w:val="20"/>
                <w:szCs w:val="20"/>
              </w:rPr>
            </w:pPr>
            <w:del w:id="387"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2709A120" w14:textId="266576EA" w:rsidR="003C1A2D" w:rsidRPr="00D84938" w:rsidDel="00BD6A5D" w:rsidRDefault="003C1A2D" w:rsidP="00632BC8">
            <w:pPr>
              <w:spacing w:before="0" w:after="0"/>
              <w:rPr>
                <w:del w:id="388" w:author="Iturra, Julio" w:date="2025-04-24T17:07:00Z" w16du:dateUtc="2025-04-24T15:07:00Z"/>
                <w:rFonts w:cs="Times New Roman"/>
                <w:sz w:val="20"/>
                <w:szCs w:val="20"/>
              </w:rPr>
            </w:pPr>
            <w:del w:id="389"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37771E7E" w14:textId="3A53FC6C" w:rsidR="003C1A2D" w:rsidRPr="00D84938" w:rsidDel="00BD6A5D" w:rsidRDefault="003C1A2D" w:rsidP="00632BC8">
            <w:pPr>
              <w:spacing w:before="0" w:after="0"/>
              <w:rPr>
                <w:del w:id="390" w:author="Iturra, Julio" w:date="2025-04-24T17:07:00Z" w16du:dateUtc="2025-04-24T15:07:00Z"/>
                <w:rFonts w:cs="Times New Roman"/>
                <w:sz w:val="20"/>
                <w:szCs w:val="20"/>
              </w:rPr>
            </w:pPr>
            <w:del w:id="391"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6FD9A7C1" w14:textId="224FF39A" w:rsidR="003C1A2D" w:rsidRPr="00D84938" w:rsidDel="00BD6A5D" w:rsidRDefault="003C1A2D" w:rsidP="00632BC8">
            <w:pPr>
              <w:spacing w:before="0" w:after="0"/>
              <w:rPr>
                <w:del w:id="392" w:author="Iturra, Julio" w:date="2025-04-24T17:07:00Z" w16du:dateUtc="2025-04-24T15:07:00Z"/>
                <w:rFonts w:cs="Times New Roman"/>
                <w:sz w:val="20"/>
                <w:szCs w:val="20"/>
              </w:rPr>
            </w:pPr>
            <w:del w:id="393"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r>
      <w:tr w:rsidR="003C1A2D" w:rsidRPr="00D84938" w:rsidDel="00BD6A5D" w14:paraId="1C3DF552" w14:textId="604C511F">
        <w:trPr>
          <w:del w:id="394" w:author="Iturra, Julio" w:date="2025-04-24T17:07:00Z"/>
        </w:trPr>
        <w:tc>
          <w:tcPr>
            <w:tcW w:w="0" w:type="auto"/>
            <w:tcMar>
              <w:top w:w="15" w:type="dxa"/>
              <w:left w:w="75" w:type="dxa"/>
              <w:bottom w:w="15" w:type="dxa"/>
              <w:right w:w="75" w:type="dxa"/>
            </w:tcMar>
            <w:vAlign w:val="center"/>
            <w:hideMark/>
          </w:tcPr>
          <w:p w14:paraId="4BB6452D" w14:textId="17A0B1C7" w:rsidR="003C1A2D" w:rsidRPr="00D84938" w:rsidDel="00BD6A5D" w:rsidRDefault="003C1A2D" w:rsidP="00632BC8">
            <w:pPr>
              <w:spacing w:before="0" w:after="0"/>
              <w:rPr>
                <w:del w:id="395" w:author="Iturra, Julio" w:date="2025-04-24T17:07:00Z" w16du:dateUtc="2025-04-24T15:07:00Z"/>
                <w:rFonts w:cs="Times New Roman"/>
                <w:sz w:val="20"/>
                <w:szCs w:val="20"/>
              </w:rPr>
            </w:pPr>
            <w:del w:id="39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A88BC4C" w14:textId="08B9BB2A" w:rsidR="003C1A2D" w:rsidRPr="00D84938" w:rsidDel="00BD6A5D" w:rsidRDefault="003C1A2D" w:rsidP="00632BC8">
            <w:pPr>
              <w:spacing w:before="0" w:after="0"/>
              <w:rPr>
                <w:del w:id="397" w:author="Iturra, Julio" w:date="2025-04-24T17:07:00Z" w16du:dateUtc="2025-04-24T15:07:00Z"/>
                <w:rFonts w:cs="Times New Roman"/>
                <w:sz w:val="20"/>
                <w:szCs w:val="20"/>
              </w:rPr>
            </w:pPr>
            <w:del w:id="39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AC6721" w14:textId="404CFAFA" w:rsidR="003C1A2D" w:rsidRPr="00D84938" w:rsidDel="00BD6A5D" w:rsidRDefault="003C1A2D" w:rsidP="00632BC8">
            <w:pPr>
              <w:spacing w:before="0" w:after="0"/>
              <w:rPr>
                <w:del w:id="399" w:author="Iturra, Julio" w:date="2025-04-24T17:07:00Z" w16du:dateUtc="2025-04-24T15:07:00Z"/>
                <w:rFonts w:cs="Times New Roman"/>
                <w:sz w:val="20"/>
                <w:szCs w:val="20"/>
              </w:rPr>
            </w:pPr>
            <w:del w:id="400"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2FD4DAF" w14:textId="4D2409FC" w:rsidR="003C1A2D" w:rsidRPr="00D84938" w:rsidDel="00BD6A5D" w:rsidRDefault="003C1A2D" w:rsidP="00632BC8">
            <w:pPr>
              <w:spacing w:before="0" w:after="0"/>
              <w:rPr>
                <w:del w:id="401" w:author="Iturra, Julio" w:date="2025-04-24T17:07:00Z" w16du:dateUtc="2025-04-24T15:07:00Z"/>
                <w:rFonts w:cs="Times New Roman"/>
                <w:sz w:val="20"/>
                <w:szCs w:val="20"/>
              </w:rPr>
            </w:pPr>
            <w:del w:id="402"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A99ED3E" w14:textId="657D01F3" w:rsidR="003C1A2D" w:rsidRPr="00D84938" w:rsidDel="00BD6A5D" w:rsidRDefault="003C1A2D" w:rsidP="00632BC8">
            <w:pPr>
              <w:spacing w:before="0" w:after="0"/>
              <w:rPr>
                <w:del w:id="403" w:author="Iturra, Julio" w:date="2025-04-24T17:07:00Z" w16du:dateUtc="2025-04-24T15:07:00Z"/>
                <w:rFonts w:cs="Times New Roman"/>
                <w:sz w:val="20"/>
                <w:szCs w:val="20"/>
              </w:rPr>
            </w:pPr>
            <w:del w:id="404"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E2F45FB" w14:textId="07CEA116" w:rsidR="003C1A2D" w:rsidRPr="00D84938" w:rsidDel="00BD6A5D" w:rsidRDefault="003C1A2D" w:rsidP="00632BC8">
            <w:pPr>
              <w:spacing w:before="0" w:after="0"/>
              <w:rPr>
                <w:del w:id="405" w:author="Iturra, Julio" w:date="2025-04-24T17:07:00Z" w16du:dateUtc="2025-04-24T15:07:00Z"/>
                <w:rFonts w:cs="Times New Roman"/>
                <w:sz w:val="20"/>
                <w:szCs w:val="20"/>
              </w:rPr>
            </w:pPr>
            <w:del w:id="406"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69C7B95" w14:textId="1D1596F1" w:rsidR="003C1A2D" w:rsidRPr="00D84938" w:rsidDel="00BD6A5D" w:rsidRDefault="003C1A2D" w:rsidP="00632BC8">
            <w:pPr>
              <w:spacing w:before="0" w:after="0"/>
              <w:rPr>
                <w:del w:id="407" w:author="Iturra, Julio" w:date="2025-04-24T17:07:00Z" w16du:dateUtc="2025-04-24T15:07:00Z"/>
                <w:rFonts w:cs="Times New Roman"/>
                <w:sz w:val="20"/>
                <w:szCs w:val="20"/>
              </w:rPr>
            </w:pPr>
            <w:del w:id="408" w:author="Iturra, Julio" w:date="2025-04-24T17:07:00Z" w16du:dateUtc="2025-04-24T15:07:00Z">
              <w:r w:rsidRPr="00D84938" w:rsidDel="00BD6A5D">
                <w:rPr>
                  <w:rFonts w:cs="Times New Roman"/>
                  <w:sz w:val="20"/>
                  <w:szCs w:val="20"/>
                </w:rPr>
                <w:delText>(0.02)</w:delText>
              </w:r>
            </w:del>
          </w:p>
        </w:tc>
      </w:tr>
      <w:tr w:rsidR="003C1A2D" w:rsidRPr="00D84938" w:rsidDel="00BD6A5D" w14:paraId="2B8BCFB1" w14:textId="05A946F3">
        <w:trPr>
          <w:del w:id="409" w:author="Iturra, Julio" w:date="2025-04-24T17:07:00Z"/>
        </w:trPr>
        <w:tc>
          <w:tcPr>
            <w:tcW w:w="0" w:type="auto"/>
            <w:tcMar>
              <w:top w:w="15" w:type="dxa"/>
              <w:left w:w="75" w:type="dxa"/>
              <w:bottom w:w="15" w:type="dxa"/>
              <w:right w:w="75" w:type="dxa"/>
            </w:tcMar>
            <w:vAlign w:val="center"/>
            <w:hideMark/>
          </w:tcPr>
          <w:p w14:paraId="0FF91DBD" w14:textId="7103594E" w:rsidR="003C1A2D" w:rsidRPr="00D84938" w:rsidDel="00BD6A5D" w:rsidRDefault="003C1A2D" w:rsidP="00632BC8">
            <w:pPr>
              <w:spacing w:before="0" w:after="0"/>
              <w:rPr>
                <w:del w:id="410" w:author="Iturra, Julio" w:date="2025-04-24T17:07:00Z" w16du:dateUtc="2025-04-24T15:07:00Z"/>
                <w:rFonts w:cs="Times New Roman"/>
                <w:sz w:val="20"/>
                <w:szCs w:val="20"/>
              </w:rPr>
            </w:pPr>
            <w:del w:id="411" w:author="Iturra, Julio" w:date="2025-04-24T17:07:00Z" w16du:dateUtc="2025-04-24T15:07:00Z">
              <w:r w:rsidRPr="00D84938" w:rsidDel="00BD6A5D">
                <w:rPr>
                  <w:rFonts w:cs="Times New Roman"/>
                  <w:sz w:val="20"/>
                  <w:szCs w:val="20"/>
                </w:rPr>
                <w:delText>Network status</w:delText>
              </w:r>
            </w:del>
          </w:p>
        </w:tc>
        <w:tc>
          <w:tcPr>
            <w:tcW w:w="0" w:type="auto"/>
            <w:tcMar>
              <w:top w:w="15" w:type="dxa"/>
              <w:left w:w="75" w:type="dxa"/>
              <w:bottom w:w="15" w:type="dxa"/>
              <w:right w:w="75" w:type="dxa"/>
            </w:tcMar>
            <w:vAlign w:val="center"/>
            <w:hideMark/>
          </w:tcPr>
          <w:p w14:paraId="62F6920E" w14:textId="386712B1" w:rsidR="003C1A2D" w:rsidRPr="00D84938" w:rsidDel="00BD6A5D" w:rsidRDefault="003C1A2D" w:rsidP="00632BC8">
            <w:pPr>
              <w:spacing w:before="0" w:after="0"/>
              <w:rPr>
                <w:del w:id="412" w:author="Iturra, Julio" w:date="2025-04-24T17:07:00Z" w16du:dateUtc="2025-04-24T15:07:00Z"/>
                <w:rFonts w:cs="Times New Roman"/>
                <w:sz w:val="20"/>
                <w:szCs w:val="20"/>
              </w:rPr>
            </w:pPr>
            <w:del w:id="41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4E1E58" w14:textId="1DF72E5A" w:rsidR="003C1A2D" w:rsidRPr="00D84938" w:rsidDel="00BD6A5D" w:rsidRDefault="003C1A2D" w:rsidP="00632BC8">
            <w:pPr>
              <w:spacing w:before="0" w:after="0"/>
              <w:rPr>
                <w:del w:id="414" w:author="Iturra, Julio" w:date="2025-04-24T17:07:00Z" w16du:dateUtc="2025-04-24T15:07:00Z"/>
                <w:rFonts w:cs="Times New Roman"/>
                <w:sz w:val="20"/>
                <w:szCs w:val="20"/>
              </w:rPr>
            </w:pPr>
            <w:del w:id="41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7EEE817" w14:textId="2C559C71" w:rsidR="003C1A2D" w:rsidRPr="00D84938" w:rsidDel="00BD6A5D" w:rsidRDefault="003C1A2D" w:rsidP="00632BC8">
            <w:pPr>
              <w:spacing w:before="0" w:after="0"/>
              <w:rPr>
                <w:del w:id="416" w:author="Iturra, Julio" w:date="2025-04-24T17:07:00Z" w16du:dateUtc="2025-04-24T15:07:00Z"/>
                <w:rFonts w:cs="Times New Roman"/>
                <w:sz w:val="20"/>
                <w:szCs w:val="20"/>
              </w:rPr>
            </w:pPr>
            <w:del w:id="41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34A9732" w14:textId="47DD82F5" w:rsidR="003C1A2D" w:rsidRPr="00D84938" w:rsidDel="00BD6A5D" w:rsidRDefault="003C1A2D" w:rsidP="00632BC8">
            <w:pPr>
              <w:spacing w:before="0" w:after="0"/>
              <w:rPr>
                <w:del w:id="418" w:author="Iturra, Julio" w:date="2025-04-24T17:07:00Z" w16du:dateUtc="2025-04-24T15:07:00Z"/>
                <w:rFonts w:cs="Times New Roman"/>
                <w:sz w:val="20"/>
                <w:szCs w:val="20"/>
              </w:rPr>
            </w:pPr>
            <w:del w:id="419"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5F970EA9" w14:textId="4BA19012" w:rsidR="003C1A2D" w:rsidRPr="00D84938" w:rsidDel="00BD6A5D" w:rsidRDefault="003C1A2D" w:rsidP="00632BC8">
            <w:pPr>
              <w:spacing w:before="0" w:after="0"/>
              <w:rPr>
                <w:del w:id="420" w:author="Iturra, Julio" w:date="2025-04-24T17:07:00Z" w16du:dateUtc="2025-04-24T15:07:00Z"/>
                <w:rFonts w:cs="Times New Roman"/>
                <w:sz w:val="20"/>
                <w:szCs w:val="20"/>
              </w:rPr>
            </w:pPr>
            <w:del w:id="42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11A5DC3" w14:textId="593FF510" w:rsidR="003C1A2D" w:rsidRPr="00D84938" w:rsidDel="00BD6A5D" w:rsidRDefault="003C1A2D" w:rsidP="00632BC8">
            <w:pPr>
              <w:spacing w:before="0" w:after="0"/>
              <w:rPr>
                <w:del w:id="422" w:author="Iturra, Julio" w:date="2025-04-24T17:07:00Z" w16du:dateUtc="2025-04-24T15:07:00Z"/>
                <w:rFonts w:cs="Times New Roman"/>
                <w:sz w:val="20"/>
                <w:szCs w:val="20"/>
              </w:rPr>
            </w:pPr>
            <w:del w:id="423" w:author="Iturra, Julio" w:date="2025-04-24T17:07:00Z" w16du:dateUtc="2025-04-24T15:07:00Z">
              <w:r w:rsidRPr="00D84938" w:rsidDel="00BD6A5D">
                <w:rPr>
                  <w:rFonts w:cs="Times New Roman"/>
                  <w:sz w:val="20"/>
                  <w:szCs w:val="20"/>
                </w:rPr>
                <w:delText>0.03</w:delText>
              </w:r>
            </w:del>
          </w:p>
        </w:tc>
      </w:tr>
      <w:tr w:rsidR="003C1A2D" w:rsidRPr="00D84938" w:rsidDel="00BD6A5D" w14:paraId="6655F121" w14:textId="08ED6209">
        <w:trPr>
          <w:del w:id="424" w:author="Iturra, Julio" w:date="2025-04-24T17:07:00Z"/>
        </w:trPr>
        <w:tc>
          <w:tcPr>
            <w:tcW w:w="0" w:type="auto"/>
            <w:tcMar>
              <w:top w:w="15" w:type="dxa"/>
              <w:left w:w="75" w:type="dxa"/>
              <w:bottom w:w="15" w:type="dxa"/>
              <w:right w:w="75" w:type="dxa"/>
            </w:tcMar>
            <w:vAlign w:val="center"/>
            <w:hideMark/>
          </w:tcPr>
          <w:p w14:paraId="2DAB8894" w14:textId="6B2759CF" w:rsidR="003C1A2D" w:rsidRPr="00D84938" w:rsidDel="00BD6A5D" w:rsidRDefault="003C1A2D" w:rsidP="00632BC8">
            <w:pPr>
              <w:spacing w:before="0" w:after="0"/>
              <w:rPr>
                <w:del w:id="425" w:author="Iturra, Julio" w:date="2025-04-24T17:07:00Z" w16du:dateUtc="2025-04-24T15:07:00Z"/>
                <w:rFonts w:cs="Times New Roman"/>
                <w:sz w:val="20"/>
                <w:szCs w:val="20"/>
              </w:rPr>
            </w:pPr>
            <w:del w:id="42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A34FFD" w14:textId="15ABF309" w:rsidR="003C1A2D" w:rsidRPr="00D84938" w:rsidDel="00BD6A5D" w:rsidRDefault="003C1A2D" w:rsidP="00632BC8">
            <w:pPr>
              <w:spacing w:before="0" w:after="0"/>
              <w:rPr>
                <w:del w:id="427" w:author="Iturra, Julio" w:date="2025-04-24T17:07:00Z" w16du:dateUtc="2025-04-24T15:07:00Z"/>
                <w:rFonts w:cs="Times New Roman"/>
                <w:sz w:val="20"/>
                <w:szCs w:val="20"/>
              </w:rPr>
            </w:pPr>
            <w:del w:id="42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C40558F" w14:textId="4B741587" w:rsidR="003C1A2D" w:rsidRPr="00D84938" w:rsidDel="00BD6A5D" w:rsidRDefault="003C1A2D" w:rsidP="00632BC8">
            <w:pPr>
              <w:spacing w:before="0" w:after="0"/>
              <w:rPr>
                <w:del w:id="429" w:author="Iturra, Julio" w:date="2025-04-24T17:07:00Z" w16du:dateUtc="2025-04-24T15:07:00Z"/>
                <w:rFonts w:cs="Times New Roman"/>
                <w:sz w:val="20"/>
                <w:szCs w:val="20"/>
              </w:rPr>
            </w:pPr>
            <w:del w:id="43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B1F0EB6" w14:textId="7D93C7EE" w:rsidR="003C1A2D" w:rsidRPr="00D84938" w:rsidDel="00BD6A5D" w:rsidRDefault="003C1A2D" w:rsidP="00632BC8">
            <w:pPr>
              <w:spacing w:before="0" w:after="0"/>
              <w:rPr>
                <w:del w:id="431" w:author="Iturra, Julio" w:date="2025-04-24T17:07:00Z" w16du:dateUtc="2025-04-24T15:07:00Z"/>
                <w:rFonts w:cs="Times New Roman"/>
                <w:sz w:val="20"/>
                <w:szCs w:val="20"/>
              </w:rPr>
            </w:pPr>
            <w:del w:id="43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1844C10" w14:textId="6083D231" w:rsidR="003C1A2D" w:rsidRPr="00D84938" w:rsidDel="00BD6A5D" w:rsidRDefault="003C1A2D" w:rsidP="00632BC8">
            <w:pPr>
              <w:spacing w:before="0" w:after="0"/>
              <w:rPr>
                <w:del w:id="433" w:author="Iturra, Julio" w:date="2025-04-24T17:07:00Z" w16du:dateUtc="2025-04-24T15:07:00Z"/>
                <w:rFonts w:cs="Times New Roman"/>
                <w:sz w:val="20"/>
                <w:szCs w:val="20"/>
              </w:rPr>
            </w:pPr>
            <w:del w:id="434"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B66C3AC" w14:textId="3D7278E4" w:rsidR="003C1A2D" w:rsidRPr="00D84938" w:rsidDel="00BD6A5D" w:rsidRDefault="003C1A2D" w:rsidP="00632BC8">
            <w:pPr>
              <w:spacing w:before="0" w:after="0"/>
              <w:rPr>
                <w:del w:id="435" w:author="Iturra, Julio" w:date="2025-04-24T17:07:00Z" w16du:dateUtc="2025-04-24T15:07:00Z"/>
                <w:rFonts w:cs="Times New Roman"/>
                <w:sz w:val="20"/>
                <w:szCs w:val="20"/>
              </w:rPr>
            </w:pPr>
            <w:del w:id="43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06D90B9" w14:textId="3D7692E0" w:rsidR="003C1A2D" w:rsidRPr="00D84938" w:rsidDel="00BD6A5D" w:rsidRDefault="003C1A2D" w:rsidP="00632BC8">
            <w:pPr>
              <w:spacing w:before="0" w:after="0"/>
              <w:rPr>
                <w:del w:id="437" w:author="Iturra, Julio" w:date="2025-04-24T17:07:00Z" w16du:dateUtc="2025-04-24T15:07:00Z"/>
                <w:rFonts w:cs="Times New Roman"/>
                <w:sz w:val="20"/>
                <w:szCs w:val="20"/>
              </w:rPr>
            </w:pPr>
            <w:del w:id="438" w:author="Iturra, Julio" w:date="2025-04-24T17:07:00Z" w16du:dateUtc="2025-04-24T15:07:00Z">
              <w:r w:rsidRPr="00D84938" w:rsidDel="00BD6A5D">
                <w:rPr>
                  <w:rFonts w:cs="Times New Roman"/>
                  <w:sz w:val="20"/>
                  <w:szCs w:val="20"/>
                </w:rPr>
                <w:delText>(0.02)</w:delText>
              </w:r>
            </w:del>
          </w:p>
        </w:tc>
      </w:tr>
      <w:tr w:rsidR="003C1A2D" w:rsidRPr="00D84938" w:rsidDel="00BD6A5D" w14:paraId="090570F7" w14:textId="5AC78B54">
        <w:trPr>
          <w:del w:id="439" w:author="Iturra, Julio" w:date="2025-04-24T17:07:00Z"/>
        </w:trPr>
        <w:tc>
          <w:tcPr>
            <w:tcW w:w="0" w:type="auto"/>
            <w:tcMar>
              <w:top w:w="15" w:type="dxa"/>
              <w:left w:w="75" w:type="dxa"/>
              <w:bottom w:w="15" w:type="dxa"/>
              <w:right w:w="75" w:type="dxa"/>
            </w:tcMar>
            <w:vAlign w:val="center"/>
            <w:hideMark/>
          </w:tcPr>
          <w:p w14:paraId="0A107CB9" w14:textId="686E4C0C" w:rsidR="003C1A2D" w:rsidRPr="00D84938" w:rsidDel="00BD6A5D" w:rsidRDefault="003C1A2D" w:rsidP="00632BC8">
            <w:pPr>
              <w:spacing w:before="0" w:after="0"/>
              <w:rPr>
                <w:del w:id="440" w:author="Iturra, Julio" w:date="2025-04-24T17:07:00Z" w16du:dateUtc="2025-04-24T15:07:00Z"/>
                <w:rFonts w:cs="Times New Roman"/>
                <w:sz w:val="20"/>
                <w:szCs w:val="20"/>
              </w:rPr>
            </w:pPr>
            <w:del w:id="441" w:author="Iturra, Julio" w:date="2025-04-24T17:07:00Z" w16du:dateUtc="2025-04-24T15:07:00Z">
              <w:r w:rsidRPr="00D84938" w:rsidDel="00BD6A5D">
                <w:rPr>
                  <w:rFonts w:cs="Times New Roman"/>
                  <w:sz w:val="20"/>
                  <w:szCs w:val="20"/>
                </w:rPr>
                <w:delText>Network size</w:delText>
              </w:r>
            </w:del>
          </w:p>
        </w:tc>
        <w:tc>
          <w:tcPr>
            <w:tcW w:w="0" w:type="auto"/>
            <w:tcMar>
              <w:top w:w="15" w:type="dxa"/>
              <w:left w:w="75" w:type="dxa"/>
              <w:bottom w:w="15" w:type="dxa"/>
              <w:right w:w="75" w:type="dxa"/>
            </w:tcMar>
            <w:vAlign w:val="center"/>
            <w:hideMark/>
          </w:tcPr>
          <w:p w14:paraId="358D70BE" w14:textId="3DE2C323" w:rsidR="003C1A2D" w:rsidRPr="00D84938" w:rsidDel="00BD6A5D" w:rsidRDefault="003C1A2D" w:rsidP="00632BC8">
            <w:pPr>
              <w:spacing w:before="0" w:after="0"/>
              <w:rPr>
                <w:del w:id="442" w:author="Iturra, Julio" w:date="2025-04-24T17:07:00Z" w16du:dateUtc="2025-04-24T15:07:00Z"/>
                <w:rFonts w:cs="Times New Roman"/>
                <w:sz w:val="20"/>
                <w:szCs w:val="20"/>
              </w:rPr>
            </w:pPr>
            <w:del w:id="44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2AF0F5" w14:textId="1F130314" w:rsidR="003C1A2D" w:rsidRPr="00D84938" w:rsidDel="00BD6A5D" w:rsidRDefault="003C1A2D" w:rsidP="00632BC8">
            <w:pPr>
              <w:spacing w:before="0" w:after="0"/>
              <w:rPr>
                <w:del w:id="444" w:author="Iturra, Julio" w:date="2025-04-24T17:07:00Z" w16du:dateUtc="2025-04-24T15:07:00Z"/>
                <w:rFonts w:cs="Times New Roman"/>
                <w:sz w:val="20"/>
                <w:szCs w:val="20"/>
              </w:rPr>
            </w:pPr>
            <w:del w:id="44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06AA8DE" w14:textId="728117C4" w:rsidR="003C1A2D" w:rsidRPr="00D84938" w:rsidDel="00BD6A5D" w:rsidRDefault="003C1A2D" w:rsidP="00632BC8">
            <w:pPr>
              <w:spacing w:before="0" w:after="0"/>
              <w:rPr>
                <w:del w:id="446" w:author="Iturra, Julio" w:date="2025-04-24T17:07:00Z" w16du:dateUtc="2025-04-24T15:07:00Z"/>
                <w:rFonts w:cs="Times New Roman"/>
                <w:sz w:val="20"/>
                <w:szCs w:val="20"/>
              </w:rPr>
            </w:pPr>
            <w:del w:id="44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6DD1987" w14:textId="229A91FA" w:rsidR="003C1A2D" w:rsidRPr="00D84938" w:rsidDel="00BD6A5D" w:rsidRDefault="003C1A2D" w:rsidP="00632BC8">
            <w:pPr>
              <w:spacing w:before="0" w:after="0"/>
              <w:rPr>
                <w:del w:id="448" w:author="Iturra, Julio" w:date="2025-04-24T17:07:00Z" w16du:dateUtc="2025-04-24T15:07:00Z"/>
                <w:rFonts w:cs="Times New Roman"/>
                <w:sz w:val="20"/>
                <w:szCs w:val="20"/>
              </w:rPr>
            </w:pPr>
            <w:del w:id="449"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5B291174" w14:textId="660A6F60" w:rsidR="003C1A2D" w:rsidRPr="00D84938" w:rsidDel="00BD6A5D" w:rsidRDefault="003C1A2D" w:rsidP="00632BC8">
            <w:pPr>
              <w:spacing w:before="0" w:after="0"/>
              <w:rPr>
                <w:del w:id="450" w:author="Iturra, Julio" w:date="2025-04-24T17:07:00Z" w16du:dateUtc="2025-04-24T15:07:00Z"/>
                <w:rFonts w:cs="Times New Roman"/>
                <w:sz w:val="20"/>
                <w:szCs w:val="20"/>
              </w:rPr>
            </w:pPr>
            <w:del w:id="45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18F7EEF" w14:textId="23750182" w:rsidR="003C1A2D" w:rsidRPr="00D84938" w:rsidDel="00BD6A5D" w:rsidRDefault="003C1A2D" w:rsidP="00632BC8">
            <w:pPr>
              <w:spacing w:before="0" w:after="0"/>
              <w:rPr>
                <w:del w:id="452" w:author="Iturra, Julio" w:date="2025-04-24T17:07:00Z" w16du:dateUtc="2025-04-24T15:07:00Z"/>
                <w:rFonts w:cs="Times New Roman"/>
                <w:sz w:val="20"/>
                <w:szCs w:val="20"/>
              </w:rPr>
            </w:pPr>
            <w:del w:id="453" w:author="Iturra, Julio" w:date="2025-04-24T17:07:00Z" w16du:dateUtc="2025-04-24T15:07:00Z">
              <w:r w:rsidRPr="00D84938" w:rsidDel="00BD6A5D">
                <w:rPr>
                  <w:rFonts w:cs="Times New Roman"/>
                  <w:sz w:val="20"/>
                  <w:szCs w:val="20"/>
                </w:rPr>
                <w:delText>-0.01</w:delText>
              </w:r>
            </w:del>
          </w:p>
        </w:tc>
      </w:tr>
      <w:tr w:rsidR="003C1A2D" w:rsidRPr="00D84938" w:rsidDel="00BD6A5D" w14:paraId="5413A687" w14:textId="64030A98">
        <w:trPr>
          <w:del w:id="454" w:author="Iturra, Julio" w:date="2025-04-24T17:07:00Z"/>
        </w:trPr>
        <w:tc>
          <w:tcPr>
            <w:tcW w:w="0" w:type="auto"/>
            <w:tcMar>
              <w:top w:w="15" w:type="dxa"/>
              <w:left w:w="75" w:type="dxa"/>
              <w:bottom w:w="15" w:type="dxa"/>
              <w:right w:w="75" w:type="dxa"/>
            </w:tcMar>
            <w:vAlign w:val="center"/>
            <w:hideMark/>
          </w:tcPr>
          <w:p w14:paraId="30CB7AEA" w14:textId="06910FC1" w:rsidR="003C1A2D" w:rsidRPr="00D84938" w:rsidDel="00BD6A5D" w:rsidRDefault="003C1A2D" w:rsidP="00632BC8">
            <w:pPr>
              <w:spacing w:before="0" w:after="0"/>
              <w:rPr>
                <w:del w:id="455" w:author="Iturra, Julio" w:date="2025-04-24T17:07:00Z" w16du:dateUtc="2025-04-24T15:07:00Z"/>
                <w:rFonts w:cs="Times New Roman"/>
                <w:sz w:val="20"/>
                <w:szCs w:val="20"/>
              </w:rPr>
            </w:pPr>
            <w:del w:id="45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9372BEB" w14:textId="15CE93CF" w:rsidR="003C1A2D" w:rsidRPr="00D84938" w:rsidDel="00BD6A5D" w:rsidRDefault="003C1A2D" w:rsidP="00632BC8">
            <w:pPr>
              <w:spacing w:before="0" w:after="0"/>
              <w:rPr>
                <w:del w:id="457" w:author="Iturra, Julio" w:date="2025-04-24T17:07:00Z" w16du:dateUtc="2025-04-24T15:07:00Z"/>
                <w:rFonts w:cs="Times New Roman"/>
                <w:sz w:val="20"/>
                <w:szCs w:val="20"/>
              </w:rPr>
            </w:pPr>
            <w:del w:id="45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9C7FBC" w14:textId="47EE2C0D" w:rsidR="003C1A2D" w:rsidRPr="00D84938" w:rsidDel="00BD6A5D" w:rsidRDefault="003C1A2D" w:rsidP="00632BC8">
            <w:pPr>
              <w:spacing w:before="0" w:after="0"/>
              <w:rPr>
                <w:del w:id="459" w:author="Iturra, Julio" w:date="2025-04-24T17:07:00Z" w16du:dateUtc="2025-04-24T15:07:00Z"/>
                <w:rFonts w:cs="Times New Roman"/>
                <w:sz w:val="20"/>
                <w:szCs w:val="20"/>
              </w:rPr>
            </w:pPr>
            <w:del w:id="46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2DD0CF7" w14:textId="472D03A3" w:rsidR="003C1A2D" w:rsidRPr="00D84938" w:rsidDel="00BD6A5D" w:rsidRDefault="003C1A2D" w:rsidP="00632BC8">
            <w:pPr>
              <w:spacing w:before="0" w:after="0"/>
              <w:rPr>
                <w:del w:id="461" w:author="Iturra, Julio" w:date="2025-04-24T17:07:00Z" w16du:dateUtc="2025-04-24T15:07:00Z"/>
                <w:rFonts w:cs="Times New Roman"/>
                <w:sz w:val="20"/>
                <w:szCs w:val="20"/>
              </w:rPr>
            </w:pPr>
            <w:del w:id="46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5472604" w14:textId="5CF6B6A2" w:rsidR="003C1A2D" w:rsidRPr="00D84938" w:rsidDel="00BD6A5D" w:rsidRDefault="003C1A2D" w:rsidP="00632BC8">
            <w:pPr>
              <w:spacing w:before="0" w:after="0"/>
              <w:rPr>
                <w:del w:id="463" w:author="Iturra, Julio" w:date="2025-04-24T17:07:00Z" w16du:dateUtc="2025-04-24T15:07:00Z"/>
                <w:rFonts w:cs="Times New Roman"/>
                <w:sz w:val="20"/>
                <w:szCs w:val="20"/>
              </w:rPr>
            </w:pPr>
            <w:del w:id="464"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58A2977" w14:textId="68204AD5" w:rsidR="003C1A2D" w:rsidRPr="00D84938" w:rsidDel="00BD6A5D" w:rsidRDefault="003C1A2D" w:rsidP="00632BC8">
            <w:pPr>
              <w:spacing w:before="0" w:after="0"/>
              <w:rPr>
                <w:del w:id="465" w:author="Iturra, Julio" w:date="2025-04-24T17:07:00Z" w16du:dateUtc="2025-04-24T15:07:00Z"/>
                <w:rFonts w:cs="Times New Roman"/>
                <w:sz w:val="20"/>
                <w:szCs w:val="20"/>
              </w:rPr>
            </w:pPr>
            <w:del w:id="46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065950C" w14:textId="6E1CDACE" w:rsidR="003C1A2D" w:rsidRPr="00D84938" w:rsidDel="00BD6A5D" w:rsidRDefault="003C1A2D" w:rsidP="00632BC8">
            <w:pPr>
              <w:spacing w:before="0" w:after="0"/>
              <w:rPr>
                <w:del w:id="467" w:author="Iturra, Julio" w:date="2025-04-24T17:07:00Z" w16du:dateUtc="2025-04-24T15:07:00Z"/>
                <w:rFonts w:cs="Times New Roman"/>
                <w:sz w:val="20"/>
                <w:szCs w:val="20"/>
              </w:rPr>
            </w:pPr>
            <w:del w:id="468" w:author="Iturra, Julio" w:date="2025-04-24T17:07:00Z" w16du:dateUtc="2025-04-24T15:07:00Z">
              <w:r w:rsidRPr="00D84938" w:rsidDel="00BD6A5D">
                <w:rPr>
                  <w:rFonts w:cs="Times New Roman"/>
                  <w:sz w:val="20"/>
                  <w:szCs w:val="20"/>
                </w:rPr>
                <w:delText>(0.02)</w:delText>
              </w:r>
            </w:del>
          </w:p>
        </w:tc>
      </w:tr>
      <w:tr w:rsidR="003C1A2D" w:rsidRPr="00D84938" w:rsidDel="00BD6A5D" w14:paraId="1A2EA53C" w14:textId="03B51878">
        <w:trPr>
          <w:del w:id="469" w:author="Iturra, Julio" w:date="2025-04-24T17:07:00Z"/>
        </w:trPr>
        <w:tc>
          <w:tcPr>
            <w:tcW w:w="0" w:type="auto"/>
            <w:tcMar>
              <w:top w:w="15" w:type="dxa"/>
              <w:left w:w="75" w:type="dxa"/>
              <w:bottom w:w="15" w:type="dxa"/>
              <w:right w:w="75" w:type="dxa"/>
            </w:tcMar>
            <w:vAlign w:val="center"/>
            <w:hideMark/>
          </w:tcPr>
          <w:p w14:paraId="10E87997" w14:textId="056DD941" w:rsidR="003C1A2D" w:rsidRPr="00D84938" w:rsidDel="00BD6A5D" w:rsidRDefault="003C1A2D" w:rsidP="00632BC8">
            <w:pPr>
              <w:spacing w:before="0" w:after="0"/>
              <w:rPr>
                <w:del w:id="470" w:author="Iturra, Julio" w:date="2025-04-24T17:07:00Z" w16du:dateUtc="2025-04-24T15:07:00Z"/>
                <w:rFonts w:cs="Times New Roman"/>
                <w:sz w:val="20"/>
                <w:szCs w:val="20"/>
              </w:rPr>
            </w:pPr>
            <w:del w:id="471" w:author="Iturra, Julio" w:date="2025-04-24T17:07:00Z" w16du:dateUtc="2025-04-24T15:07:00Z">
              <w:r w:rsidRPr="00D84938" w:rsidDel="00BD6A5D">
                <w:rPr>
                  <w:rFonts w:cs="Times New Roman"/>
                  <w:sz w:val="20"/>
                  <w:szCs w:val="20"/>
                </w:rPr>
                <w:delText>HH Income</w:delText>
              </w:r>
            </w:del>
          </w:p>
        </w:tc>
        <w:tc>
          <w:tcPr>
            <w:tcW w:w="0" w:type="auto"/>
            <w:tcMar>
              <w:top w:w="15" w:type="dxa"/>
              <w:left w:w="75" w:type="dxa"/>
              <w:bottom w:w="15" w:type="dxa"/>
              <w:right w:w="75" w:type="dxa"/>
            </w:tcMar>
            <w:vAlign w:val="center"/>
            <w:hideMark/>
          </w:tcPr>
          <w:p w14:paraId="418D50F9" w14:textId="07CB508D" w:rsidR="003C1A2D" w:rsidRPr="00D84938" w:rsidDel="00BD6A5D" w:rsidRDefault="003C1A2D" w:rsidP="00632BC8">
            <w:pPr>
              <w:spacing w:before="0" w:after="0"/>
              <w:rPr>
                <w:del w:id="472" w:author="Iturra, Julio" w:date="2025-04-24T17:07:00Z" w16du:dateUtc="2025-04-24T15:07:00Z"/>
                <w:rFonts w:cs="Times New Roman"/>
                <w:sz w:val="20"/>
                <w:szCs w:val="20"/>
              </w:rPr>
            </w:pPr>
            <w:del w:id="47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68465C" w14:textId="668FA232" w:rsidR="003C1A2D" w:rsidRPr="00D84938" w:rsidDel="00BD6A5D" w:rsidRDefault="003C1A2D" w:rsidP="00632BC8">
            <w:pPr>
              <w:spacing w:before="0" w:after="0"/>
              <w:rPr>
                <w:del w:id="474" w:author="Iturra, Julio" w:date="2025-04-24T17:07:00Z" w16du:dateUtc="2025-04-24T15:07:00Z"/>
                <w:rFonts w:cs="Times New Roman"/>
                <w:sz w:val="20"/>
                <w:szCs w:val="20"/>
              </w:rPr>
            </w:pPr>
            <w:del w:id="47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C601275" w14:textId="67960E60" w:rsidR="003C1A2D" w:rsidRPr="00D84938" w:rsidDel="00BD6A5D" w:rsidRDefault="003C1A2D" w:rsidP="00632BC8">
            <w:pPr>
              <w:spacing w:before="0" w:after="0"/>
              <w:rPr>
                <w:del w:id="476" w:author="Iturra, Julio" w:date="2025-04-24T17:07:00Z" w16du:dateUtc="2025-04-24T15:07:00Z"/>
                <w:rFonts w:cs="Times New Roman"/>
                <w:sz w:val="20"/>
                <w:szCs w:val="20"/>
              </w:rPr>
            </w:pPr>
            <w:del w:id="47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B106F1" w14:textId="11E79C71" w:rsidR="003C1A2D" w:rsidRPr="00D84938" w:rsidDel="00BD6A5D" w:rsidRDefault="003C1A2D" w:rsidP="00632BC8">
            <w:pPr>
              <w:spacing w:before="0" w:after="0"/>
              <w:rPr>
                <w:del w:id="478" w:author="Iturra, Julio" w:date="2025-04-24T17:07:00Z" w16du:dateUtc="2025-04-24T15:07:00Z"/>
                <w:rFonts w:cs="Times New Roman"/>
                <w:sz w:val="20"/>
                <w:szCs w:val="20"/>
              </w:rPr>
            </w:pPr>
            <w:del w:id="47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E642FE1" w14:textId="4FDECCB6" w:rsidR="003C1A2D" w:rsidRPr="00D84938" w:rsidDel="00BD6A5D" w:rsidRDefault="003C1A2D" w:rsidP="00632BC8">
            <w:pPr>
              <w:spacing w:before="0" w:after="0"/>
              <w:rPr>
                <w:del w:id="480" w:author="Iturra, Julio" w:date="2025-04-24T17:07:00Z" w16du:dateUtc="2025-04-24T15:07:00Z"/>
                <w:rFonts w:cs="Times New Roman"/>
                <w:sz w:val="20"/>
                <w:szCs w:val="20"/>
              </w:rPr>
            </w:pPr>
            <w:del w:id="481"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148DACE6" w14:textId="560B1F1A" w:rsidR="003C1A2D" w:rsidRPr="00D84938" w:rsidDel="00BD6A5D" w:rsidRDefault="003C1A2D" w:rsidP="00632BC8">
            <w:pPr>
              <w:spacing w:before="0" w:after="0"/>
              <w:rPr>
                <w:del w:id="482" w:author="Iturra, Julio" w:date="2025-04-24T17:07:00Z" w16du:dateUtc="2025-04-24T15:07:00Z"/>
                <w:rFonts w:cs="Times New Roman"/>
                <w:sz w:val="20"/>
                <w:szCs w:val="20"/>
              </w:rPr>
            </w:pPr>
            <w:del w:id="483" w:author="Iturra, Julio" w:date="2025-04-24T17:07:00Z" w16du:dateUtc="2025-04-24T15:07:00Z">
              <w:r w:rsidRPr="00D84938" w:rsidDel="00BD6A5D">
                <w:rPr>
                  <w:rFonts w:cs="Times New Roman"/>
                  <w:sz w:val="20"/>
                  <w:szCs w:val="20"/>
                </w:rPr>
                <w:delText>-0.03</w:delText>
              </w:r>
            </w:del>
          </w:p>
        </w:tc>
      </w:tr>
      <w:tr w:rsidR="003C1A2D" w:rsidRPr="00D84938" w:rsidDel="00BD6A5D" w14:paraId="03630550" w14:textId="7F45FA29">
        <w:trPr>
          <w:del w:id="484" w:author="Iturra, Julio" w:date="2025-04-24T17:07:00Z"/>
        </w:trPr>
        <w:tc>
          <w:tcPr>
            <w:tcW w:w="0" w:type="auto"/>
            <w:tcMar>
              <w:top w:w="15" w:type="dxa"/>
              <w:left w:w="75" w:type="dxa"/>
              <w:bottom w:w="15" w:type="dxa"/>
              <w:right w:w="75" w:type="dxa"/>
            </w:tcMar>
            <w:vAlign w:val="center"/>
            <w:hideMark/>
          </w:tcPr>
          <w:p w14:paraId="0A85B2AF" w14:textId="0484ACD5" w:rsidR="003C1A2D" w:rsidRPr="00D84938" w:rsidDel="00BD6A5D" w:rsidRDefault="003C1A2D" w:rsidP="00632BC8">
            <w:pPr>
              <w:spacing w:before="0" w:after="0"/>
              <w:rPr>
                <w:del w:id="485" w:author="Iturra, Julio" w:date="2025-04-24T17:07:00Z" w16du:dateUtc="2025-04-24T15:07:00Z"/>
                <w:rFonts w:cs="Times New Roman"/>
                <w:sz w:val="20"/>
                <w:szCs w:val="20"/>
              </w:rPr>
            </w:pPr>
            <w:del w:id="48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24ACC7" w14:textId="6A9F9084" w:rsidR="003C1A2D" w:rsidRPr="00D84938" w:rsidDel="00BD6A5D" w:rsidRDefault="003C1A2D" w:rsidP="00632BC8">
            <w:pPr>
              <w:spacing w:before="0" w:after="0"/>
              <w:rPr>
                <w:del w:id="487" w:author="Iturra, Julio" w:date="2025-04-24T17:07:00Z" w16du:dateUtc="2025-04-24T15:07:00Z"/>
                <w:rFonts w:cs="Times New Roman"/>
                <w:sz w:val="20"/>
                <w:szCs w:val="20"/>
              </w:rPr>
            </w:pPr>
            <w:del w:id="48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80539E5" w14:textId="46499EF7" w:rsidR="003C1A2D" w:rsidRPr="00D84938" w:rsidDel="00BD6A5D" w:rsidRDefault="003C1A2D" w:rsidP="00632BC8">
            <w:pPr>
              <w:spacing w:before="0" w:after="0"/>
              <w:rPr>
                <w:del w:id="489" w:author="Iturra, Julio" w:date="2025-04-24T17:07:00Z" w16du:dateUtc="2025-04-24T15:07:00Z"/>
                <w:rFonts w:cs="Times New Roman"/>
                <w:sz w:val="20"/>
                <w:szCs w:val="20"/>
              </w:rPr>
            </w:pPr>
            <w:del w:id="49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B8AB35F" w14:textId="4DE5D0B2" w:rsidR="003C1A2D" w:rsidRPr="00D84938" w:rsidDel="00BD6A5D" w:rsidRDefault="003C1A2D" w:rsidP="00632BC8">
            <w:pPr>
              <w:spacing w:before="0" w:after="0"/>
              <w:rPr>
                <w:del w:id="491" w:author="Iturra, Julio" w:date="2025-04-24T17:07:00Z" w16du:dateUtc="2025-04-24T15:07:00Z"/>
                <w:rFonts w:cs="Times New Roman"/>
                <w:sz w:val="20"/>
                <w:szCs w:val="20"/>
              </w:rPr>
            </w:pPr>
            <w:del w:id="49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31031A9" w14:textId="5929B280" w:rsidR="003C1A2D" w:rsidRPr="00D84938" w:rsidDel="00BD6A5D" w:rsidRDefault="003C1A2D" w:rsidP="00632BC8">
            <w:pPr>
              <w:spacing w:before="0" w:after="0"/>
              <w:rPr>
                <w:del w:id="493" w:author="Iturra, Julio" w:date="2025-04-24T17:07:00Z" w16du:dateUtc="2025-04-24T15:07:00Z"/>
                <w:rFonts w:cs="Times New Roman"/>
                <w:sz w:val="20"/>
                <w:szCs w:val="20"/>
              </w:rPr>
            </w:pPr>
            <w:del w:id="49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4DD452" w14:textId="52779E38" w:rsidR="003C1A2D" w:rsidRPr="00D84938" w:rsidDel="00BD6A5D" w:rsidRDefault="003C1A2D" w:rsidP="00632BC8">
            <w:pPr>
              <w:spacing w:before="0" w:after="0"/>
              <w:rPr>
                <w:del w:id="495" w:author="Iturra, Julio" w:date="2025-04-24T17:07:00Z" w16du:dateUtc="2025-04-24T15:07:00Z"/>
                <w:rFonts w:cs="Times New Roman"/>
                <w:sz w:val="20"/>
                <w:szCs w:val="20"/>
              </w:rPr>
            </w:pPr>
            <w:del w:id="496"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7D722E9" w14:textId="0DB54C8A" w:rsidR="003C1A2D" w:rsidRPr="00D84938" w:rsidDel="00BD6A5D" w:rsidRDefault="003C1A2D" w:rsidP="00632BC8">
            <w:pPr>
              <w:spacing w:before="0" w:after="0"/>
              <w:rPr>
                <w:del w:id="497" w:author="Iturra, Julio" w:date="2025-04-24T17:07:00Z" w16du:dateUtc="2025-04-24T15:07:00Z"/>
                <w:rFonts w:cs="Times New Roman"/>
                <w:sz w:val="20"/>
                <w:szCs w:val="20"/>
              </w:rPr>
            </w:pPr>
            <w:del w:id="498" w:author="Iturra, Julio" w:date="2025-04-24T17:07:00Z" w16du:dateUtc="2025-04-24T15:07:00Z">
              <w:r w:rsidRPr="00D84938" w:rsidDel="00BD6A5D">
                <w:rPr>
                  <w:rFonts w:cs="Times New Roman"/>
                  <w:sz w:val="20"/>
                  <w:szCs w:val="20"/>
                </w:rPr>
                <w:delText>(0.02)</w:delText>
              </w:r>
            </w:del>
          </w:p>
        </w:tc>
      </w:tr>
      <w:tr w:rsidR="003C1A2D" w:rsidRPr="00D84938" w:rsidDel="00BD6A5D" w14:paraId="579A0448" w14:textId="25CC7AFE">
        <w:trPr>
          <w:del w:id="499" w:author="Iturra, Julio" w:date="2025-04-24T17:07:00Z"/>
        </w:trPr>
        <w:tc>
          <w:tcPr>
            <w:tcW w:w="0" w:type="auto"/>
            <w:tcMar>
              <w:top w:w="15" w:type="dxa"/>
              <w:left w:w="75" w:type="dxa"/>
              <w:bottom w:w="15" w:type="dxa"/>
              <w:right w:w="75" w:type="dxa"/>
            </w:tcMar>
            <w:vAlign w:val="center"/>
            <w:hideMark/>
          </w:tcPr>
          <w:p w14:paraId="08CF782D" w14:textId="62C1D163" w:rsidR="003C1A2D" w:rsidRPr="00D84938" w:rsidDel="00BD6A5D" w:rsidRDefault="003C1A2D" w:rsidP="00632BC8">
            <w:pPr>
              <w:spacing w:before="0" w:after="0"/>
              <w:rPr>
                <w:del w:id="500" w:author="Iturra, Julio" w:date="2025-04-24T17:07:00Z" w16du:dateUtc="2025-04-24T15:07:00Z"/>
                <w:rFonts w:cs="Times New Roman"/>
                <w:sz w:val="20"/>
                <w:szCs w:val="20"/>
              </w:rPr>
            </w:pPr>
            <w:del w:id="501" w:author="Iturra, Julio" w:date="2025-04-24T17:07:00Z" w16du:dateUtc="2025-04-24T15:07:00Z">
              <w:r w:rsidRPr="00D84938" w:rsidDel="00BD6A5D">
                <w:rPr>
                  <w:rFonts w:cs="Times New Roman"/>
                  <w:sz w:val="20"/>
                  <w:szCs w:val="20"/>
                </w:rPr>
                <w:delText>University Degree</w:delText>
              </w:r>
            </w:del>
          </w:p>
        </w:tc>
        <w:tc>
          <w:tcPr>
            <w:tcW w:w="0" w:type="auto"/>
            <w:tcMar>
              <w:top w:w="15" w:type="dxa"/>
              <w:left w:w="75" w:type="dxa"/>
              <w:bottom w:w="15" w:type="dxa"/>
              <w:right w:w="75" w:type="dxa"/>
            </w:tcMar>
            <w:vAlign w:val="center"/>
            <w:hideMark/>
          </w:tcPr>
          <w:p w14:paraId="1A420CF9" w14:textId="221B6C16" w:rsidR="003C1A2D" w:rsidRPr="00D84938" w:rsidDel="00BD6A5D" w:rsidRDefault="003C1A2D" w:rsidP="00632BC8">
            <w:pPr>
              <w:spacing w:before="0" w:after="0"/>
              <w:rPr>
                <w:del w:id="502" w:author="Iturra, Julio" w:date="2025-04-24T17:07:00Z" w16du:dateUtc="2025-04-24T15:07:00Z"/>
                <w:rFonts w:cs="Times New Roman"/>
                <w:sz w:val="20"/>
                <w:szCs w:val="20"/>
              </w:rPr>
            </w:pPr>
            <w:del w:id="50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2F86FE4" w14:textId="6C09055F" w:rsidR="003C1A2D" w:rsidRPr="00D84938" w:rsidDel="00BD6A5D" w:rsidRDefault="003C1A2D" w:rsidP="00632BC8">
            <w:pPr>
              <w:spacing w:before="0" w:after="0"/>
              <w:rPr>
                <w:del w:id="504" w:author="Iturra, Julio" w:date="2025-04-24T17:07:00Z" w16du:dateUtc="2025-04-24T15:07:00Z"/>
                <w:rFonts w:cs="Times New Roman"/>
                <w:sz w:val="20"/>
                <w:szCs w:val="20"/>
              </w:rPr>
            </w:pPr>
            <w:del w:id="50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E969F3" w14:textId="359598FC" w:rsidR="003C1A2D" w:rsidRPr="00D84938" w:rsidDel="00BD6A5D" w:rsidRDefault="003C1A2D" w:rsidP="00632BC8">
            <w:pPr>
              <w:spacing w:before="0" w:after="0"/>
              <w:rPr>
                <w:del w:id="506" w:author="Iturra, Julio" w:date="2025-04-24T17:07:00Z" w16du:dateUtc="2025-04-24T15:07:00Z"/>
                <w:rFonts w:cs="Times New Roman"/>
                <w:sz w:val="20"/>
                <w:szCs w:val="20"/>
              </w:rPr>
            </w:pPr>
            <w:del w:id="50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8926D4F" w14:textId="6A063951" w:rsidR="003C1A2D" w:rsidRPr="00D84938" w:rsidDel="00BD6A5D" w:rsidRDefault="003C1A2D" w:rsidP="00632BC8">
            <w:pPr>
              <w:spacing w:before="0" w:after="0"/>
              <w:rPr>
                <w:del w:id="508" w:author="Iturra, Julio" w:date="2025-04-24T17:07:00Z" w16du:dateUtc="2025-04-24T15:07:00Z"/>
                <w:rFonts w:cs="Times New Roman"/>
                <w:sz w:val="20"/>
                <w:szCs w:val="20"/>
              </w:rPr>
            </w:pPr>
            <w:del w:id="50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786E54" w14:textId="0B8D5461" w:rsidR="003C1A2D" w:rsidRPr="00D84938" w:rsidDel="00BD6A5D" w:rsidRDefault="003C1A2D" w:rsidP="00632BC8">
            <w:pPr>
              <w:spacing w:before="0" w:after="0"/>
              <w:rPr>
                <w:del w:id="510" w:author="Iturra, Julio" w:date="2025-04-24T17:07:00Z" w16du:dateUtc="2025-04-24T15:07:00Z"/>
                <w:rFonts w:cs="Times New Roman"/>
                <w:sz w:val="20"/>
                <w:szCs w:val="20"/>
              </w:rPr>
            </w:pPr>
            <w:del w:id="511"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3B2D6575" w14:textId="16AA7EBB" w:rsidR="003C1A2D" w:rsidRPr="00D84938" w:rsidDel="00BD6A5D" w:rsidRDefault="003C1A2D" w:rsidP="00632BC8">
            <w:pPr>
              <w:spacing w:before="0" w:after="0"/>
              <w:rPr>
                <w:del w:id="512" w:author="Iturra, Julio" w:date="2025-04-24T17:07:00Z" w16du:dateUtc="2025-04-24T15:07:00Z"/>
                <w:rFonts w:cs="Times New Roman"/>
                <w:sz w:val="20"/>
                <w:szCs w:val="20"/>
              </w:rPr>
            </w:pPr>
            <w:del w:id="513" w:author="Iturra, Julio" w:date="2025-04-24T17:07:00Z" w16du:dateUtc="2025-04-24T15:07:00Z">
              <w:r w:rsidRPr="00D84938" w:rsidDel="00BD6A5D">
                <w:rPr>
                  <w:rFonts w:cs="Times New Roman"/>
                  <w:sz w:val="20"/>
                  <w:szCs w:val="20"/>
                </w:rPr>
                <w:delText>-0.01</w:delText>
              </w:r>
            </w:del>
          </w:p>
        </w:tc>
      </w:tr>
      <w:tr w:rsidR="003C1A2D" w:rsidRPr="00D84938" w:rsidDel="00BD6A5D" w14:paraId="4D8B98C6" w14:textId="4F0796EA">
        <w:trPr>
          <w:del w:id="514" w:author="Iturra, Julio" w:date="2025-04-24T17:07:00Z"/>
        </w:trPr>
        <w:tc>
          <w:tcPr>
            <w:tcW w:w="0" w:type="auto"/>
            <w:tcMar>
              <w:top w:w="15" w:type="dxa"/>
              <w:left w:w="75" w:type="dxa"/>
              <w:bottom w:w="15" w:type="dxa"/>
              <w:right w:w="75" w:type="dxa"/>
            </w:tcMar>
            <w:vAlign w:val="center"/>
            <w:hideMark/>
          </w:tcPr>
          <w:p w14:paraId="4AA322A2" w14:textId="2F91B3C4" w:rsidR="003C1A2D" w:rsidRPr="00D84938" w:rsidDel="00BD6A5D" w:rsidRDefault="003C1A2D" w:rsidP="00632BC8">
            <w:pPr>
              <w:spacing w:before="0" w:after="0"/>
              <w:rPr>
                <w:del w:id="515" w:author="Iturra, Julio" w:date="2025-04-24T17:07:00Z" w16du:dateUtc="2025-04-24T15:07:00Z"/>
                <w:rFonts w:cs="Times New Roman"/>
                <w:sz w:val="20"/>
                <w:szCs w:val="20"/>
              </w:rPr>
            </w:pPr>
            <w:del w:id="51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F7490F1" w14:textId="3619EFA7" w:rsidR="003C1A2D" w:rsidRPr="00D84938" w:rsidDel="00BD6A5D" w:rsidRDefault="003C1A2D" w:rsidP="00632BC8">
            <w:pPr>
              <w:spacing w:before="0" w:after="0"/>
              <w:rPr>
                <w:del w:id="517" w:author="Iturra, Julio" w:date="2025-04-24T17:07:00Z" w16du:dateUtc="2025-04-24T15:07:00Z"/>
                <w:rFonts w:cs="Times New Roman"/>
                <w:sz w:val="20"/>
                <w:szCs w:val="20"/>
              </w:rPr>
            </w:pPr>
            <w:del w:id="51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E96390" w14:textId="04158064" w:rsidR="003C1A2D" w:rsidRPr="00D84938" w:rsidDel="00BD6A5D" w:rsidRDefault="003C1A2D" w:rsidP="00632BC8">
            <w:pPr>
              <w:spacing w:before="0" w:after="0"/>
              <w:rPr>
                <w:del w:id="519" w:author="Iturra, Julio" w:date="2025-04-24T17:07:00Z" w16du:dateUtc="2025-04-24T15:07:00Z"/>
                <w:rFonts w:cs="Times New Roman"/>
                <w:sz w:val="20"/>
                <w:szCs w:val="20"/>
              </w:rPr>
            </w:pPr>
            <w:del w:id="52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59D6873" w14:textId="243F8764" w:rsidR="003C1A2D" w:rsidRPr="00D84938" w:rsidDel="00BD6A5D" w:rsidRDefault="003C1A2D" w:rsidP="00632BC8">
            <w:pPr>
              <w:spacing w:before="0" w:after="0"/>
              <w:rPr>
                <w:del w:id="521" w:author="Iturra, Julio" w:date="2025-04-24T17:07:00Z" w16du:dateUtc="2025-04-24T15:07:00Z"/>
                <w:rFonts w:cs="Times New Roman"/>
                <w:sz w:val="20"/>
                <w:szCs w:val="20"/>
              </w:rPr>
            </w:pPr>
            <w:del w:id="52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2BCD526" w14:textId="26F6B48B" w:rsidR="003C1A2D" w:rsidRPr="00D84938" w:rsidDel="00BD6A5D" w:rsidRDefault="003C1A2D" w:rsidP="00632BC8">
            <w:pPr>
              <w:spacing w:before="0" w:after="0"/>
              <w:rPr>
                <w:del w:id="523" w:author="Iturra, Julio" w:date="2025-04-24T17:07:00Z" w16du:dateUtc="2025-04-24T15:07:00Z"/>
                <w:rFonts w:cs="Times New Roman"/>
                <w:sz w:val="20"/>
                <w:szCs w:val="20"/>
              </w:rPr>
            </w:pPr>
            <w:del w:id="52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149F6AF" w14:textId="793AA785" w:rsidR="003C1A2D" w:rsidRPr="00D84938" w:rsidDel="00BD6A5D" w:rsidRDefault="003C1A2D" w:rsidP="00632BC8">
            <w:pPr>
              <w:spacing w:before="0" w:after="0"/>
              <w:rPr>
                <w:del w:id="525" w:author="Iturra, Julio" w:date="2025-04-24T17:07:00Z" w16du:dateUtc="2025-04-24T15:07:00Z"/>
                <w:rFonts w:cs="Times New Roman"/>
                <w:sz w:val="20"/>
                <w:szCs w:val="20"/>
              </w:rPr>
            </w:pPr>
            <w:del w:id="526"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6D897648" w14:textId="6D2567AF" w:rsidR="003C1A2D" w:rsidRPr="00D84938" w:rsidDel="00BD6A5D" w:rsidRDefault="003C1A2D" w:rsidP="00632BC8">
            <w:pPr>
              <w:spacing w:before="0" w:after="0"/>
              <w:rPr>
                <w:del w:id="527" w:author="Iturra, Julio" w:date="2025-04-24T17:07:00Z" w16du:dateUtc="2025-04-24T15:07:00Z"/>
                <w:rFonts w:cs="Times New Roman"/>
                <w:sz w:val="20"/>
                <w:szCs w:val="20"/>
              </w:rPr>
            </w:pPr>
            <w:del w:id="528" w:author="Iturra, Julio" w:date="2025-04-24T17:07:00Z" w16du:dateUtc="2025-04-24T15:07:00Z">
              <w:r w:rsidRPr="00D84938" w:rsidDel="00BD6A5D">
                <w:rPr>
                  <w:rFonts w:cs="Times New Roman"/>
                  <w:sz w:val="20"/>
                  <w:szCs w:val="20"/>
                </w:rPr>
                <w:delText>(0.03)</w:delText>
              </w:r>
            </w:del>
          </w:p>
        </w:tc>
      </w:tr>
      <w:tr w:rsidR="003C1A2D" w:rsidRPr="00D84938" w:rsidDel="00BD6A5D" w14:paraId="454AC312" w14:textId="17C29174">
        <w:trPr>
          <w:del w:id="529" w:author="Iturra, Julio" w:date="2025-04-24T17:07:00Z"/>
        </w:trPr>
        <w:tc>
          <w:tcPr>
            <w:tcW w:w="0" w:type="auto"/>
            <w:tcMar>
              <w:top w:w="15" w:type="dxa"/>
              <w:left w:w="75" w:type="dxa"/>
              <w:bottom w:w="15" w:type="dxa"/>
              <w:right w:w="75" w:type="dxa"/>
            </w:tcMar>
            <w:vAlign w:val="center"/>
            <w:hideMark/>
          </w:tcPr>
          <w:p w14:paraId="7F70BE11" w14:textId="2A181217" w:rsidR="003C1A2D" w:rsidRPr="00D84938" w:rsidDel="00BD6A5D" w:rsidRDefault="003C1A2D" w:rsidP="00632BC8">
            <w:pPr>
              <w:spacing w:before="0" w:after="0"/>
              <w:rPr>
                <w:del w:id="530" w:author="Iturra, Julio" w:date="2025-04-24T17:07:00Z" w16du:dateUtc="2025-04-24T15:07:00Z"/>
                <w:rFonts w:cs="Times New Roman"/>
                <w:sz w:val="20"/>
                <w:szCs w:val="20"/>
              </w:rPr>
            </w:pPr>
            <w:del w:id="531" w:author="Iturra, Julio" w:date="2025-04-24T17:07:00Z" w16du:dateUtc="2025-04-24T15:07:00Z">
              <w:r w:rsidRPr="00D84938" w:rsidDel="00BD6A5D">
                <w:rPr>
                  <w:rFonts w:cs="Times New Roman"/>
                  <w:sz w:val="20"/>
                  <w:szCs w:val="20"/>
                </w:rPr>
                <w:delText>Unit FE</w:delText>
              </w:r>
            </w:del>
          </w:p>
        </w:tc>
        <w:tc>
          <w:tcPr>
            <w:tcW w:w="0" w:type="auto"/>
            <w:tcMar>
              <w:top w:w="15" w:type="dxa"/>
              <w:left w:w="75" w:type="dxa"/>
              <w:bottom w:w="15" w:type="dxa"/>
              <w:right w:w="75" w:type="dxa"/>
            </w:tcMar>
            <w:vAlign w:val="center"/>
            <w:hideMark/>
          </w:tcPr>
          <w:p w14:paraId="23387FB9" w14:textId="19A0A30C" w:rsidR="003C1A2D" w:rsidRPr="00D84938" w:rsidDel="00BD6A5D" w:rsidRDefault="003C1A2D" w:rsidP="00632BC8">
            <w:pPr>
              <w:spacing w:before="0" w:after="0"/>
              <w:rPr>
                <w:del w:id="532" w:author="Iturra, Julio" w:date="2025-04-24T17:07:00Z" w16du:dateUtc="2025-04-24T15:07:00Z"/>
                <w:rFonts w:cs="Times New Roman"/>
                <w:sz w:val="20"/>
                <w:szCs w:val="20"/>
              </w:rPr>
            </w:pPr>
            <w:del w:id="533"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988A543" w14:textId="6E42D910" w:rsidR="003C1A2D" w:rsidRPr="00D84938" w:rsidDel="00BD6A5D" w:rsidRDefault="003C1A2D" w:rsidP="00632BC8">
            <w:pPr>
              <w:spacing w:before="0" w:after="0"/>
              <w:rPr>
                <w:del w:id="534" w:author="Iturra, Julio" w:date="2025-04-24T17:07:00Z" w16du:dateUtc="2025-04-24T15:07:00Z"/>
                <w:rFonts w:cs="Times New Roman"/>
                <w:sz w:val="20"/>
                <w:szCs w:val="20"/>
              </w:rPr>
            </w:pPr>
            <w:del w:id="535"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A38D901" w14:textId="0972BD1F" w:rsidR="003C1A2D" w:rsidRPr="00D84938" w:rsidDel="00BD6A5D" w:rsidRDefault="003C1A2D" w:rsidP="00632BC8">
            <w:pPr>
              <w:spacing w:before="0" w:after="0"/>
              <w:rPr>
                <w:del w:id="536" w:author="Iturra, Julio" w:date="2025-04-24T17:07:00Z" w16du:dateUtc="2025-04-24T15:07:00Z"/>
                <w:rFonts w:cs="Times New Roman"/>
                <w:sz w:val="20"/>
                <w:szCs w:val="20"/>
              </w:rPr>
            </w:pPr>
            <w:del w:id="537"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1E9B0CA" w14:textId="282555D3" w:rsidR="003C1A2D" w:rsidRPr="00D84938" w:rsidDel="00BD6A5D" w:rsidRDefault="003C1A2D" w:rsidP="00632BC8">
            <w:pPr>
              <w:spacing w:before="0" w:after="0"/>
              <w:rPr>
                <w:del w:id="538" w:author="Iturra, Julio" w:date="2025-04-24T17:07:00Z" w16du:dateUtc="2025-04-24T15:07:00Z"/>
                <w:rFonts w:cs="Times New Roman"/>
                <w:sz w:val="20"/>
                <w:szCs w:val="20"/>
              </w:rPr>
            </w:pPr>
            <w:del w:id="539"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D2FFC6A" w14:textId="10DDCE57" w:rsidR="003C1A2D" w:rsidRPr="00D84938" w:rsidDel="00BD6A5D" w:rsidRDefault="003C1A2D" w:rsidP="00632BC8">
            <w:pPr>
              <w:spacing w:before="0" w:after="0"/>
              <w:rPr>
                <w:del w:id="540" w:author="Iturra, Julio" w:date="2025-04-24T17:07:00Z" w16du:dateUtc="2025-04-24T15:07:00Z"/>
                <w:rFonts w:cs="Times New Roman"/>
                <w:sz w:val="20"/>
                <w:szCs w:val="20"/>
              </w:rPr>
            </w:pPr>
            <w:del w:id="541"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4F34FD7" w14:textId="795D9FA6" w:rsidR="003C1A2D" w:rsidRPr="00D84938" w:rsidDel="00BD6A5D" w:rsidRDefault="003C1A2D" w:rsidP="00632BC8">
            <w:pPr>
              <w:spacing w:before="0" w:after="0"/>
              <w:rPr>
                <w:del w:id="542" w:author="Iturra, Julio" w:date="2025-04-24T17:07:00Z" w16du:dateUtc="2025-04-24T15:07:00Z"/>
                <w:rFonts w:cs="Times New Roman"/>
                <w:sz w:val="20"/>
                <w:szCs w:val="20"/>
              </w:rPr>
            </w:pPr>
            <w:del w:id="543" w:author="Iturra, Julio" w:date="2025-04-24T17:07:00Z" w16du:dateUtc="2025-04-24T15:07:00Z">
              <w:r w:rsidRPr="00D84938" w:rsidDel="00BD6A5D">
                <w:rPr>
                  <w:rFonts w:cs="Times New Roman"/>
                  <w:sz w:val="20"/>
                  <w:szCs w:val="20"/>
                </w:rPr>
                <w:delText>Yes</w:delText>
              </w:r>
            </w:del>
          </w:p>
        </w:tc>
      </w:tr>
      <w:tr w:rsidR="003C1A2D" w:rsidRPr="00D84938" w:rsidDel="00BD6A5D" w14:paraId="03E50015" w14:textId="37EA1630">
        <w:trPr>
          <w:del w:id="544" w:author="Iturra, Julio" w:date="2025-04-24T17:07:00Z"/>
        </w:trPr>
        <w:tc>
          <w:tcPr>
            <w:tcW w:w="0" w:type="auto"/>
            <w:tcMar>
              <w:top w:w="15" w:type="dxa"/>
              <w:left w:w="75" w:type="dxa"/>
              <w:bottom w:w="15" w:type="dxa"/>
              <w:right w:w="75" w:type="dxa"/>
            </w:tcMar>
            <w:vAlign w:val="center"/>
            <w:hideMark/>
          </w:tcPr>
          <w:p w14:paraId="602A6CD1" w14:textId="6817F809" w:rsidR="003C1A2D" w:rsidRPr="00D84938" w:rsidDel="00BD6A5D" w:rsidRDefault="003C1A2D" w:rsidP="00632BC8">
            <w:pPr>
              <w:spacing w:before="0" w:after="0"/>
              <w:rPr>
                <w:del w:id="545" w:author="Iturra, Julio" w:date="2025-04-24T17:07:00Z" w16du:dateUtc="2025-04-24T15:07:00Z"/>
                <w:rFonts w:cs="Times New Roman"/>
                <w:sz w:val="20"/>
                <w:szCs w:val="20"/>
              </w:rPr>
            </w:pPr>
            <w:del w:id="546" w:author="Iturra, Julio" w:date="2025-04-24T17:07:00Z" w16du:dateUtc="2025-04-24T15:07:00Z">
              <w:r w:rsidRPr="00D84938" w:rsidDel="00BD6A5D">
                <w:rPr>
                  <w:rFonts w:cs="Times New Roman"/>
                  <w:sz w:val="20"/>
                  <w:szCs w:val="20"/>
                </w:rPr>
                <w:delText>Time FE</w:delText>
              </w:r>
            </w:del>
          </w:p>
        </w:tc>
        <w:tc>
          <w:tcPr>
            <w:tcW w:w="0" w:type="auto"/>
            <w:tcMar>
              <w:top w:w="15" w:type="dxa"/>
              <w:left w:w="75" w:type="dxa"/>
              <w:bottom w:w="15" w:type="dxa"/>
              <w:right w:w="75" w:type="dxa"/>
            </w:tcMar>
            <w:vAlign w:val="center"/>
            <w:hideMark/>
          </w:tcPr>
          <w:p w14:paraId="569D819D" w14:textId="0072FA50" w:rsidR="003C1A2D" w:rsidRPr="00D84938" w:rsidDel="00BD6A5D" w:rsidRDefault="003C1A2D" w:rsidP="00632BC8">
            <w:pPr>
              <w:spacing w:before="0" w:after="0"/>
              <w:rPr>
                <w:del w:id="547" w:author="Iturra, Julio" w:date="2025-04-24T17:07:00Z" w16du:dateUtc="2025-04-24T15:07:00Z"/>
                <w:rFonts w:cs="Times New Roman"/>
                <w:sz w:val="20"/>
                <w:szCs w:val="20"/>
              </w:rPr>
            </w:pPr>
            <w:del w:id="548"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73824F41" w14:textId="5F7C4087" w:rsidR="003C1A2D" w:rsidRPr="00D84938" w:rsidDel="00BD6A5D" w:rsidRDefault="003C1A2D" w:rsidP="00632BC8">
            <w:pPr>
              <w:spacing w:before="0" w:after="0"/>
              <w:rPr>
                <w:del w:id="549" w:author="Iturra, Julio" w:date="2025-04-24T17:07:00Z" w16du:dateUtc="2025-04-24T15:07:00Z"/>
                <w:rFonts w:cs="Times New Roman"/>
                <w:sz w:val="20"/>
                <w:szCs w:val="20"/>
              </w:rPr>
            </w:pPr>
            <w:del w:id="550"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69276E0B" w14:textId="57FE19F7" w:rsidR="003C1A2D" w:rsidRPr="00D84938" w:rsidDel="00BD6A5D" w:rsidRDefault="003C1A2D" w:rsidP="00632BC8">
            <w:pPr>
              <w:spacing w:before="0" w:after="0"/>
              <w:rPr>
                <w:del w:id="551" w:author="Iturra, Julio" w:date="2025-04-24T17:07:00Z" w16du:dateUtc="2025-04-24T15:07:00Z"/>
                <w:rFonts w:cs="Times New Roman"/>
                <w:sz w:val="20"/>
                <w:szCs w:val="20"/>
              </w:rPr>
            </w:pPr>
            <w:del w:id="552"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28B57889" w14:textId="38D97EA7" w:rsidR="003C1A2D" w:rsidRPr="00D84938" w:rsidDel="00BD6A5D" w:rsidRDefault="003C1A2D" w:rsidP="00632BC8">
            <w:pPr>
              <w:spacing w:before="0" w:after="0"/>
              <w:rPr>
                <w:del w:id="553" w:author="Iturra, Julio" w:date="2025-04-24T17:07:00Z" w16du:dateUtc="2025-04-24T15:07:00Z"/>
                <w:rFonts w:cs="Times New Roman"/>
                <w:sz w:val="20"/>
                <w:szCs w:val="20"/>
              </w:rPr>
            </w:pPr>
            <w:del w:id="554"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4DDDFC2" w14:textId="4B9F5569" w:rsidR="003C1A2D" w:rsidRPr="00D84938" w:rsidDel="00BD6A5D" w:rsidRDefault="003C1A2D" w:rsidP="00632BC8">
            <w:pPr>
              <w:spacing w:before="0" w:after="0"/>
              <w:rPr>
                <w:del w:id="555" w:author="Iturra, Julio" w:date="2025-04-24T17:07:00Z" w16du:dateUtc="2025-04-24T15:07:00Z"/>
                <w:rFonts w:cs="Times New Roman"/>
                <w:sz w:val="20"/>
                <w:szCs w:val="20"/>
              </w:rPr>
            </w:pPr>
            <w:del w:id="556"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EDDF3F6" w14:textId="1F9BD293" w:rsidR="003C1A2D" w:rsidRPr="00D84938" w:rsidDel="00BD6A5D" w:rsidRDefault="003C1A2D" w:rsidP="00632BC8">
            <w:pPr>
              <w:spacing w:before="0" w:after="0"/>
              <w:rPr>
                <w:del w:id="557" w:author="Iturra, Julio" w:date="2025-04-24T17:07:00Z" w16du:dateUtc="2025-04-24T15:07:00Z"/>
                <w:rFonts w:cs="Times New Roman"/>
                <w:sz w:val="20"/>
                <w:szCs w:val="20"/>
              </w:rPr>
            </w:pPr>
            <w:del w:id="558" w:author="Iturra, Julio" w:date="2025-04-24T17:07:00Z" w16du:dateUtc="2025-04-24T15:07:00Z">
              <w:r w:rsidRPr="00D84938" w:rsidDel="00BD6A5D">
                <w:rPr>
                  <w:rFonts w:cs="Times New Roman"/>
                  <w:sz w:val="20"/>
                  <w:szCs w:val="20"/>
                </w:rPr>
                <w:delText>Yes</w:delText>
              </w:r>
            </w:del>
          </w:p>
        </w:tc>
      </w:tr>
      <w:tr w:rsidR="003C1A2D" w:rsidRPr="00D84938" w:rsidDel="00BD6A5D" w14:paraId="137CC6A4" w14:textId="098C69D6">
        <w:trPr>
          <w:del w:id="559" w:author="Iturra, Julio" w:date="2025-04-24T17:07:00Z"/>
        </w:trPr>
        <w:tc>
          <w:tcPr>
            <w:tcW w:w="0" w:type="auto"/>
            <w:tcMar>
              <w:top w:w="15" w:type="dxa"/>
              <w:left w:w="75" w:type="dxa"/>
              <w:bottom w:w="15" w:type="dxa"/>
              <w:right w:w="75" w:type="dxa"/>
            </w:tcMar>
            <w:vAlign w:val="center"/>
            <w:hideMark/>
          </w:tcPr>
          <w:p w14:paraId="0340E5B2" w14:textId="0C950B48" w:rsidR="003C1A2D" w:rsidRPr="00D84938" w:rsidDel="00BD6A5D" w:rsidRDefault="003C1A2D" w:rsidP="00632BC8">
            <w:pPr>
              <w:spacing w:before="0" w:after="0"/>
              <w:rPr>
                <w:del w:id="560" w:author="Iturra, Julio" w:date="2025-04-24T17:07:00Z" w16du:dateUtc="2025-04-24T15:07:00Z"/>
                <w:rFonts w:cs="Times New Roman"/>
                <w:sz w:val="20"/>
                <w:szCs w:val="20"/>
              </w:rPr>
            </w:pPr>
            <w:del w:id="561" w:author="Iturra, Julio" w:date="2025-04-24T17:07:00Z" w16du:dateUtc="2025-04-24T15:07:00Z">
              <w:r w:rsidRPr="00D84938" w:rsidDel="00BD6A5D">
                <w:rPr>
                  <w:rFonts w:cs="Times New Roman"/>
                  <w:sz w:val="20"/>
                  <w:szCs w:val="20"/>
                </w:rPr>
                <w:delText>Num. obs.</w:delText>
              </w:r>
            </w:del>
          </w:p>
        </w:tc>
        <w:tc>
          <w:tcPr>
            <w:tcW w:w="0" w:type="auto"/>
            <w:tcMar>
              <w:top w:w="15" w:type="dxa"/>
              <w:left w:w="75" w:type="dxa"/>
              <w:bottom w:w="15" w:type="dxa"/>
              <w:right w:w="75" w:type="dxa"/>
            </w:tcMar>
            <w:vAlign w:val="center"/>
            <w:hideMark/>
          </w:tcPr>
          <w:p w14:paraId="6BB89CC0" w14:textId="0E1B27A1" w:rsidR="003C1A2D" w:rsidRPr="00D84938" w:rsidDel="00BD6A5D" w:rsidRDefault="003C1A2D" w:rsidP="00632BC8">
            <w:pPr>
              <w:spacing w:before="0" w:after="0"/>
              <w:rPr>
                <w:del w:id="562" w:author="Iturra, Julio" w:date="2025-04-24T17:07:00Z" w16du:dateUtc="2025-04-24T15:07:00Z"/>
                <w:rFonts w:cs="Times New Roman"/>
                <w:sz w:val="20"/>
                <w:szCs w:val="20"/>
              </w:rPr>
            </w:pPr>
            <w:del w:id="563"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4626FB5" w14:textId="2A42B5E6" w:rsidR="003C1A2D" w:rsidRPr="00D84938" w:rsidDel="00BD6A5D" w:rsidRDefault="003C1A2D" w:rsidP="00632BC8">
            <w:pPr>
              <w:spacing w:before="0" w:after="0"/>
              <w:rPr>
                <w:del w:id="564" w:author="Iturra, Julio" w:date="2025-04-24T17:07:00Z" w16du:dateUtc="2025-04-24T15:07:00Z"/>
                <w:rFonts w:cs="Times New Roman"/>
                <w:sz w:val="20"/>
                <w:szCs w:val="20"/>
              </w:rPr>
            </w:pPr>
            <w:del w:id="565"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6F644A31" w14:textId="79620939" w:rsidR="003C1A2D" w:rsidRPr="00D84938" w:rsidDel="00BD6A5D" w:rsidRDefault="003C1A2D" w:rsidP="00632BC8">
            <w:pPr>
              <w:spacing w:before="0" w:after="0"/>
              <w:rPr>
                <w:del w:id="566" w:author="Iturra, Julio" w:date="2025-04-24T17:07:00Z" w16du:dateUtc="2025-04-24T15:07:00Z"/>
                <w:rFonts w:cs="Times New Roman"/>
                <w:sz w:val="20"/>
                <w:szCs w:val="20"/>
              </w:rPr>
            </w:pPr>
            <w:del w:id="567"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757F3907" w14:textId="0A2E2E9E" w:rsidR="003C1A2D" w:rsidRPr="00D84938" w:rsidDel="00BD6A5D" w:rsidRDefault="003C1A2D" w:rsidP="00632BC8">
            <w:pPr>
              <w:spacing w:before="0" w:after="0"/>
              <w:rPr>
                <w:del w:id="568" w:author="Iturra, Julio" w:date="2025-04-24T17:07:00Z" w16du:dateUtc="2025-04-24T15:07:00Z"/>
                <w:rFonts w:cs="Times New Roman"/>
                <w:sz w:val="20"/>
                <w:szCs w:val="20"/>
              </w:rPr>
            </w:pPr>
            <w:del w:id="569"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CBBABDE" w14:textId="48E29E42" w:rsidR="003C1A2D" w:rsidRPr="00D84938" w:rsidDel="00BD6A5D" w:rsidRDefault="003C1A2D" w:rsidP="00632BC8">
            <w:pPr>
              <w:spacing w:before="0" w:after="0"/>
              <w:rPr>
                <w:del w:id="570" w:author="Iturra, Julio" w:date="2025-04-24T17:07:00Z" w16du:dateUtc="2025-04-24T15:07:00Z"/>
                <w:rFonts w:cs="Times New Roman"/>
                <w:sz w:val="20"/>
                <w:szCs w:val="20"/>
              </w:rPr>
            </w:pPr>
            <w:del w:id="571"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36BD33E6" w14:textId="3D97F485" w:rsidR="003C1A2D" w:rsidRPr="00D84938" w:rsidDel="00BD6A5D" w:rsidRDefault="003C1A2D" w:rsidP="00632BC8">
            <w:pPr>
              <w:spacing w:before="0" w:after="0"/>
              <w:rPr>
                <w:del w:id="572" w:author="Iturra, Julio" w:date="2025-04-24T17:07:00Z" w16du:dateUtc="2025-04-24T15:07:00Z"/>
                <w:rFonts w:cs="Times New Roman"/>
                <w:sz w:val="20"/>
                <w:szCs w:val="20"/>
              </w:rPr>
            </w:pPr>
            <w:del w:id="573" w:author="Iturra, Julio" w:date="2025-04-24T17:07:00Z" w16du:dateUtc="2025-04-24T15:07:00Z">
              <w:r w:rsidRPr="00D84938" w:rsidDel="00BD6A5D">
                <w:rPr>
                  <w:rFonts w:cs="Times New Roman"/>
                  <w:sz w:val="20"/>
                  <w:szCs w:val="20"/>
                </w:rPr>
                <w:delText>6118</w:delText>
              </w:r>
            </w:del>
          </w:p>
        </w:tc>
      </w:tr>
      <w:tr w:rsidR="003C1A2D" w:rsidRPr="00D84938" w:rsidDel="00BD6A5D" w14:paraId="23C7FD17" w14:textId="642662CC">
        <w:trPr>
          <w:del w:id="574" w:author="Iturra, Julio" w:date="2025-04-24T17:07:00Z"/>
        </w:trPr>
        <w:tc>
          <w:tcPr>
            <w:tcW w:w="0" w:type="auto"/>
            <w:gridSpan w:val="7"/>
            <w:vAlign w:val="center"/>
            <w:hideMark/>
          </w:tcPr>
          <w:p w14:paraId="34DD2B04" w14:textId="3F2E0945" w:rsidR="003C1A2D" w:rsidRPr="00D84938" w:rsidDel="00BD6A5D" w:rsidRDefault="003C1A2D" w:rsidP="00632BC8">
            <w:pPr>
              <w:spacing w:before="0" w:after="0"/>
              <w:rPr>
                <w:del w:id="575" w:author="Iturra, Julio" w:date="2025-04-24T17:07:00Z" w16du:dateUtc="2025-04-24T15:07:00Z"/>
                <w:rFonts w:cs="Times New Roman"/>
                <w:sz w:val="20"/>
                <w:szCs w:val="20"/>
              </w:rPr>
            </w:pPr>
            <w:del w:id="576" w:author="Iturra, Julio" w:date="2025-04-24T17:07:00Z" w16du:dateUtc="2025-04-24T15:07:00Z">
              <w:r w:rsidRPr="00D84938" w:rsidDel="00BD6A5D">
                <w:rPr>
                  <w:rFonts w:cs="Times New Roman"/>
                  <w:sz w:val="20"/>
                  <w:szCs w:val="20"/>
                  <w:vertAlign w:val="superscript"/>
                </w:rPr>
                <w:delText>***</w:delText>
              </w:r>
              <w:r w:rsidRPr="00D84938" w:rsidDel="00BD6A5D">
                <w:rPr>
                  <w:rFonts w:cs="Times New Roman"/>
                  <w:sz w:val="20"/>
                  <w:szCs w:val="20"/>
                </w:rPr>
                <w:delText>p &lt; 0.001; </w:delText>
              </w:r>
              <w:r w:rsidRPr="00D84938" w:rsidDel="00BD6A5D">
                <w:rPr>
                  <w:rFonts w:cs="Times New Roman"/>
                  <w:sz w:val="20"/>
                  <w:szCs w:val="20"/>
                  <w:vertAlign w:val="superscript"/>
                </w:rPr>
                <w:delText>**</w:delText>
              </w:r>
              <w:r w:rsidRPr="00D84938" w:rsidDel="00BD6A5D">
                <w:rPr>
                  <w:rFonts w:cs="Times New Roman"/>
                  <w:sz w:val="20"/>
                  <w:szCs w:val="20"/>
                </w:rPr>
                <w:delText>p &lt; 0.01; </w:delText>
              </w:r>
              <w:r w:rsidRPr="00D84938" w:rsidDel="00BD6A5D">
                <w:rPr>
                  <w:rFonts w:cs="Times New Roman"/>
                  <w:sz w:val="20"/>
                  <w:szCs w:val="20"/>
                  <w:vertAlign w:val="superscript"/>
                </w:rPr>
                <w:delText>*</w:delText>
              </w:r>
              <w:r w:rsidRPr="00D84938" w:rsidDel="00BD6A5D">
                <w:rPr>
                  <w:rFonts w:cs="Times New Roman"/>
                  <w:sz w:val="20"/>
                  <w:szCs w:val="20"/>
                </w:rPr>
                <w:delText>p &lt; 0.05; </w:delText>
              </w:r>
              <w:r w:rsidRPr="00D84938" w:rsidDel="00BD6A5D">
                <w:rPr>
                  <w:rFonts w:cs="Times New Roman"/>
                  <w:sz w:val="20"/>
                  <w:szCs w:val="20"/>
                  <w:vertAlign w:val="superscript"/>
                </w:rPr>
                <w:delText>·</w:delText>
              </w:r>
              <w:r w:rsidRPr="00D84938" w:rsidDel="00BD6A5D">
                <w:rPr>
                  <w:rFonts w:cs="Times New Roman"/>
                  <w:sz w:val="20"/>
                  <w:szCs w:val="20"/>
                </w:rPr>
                <w:delText>p &lt; 0.1; Standard errors in parentheses. Standardized coefficients. Models include age as control.</w:delText>
              </w:r>
            </w:del>
          </w:p>
        </w:tc>
      </w:tr>
    </w:tbl>
    <w:p w14:paraId="6E3E49E7" w14:textId="4F07E338" w:rsidR="009D4534" w:rsidRDefault="00B266F5" w:rsidP="000A46B7">
      <w:pPr>
        <w:rPr>
          <w:ins w:id="577" w:author="Julio César Iturra Sanhueza" w:date="2025-06-13T17:14:00Z" w16du:dateUtc="2025-06-13T15:14:00Z"/>
        </w:rPr>
      </w:pPr>
      <w:r>
        <w:rPr>
          <w:noProof/>
        </w:rPr>
        <w:lastRenderedPageBreak/>
        <w:drawing>
          <wp:inline distT="0" distB="0" distL="0" distR="0" wp14:anchorId="0F0600E6" wp14:editId="1442827C">
            <wp:extent cx="5400040" cy="3597910"/>
            <wp:effectExtent l="0" t="0" r="0" b="2540"/>
            <wp:docPr id="1679692978" name="Picture 1" descr="A graph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2978" name="Picture 1" descr="A graph of a network&#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inline>
        </w:drawing>
      </w:r>
      <w:del w:id="578" w:author="Julio César Iturra Sanhueza" w:date="2025-06-13T16:53:00Z" w16du:dateUtc="2025-06-13T14:53:00Z">
        <w:r w:rsidR="00F20832" w:rsidDel="00F632CF">
          <w:rPr>
            <w:noProof/>
          </w:rPr>
          <w:drawing>
            <wp:inline distT="0" distB="0" distL="0" distR="0" wp14:anchorId="07BDC340" wp14:editId="41346A70">
              <wp:extent cx="5073254" cy="3381375"/>
              <wp:effectExtent l="0" t="0" r="0" b="0"/>
              <wp:docPr id="1474531018" name="figure1.png"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31018" name="figure1.png" descr="A graph of a line graph&#10;&#10;AI-generated content may be incorrect."/>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5084214" cy="3388680"/>
                      </a:xfrm>
                      <a:prstGeom prst="rect">
                        <a:avLst/>
                      </a:prstGeom>
                    </pic:spPr>
                  </pic:pic>
                </a:graphicData>
              </a:graphic>
            </wp:inline>
          </w:drawing>
        </w:r>
      </w:del>
      <w:r w:rsidR="009D4534">
        <w:t xml:space="preserve">Figure 1: </w:t>
      </w:r>
      <w:r w:rsidR="009D4534" w:rsidRPr="009D4534">
        <w:t>Predictive Estimates of Market Justice Preferences by Network Diversity</w:t>
      </w:r>
    </w:p>
    <w:p w14:paraId="54EF4508" w14:textId="62F0F22F" w:rsidR="00BC6369" w:rsidRDefault="00BC6369" w:rsidP="00ED0F0B">
      <w:pPr>
        <w:pStyle w:val="Heading1"/>
      </w:pPr>
      <w:r w:rsidRPr="00D84938">
        <w:t>Discussion</w:t>
      </w:r>
    </w:p>
    <w:p w14:paraId="136181CE" w14:textId="3F84CC6F" w:rsidR="00C93EED" w:rsidRDefault="79064136" w:rsidP="006108BC">
      <w:r>
        <w:t xml:space="preserve">The findings presented here provide empirical support for the </w:t>
      </w:r>
      <w:commentRangeStart w:id="579"/>
      <w:r>
        <w:t>market skepticism hypothesis</w:t>
      </w:r>
      <w:commentRangeEnd w:id="579"/>
      <w:r w:rsidR="006108BC">
        <w:rPr>
          <w:rStyle w:val="CommentReference"/>
        </w:rPr>
        <w:commentReference w:id="579"/>
      </w:r>
      <w:r>
        <w:t xml:space="preserve">: increasing socioeconomic diversity of personal networks is associated with declining support for market-based principles in the distribution of welfare services. </w:t>
      </w:r>
    </w:p>
    <w:p w14:paraId="244B6778" w14:textId="15B70B96" w:rsidR="006108BC" w:rsidRDefault="79064136" w:rsidP="006108BC">
      <w:commentRangeStart w:id="580"/>
      <w:r>
        <w:t xml:space="preserve">According to my theoretical expectations, the evidence presented here suggests that changes in network diversity influenced changes in attitudes. This relationship may operate through two (non-exclusive) mechanisms. </w:t>
      </w:r>
      <w:r w:rsidRPr="79064136">
        <w:rPr>
          <w:i/>
          <w:iCs/>
        </w:rPr>
        <w:t>Information</w:t>
      </w:r>
      <w:r>
        <w:t xml:space="preserve"> — exposure to non-redundant environments may independently foster attitudinal change, in line with inferential or social learning approaches </w:t>
      </w:r>
      <w:r w:rsidR="00C93EED">
        <w:fldChar w:fldCharType="begin"/>
      </w:r>
      <w:r w:rsidR="00E53B1A">
        <w:instrText xml:space="preserve"> ADDIN ZOTERO_ITEM CSL_CITATION {"citationID":"38qgY1tf","properties":{"formattedCitation":"(Druckman and Lupia, 2000; Mijs, 2018)","plainCitation":"(Druckman and Lupia, 2000; Mijs, 2018)","noteIndex":0},"citationItems":[{"id":11372,"uris":["http://zotero.org/users/5414506/items/QGEWZ4L3"],"itemData":{"id":11372,"type":"article-journal","abstract":"This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N."},{"family":"Lupia","given":"Arthur"}],"issued":{"date-parts":[["2000",6]]},"citation-key":"druckman_preference_2000"}},{"id":12007,"uris":["http://zotero.org/users/5414506/items/DJH5PJIM"],"itemData":{"id":12007,"type":"article-journal","abstract":"A new wave of scholarship recognizes the importance of people’s understanding of inequality that underlies their political convictions, civic values, and policy views. Much less is known, however, about the sources of people’s different beliefs. I argue that scholarship is hampered by a lack of consensus regarding the conceptualization and measurement of inequality beliefs, in the absence of an organizing theory. To fill this gap, in this paper, I develop a framework for studying the social basis of people’s explanations for inequality. I propose that people observe unequal outcomes and must infer the invisible forces that brought these about, be they meritocratic or structural in nature. In making inferences about the causes of inequality, people draw on lessons from past experience and information about the world, both of which are biased and limited by their background, social networks, and the environments they have been exposed to. Looking at inequality beliefs through this lens allows for an investigation into the kinds of experiences and environments that are particularly salient in shaping people’s inferential accounts of inequality. Specifically, I make a case for investigating how socializing institutions such as schools and neighborhoods are “inferential spaces” that shape how children and young adults come to learn about their unequal society and their own place in it. I conclude by proposing testable hypotheses and implication for research.","container-title":"Societies","DOI":"10.3390/soc8030064","ISSN":"2075-4698","issue":"3","journalAbbreviation":"Societies","language":"en","page":"64","source":"DOI.org (Crossref)","title":"Inequality Is a Problem of Inference: How People Solve the Social Puzzle of Unequal Outcomes","title-short":"Inequality Is a Problem of Inference","volume":"8","author":[{"family":"Mijs","given":"Jonathan"}],"issued":{"date-parts":[["2018",8,7]]},"citation-key":"mijs_inequality_2018"}}],"schema":"https://github.com/citation-style-language/schema/raw/master/csl-citation.json"} </w:instrText>
      </w:r>
      <w:r w:rsidR="00C93EED">
        <w:fldChar w:fldCharType="separate"/>
      </w:r>
      <w:r w:rsidRPr="79064136">
        <w:rPr>
          <w:rFonts w:cs="Times New Roman"/>
        </w:rPr>
        <w:t>(Druckman and Lupia, 2000; Mijs, 2018)</w:t>
      </w:r>
      <w:r w:rsidR="00C93EED">
        <w:fldChar w:fldCharType="end"/>
      </w:r>
      <w:r>
        <w:t xml:space="preserve">; or </w:t>
      </w:r>
      <w:r w:rsidRPr="79064136">
        <w:rPr>
          <w:i/>
          <w:iCs/>
        </w:rPr>
        <w:t>Socialization</w:t>
      </w:r>
      <w:r>
        <w:t xml:space="preserve"> — over time, individuals normatively adapt to their new social environments, and these adaptations are reflected in their attitudes  </w:t>
      </w:r>
      <w:r w:rsidR="00C93EED">
        <w:fldChar w:fldCharType="begin"/>
      </w:r>
      <w:r w:rsidR="00E53B1A">
        <w:instrText xml:space="preserve"> ADDIN ZOTERO_ITEM CSL_CITATION {"citationID":"Qrzj47jP","properties":{"formattedCitation":"(Ares, 2020; Helgason and Rehm, 2024; Otero and Mendoza, 2023)","plainCitation":"(Ares, 2020; Helgason and Rehm, 2024; Otero and Mendoza, 2023)","noteIndex":0},"citationItems":[{"id":18469,"uris":["http://zotero.org/users/5414506/items/U3F22TQP"],"itemData":{"id":18469,"type":"article-journal","container-title":"West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C93EED">
        <w:fldChar w:fldCharType="separate"/>
      </w:r>
      <w:r w:rsidRPr="79064136">
        <w:rPr>
          <w:rFonts w:cs="Times New Roman"/>
        </w:rPr>
        <w:t>(Ares, 2020; Helgason and Rehm, 2024; Otero and Mendoza, 2023)</w:t>
      </w:r>
      <w:r w:rsidR="00C93EED">
        <w:fldChar w:fldCharType="end"/>
      </w:r>
      <w:r>
        <w:t>. This relationship is consistent in a longitudinal context, suggesting that exposure to heterogeneous social environments—particularly across socioeconomic lines—plays a central role in shaping individuals’ views on market justice principles in the provision of social services.</w:t>
      </w:r>
      <w:commentRangeEnd w:id="580"/>
      <w:r w:rsidR="00C93EED">
        <w:rPr>
          <w:rStyle w:val="CommentReference"/>
        </w:rPr>
        <w:commentReference w:id="580"/>
      </w:r>
    </w:p>
    <w:p w14:paraId="7BCD33EB" w14:textId="4EFD09E8" w:rsidR="006108BC" w:rsidRPr="006108BC" w:rsidRDefault="79064136" w:rsidP="006108BC">
      <w:commentRangeStart w:id="581"/>
      <w:r>
        <w:t xml:space="preserve">Two interrelated explanations can account for this relationship. First, from a life-course perspective, interpersonal networks evolve in response to changes in individuals’ occupational trajectories. This perspective aligns with the notion of the </w:t>
      </w:r>
      <w:r w:rsidRPr="79064136">
        <w:rPr>
          <w:i/>
          <w:iCs/>
        </w:rPr>
        <w:t>social convoy</w:t>
      </w:r>
      <w:r>
        <w:t xml:space="preserve"> </w:t>
      </w:r>
      <w:r w:rsidR="00F57405">
        <w:fldChar w:fldCharType="begin"/>
      </w:r>
      <w:r w:rsidR="00E53B1A">
        <w:instrText xml:space="preserve"> ADDIN ZOTERO_ITEM CSL_CITATION {"citationID":"Hj2H2wz9","properties":{"formattedCitation":"(Kahn and Antonucci, 1980)","plainCitation":"(Kahn and Antonucci, 1980)","noteIndex":0},"citationItems":[{"id":18914,"uris":["http://zotero.org/users/5414506/items/DISEVUIW"],"itemData":{"id":18914,"type":"chapter","container-title":"Life-span development and behavior","page":"253–286","publisher":"Academic Press","title":"Convoys over the life course: Attachment, roles, and social support","author":[{"family":"Kahn","given":"Robert L."},{"family":"Antonucci","given":"Toni C."}],"editor":[{"family":"Baltes","given":"Paul B."},{"family":"Orville","given":"Glen B."}],"issued":{"date-parts":[["1980"]]},"citation-key":"kahn_convoys_1980"}}],"schema":"https://github.com/citation-style-language/schema/raw/master/csl-citation.json"} </w:instrText>
      </w:r>
      <w:r w:rsidR="00F57405">
        <w:fldChar w:fldCharType="separate"/>
      </w:r>
      <w:r w:rsidRPr="79064136">
        <w:rPr>
          <w:rFonts w:cs="Times New Roman"/>
        </w:rPr>
        <w:t>(Kahn and Antonucci, 1980)</w:t>
      </w:r>
      <w:r w:rsidR="00F57405">
        <w:fldChar w:fldCharType="end"/>
      </w:r>
      <w:r>
        <w:t xml:space="preserve">, a changing configuration of social relationships that accompanies individuals over time. Importantly, shifts in these convoys are not solely driven by social mobility. Rather, they also reflect broader life transitions—such as entering or leaving the workforce, changes in marital status, or geographical location. As individuals accumulate more varied experiences through these evolving social ties, they </w:t>
      </w:r>
      <w:r>
        <w:lastRenderedPageBreak/>
        <w:t>gain access to different sources of information, jointly with others' views on the distribution of economic opportunities or labor market outcomes, such as the procedures related to educational opportunities, wage inequality, or living conditions of pensioners. These experiences may challenge previously held assumptions about the legitimacy of market-based distributions.</w:t>
      </w:r>
      <w:commentRangeEnd w:id="581"/>
      <w:r w:rsidR="00F57405">
        <w:rPr>
          <w:rStyle w:val="CommentReference"/>
        </w:rPr>
        <w:commentReference w:id="581"/>
      </w:r>
    </w:p>
    <w:p w14:paraId="0A4DA999" w14:textId="5F01370A" w:rsidR="006108BC" w:rsidRPr="006108BC" w:rsidRDefault="006108BC" w:rsidP="006108BC">
      <w:r w:rsidRPr="006108BC">
        <w:t xml:space="preserve">Second, drawing from empirical justice theories, it is argued that exposure to socioeconomic diversity transforms the </w:t>
      </w:r>
      <w:r w:rsidRPr="006108BC">
        <w:rPr>
          <w:i/>
          <w:iCs/>
        </w:rPr>
        <w:t>existential standards</w:t>
      </w:r>
      <w:r w:rsidRPr="006108BC">
        <w:t xml:space="preserve"> individuals use to evaluate distributive fairness</w:t>
      </w:r>
      <w:r w:rsidR="005374A1">
        <w:t xml:space="preserve"> </w:t>
      </w:r>
      <w:r w:rsidR="003D24DD">
        <w:fldChar w:fldCharType="begin"/>
      </w:r>
      <w:r w:rsidR="00E53B1A">
        <w:instrText xml:space="preserve"> ADDIN ZOTERO_ITEM CSL_CITATION {"citationID":"RWYPiaGv","properties":{"formattedCitation":"(Immergut and Schneider, 2020; Shepelak and Alwin, 1986)","plainCitation":"(Immergut and Schneider, 2020; Shepelak and Alwin, 1986)","noteIndex":0},"citationItems":[{"id":16413,"uris":["http://zotero.org/users/5414506/items/MXPRS69Q"],"itemData":{"id":16413,"type":"article-journal","container-title":"Social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r w:rsidR="003D24DD">
        <w:fldChar w:fldCharType="separate"/>
      </w:r>
      <w:r w:rsidR="00D92E77" w:rsidRPr="00D92E77">
        <w:rPr>
          <w:rFonts w:cs="Times New Roman"/>
        </w:rPr>
        <w:t>(Immergut and Schneider, 2020; Shepelak and Alwin, 1986)</w:t>
      </w:r>
      <w:r w:rsidR="003D24DD">
        <w:fldChar w:fldCharType="end"/>
      </w:r>
      <w:r w:rsidRPr="006108BC">
        <w:t>. These standards refer to what people perceive as normal, expected, or acceptable within their social context. When individuals interact with others who are situated differently within the social structure and who may face distinct constraints in accessing education, healthcare, or pensions, they are confronted with contrasting experiences of inequality. Over time, these encounters may destabilize the moral foundations of market justice by exposing individuals to realities that contradict the assumption that outcomes are solely the result of individual effort.</w:t>
      </w:r>
    </w:p>
    <w:p w14:paraId="6070035C" w14:textId="4B89ACA7" w:rsidR="006108BC" w:rsidRDefault="005F1DF0" w:rsidP="006108BC">
      <w:r>
        <w:t>F</w:t>
      </w:r>
      <w:r w:rsidR="00F1134F">
        <w:t xml:space="preserve">rom a longitudinal perspective, </w:t>
      </w:r>
      <w:r w:rsidR="00A31116" w:rsidRPr="007D7CCB">
        <w:rPr>
          <w:i/>
          <w:iCs/>
        </w:rPr>
        <w:t>skepticism</w:t>
      </w:r>
      <w:r w:rsidR="00A31116">
        <w:t xml:space="preserve"> </w:t>
      </w:r>
      <w:r w:rsidR="006108BC" w:rsidRPr="006108BC">
        <w:t xml:space="preserve">is likely amplified when networks bring together individuals from otherwise disconnected segments of the </w:t>
      </w:r>
      <w:r w:rsidR="00B443E7">
        <w:t xml:space="preserve">class </w:t>
      </w:r>
      <w:r w:rsidR="006108BC" w:rsidRPr="006108BC">
        <w:t>structure. In such cases, people are more likely to access divergent and often non-redundant information about how social systems function across different positions</w:t>
      </w:r>
      <w:r w:rsidR="00772728">
        <w:t xml:space="preserve"> </w:t>
      </w:r>
      <w:r w:rsidR="00280FD4">
        <w:fldChar w:fldCharType="begin"/>
      </w:r>
      <w:r w:rsidR="00E53B1A">
        <w:instrText xml:space="preserve"> ADDIN ZOTERO_ITEM CSL_CITATION {"citationID":"hRw4gdKy","properties":{"formattedCitation":"(Burt, 2004)","plainCitation":"(Burt, 2004)","noteIndex":0},"citationItems":[{"id":19404,"uris":["http://zotero.org/users/5414506/items/URJKAMCW"],"itemData":{"id":19404,"type":"article-journal","container-title":"American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S."}],"issued":{"date-parts":[["2004",9]]},"citation-key":"burt_structural_2004"}}],"schema":"https://github.com/citation-style-language/schema/raw/master/csl-citation.json"} </w:instrText>
      </w:r>
      <w:r w:rsidR="00280FD4">
        <w:fldChar w:fldCharType="separate"/>
      </w:r>
      <w:r w:rsidR="00D92E77" w:rsidRPr="00D92E77">
        <w:rPr>
          <w:rFonts w:cs="Times New Roman"/>
        </w:rPr>
        <w:t>(Burt, 2004)</w:t>
      </w:r>
      <w:r w:rsidR="00280FD4">
        <w:fldChar w:fldCharType="end"/>
      </w:r>
      <w:r w:rsidR="006108BC" w:rsidRPr="006108BC">
        <w:t xml:space="preserve">. Prior research suggests that these types of ties are especially valuable for broadening individuals’ perspectives, as they provide access to unfamiliar and sometimes conflicting interpretations of economic and institutional realities </w:t>
      </w:r>
      <w:r w:rsidR="007D643D">
        <w:fldChar w:fldCharType="begin"/>
      </w:r>
      <w:r w:rsidR="00E53B1A">
        <w:instrText xml:space="preserve"> ADDIN ZOTERO_ITEM CSL_CITATION {"citationID":"FBFL3mms","properties":{"formattedCitation":"(Vedres, 2022)","plainCitation":"(Vedres, 2022)","noteIndex":0},"citationItems":[{"id":19888,"uris":["http://zotero.org/users/5414506/items/UAMQ5PVJ"],"itemData":{"id":19888,"type":"chapter","container-title":"Handbook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r w:rsidR="007D643D">
        <w:fldChar w:fldCharType="separate"/>
      </w:r>
      <w:r w:rsidR="00D92E77" w:rsidRPr="00D92E77">
        <w:rPr>
          <w:rFonts w:cs="Times New Roman"/>
        </w:rPr>
        <w:t>(Vedres, 2022)</w:t>
      </w:r>
      <w:r w:rsidR="007D643D">
        <w:fldChar w:fldCharType="end"/>
      </w:r>
      <w:r w:rsidR="006108BC" w:rsidRPr="006108BC">
        <w:t xml:space="preserve">. In the context of </w:t>
      </w:r>
      <w:r w:rsidR="00B31814">
        <w:t>preferences for commodified welfare</w:t>
      </w:r>
      <w:r w:rsidR="006108BC" w:rsidRPr="006108BC">
        <w:t>, these contrasting experiences and informational flows may encourage individuals to question the fairness of allocating public goods according to income and purchasing power. Thus, the presence of socioeconomic diversity in personal networks serves not only to increase exposure to inequality but also to deepen understanding of its structural roots.</w:t>
      </w:r>
    </w:p>
    <w:p w14:paraId="1A8C51FB" w14:textId="7A1C776E" w:rsidR="006D2A4C" w:rsidRPr="006108BC" w:rsidRDefault="79064136" w:rsidP="006108BC">
      <w:r>
        <w:t xml:space="preserve">Building on previous research on the role of social heterogeneity in networks </w:t>
      </w:r>
      <w:r w:rsidR="009D25C4">
        <w:fldChar w:fldCharType="begin"/>
      </w:r>
      <w:r w:rsidR="00E53B1A">
        <w:instrText xml:space="preserve"> ADDIN ZOTERO_ITEM CSL_CITATION {"citationID":"qqqvjvdd","properties":{"formattedCitation":"(Mijs and Usmani, 2024; Otero and Mendoza, 2023; Paskov and Weisstanner, 2022)","plainCitation":"(Mijs and Usmani, 2024; Otero and Mendoza, 2023; Paskov and Weisstanner, 2022)","noteIndex":0},"citationItems":[{"id":19089,"uris":["http://zotero.org/users/5414506/items/MQ5MDYL2"],"itemData":{"id":19089,"type":"article-journal","abstract":"Why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9D25C4">
        <w:fldChar w:fldCharType="separate"/>
      </w:r>
      <w:r w:rsidRPr="79064136">
        <w:rPr>
          <w:rFonts w:cs="Times New Roman"/>
        </w:rPr>
        <w:t>(Mijs and Usmani, 2024; Otero and Mendoza, 2023; Paskov and Weisstanner, 2022)</w:t>
      </w:r>
      <w:r w:rsidR="009D25C4">
        <w:fldChar w:fldCharType="end"/>
      </w:r>
      <w:r>
        <w:t xml:space="preserve"> a theoretically relevant contribution of this research is to distinguish more clearly between the role of</w:t>
      </w:r>
      <w:commentRangeStart w:id="582"/>
      <w:r>
        <w:t xml:space="preserve"> </w:t>
      </w:r>
      <w:r w:rsidRPr="79064136">
        <w:rPr>
          <w:i/>
          <w:iCs/>
        </w:rPr>
        <w:t>class profiles</w:t>
      </w:r>
      <w:commentRangeEnd w:id="582"/>
      <w:r w:rsidR="009D25C4">
        <w:rPr>
          <w:rStyle w:val="CommentReference"/>
        </w:rPr>
        <w:commentReference w:id="582"/>
      </w:r>
      <w:r>
        <w:t xml:space="preserve"> </w:t>
      </w:r>
      <w:r w:rsidR="009D25C4">
        <w:fldChar w:fldCharType="begin"/>
      </w:r>
      <w:r w:rsidR="00E53B1A">
        <w:instrText xml:space="preserve"> ADDIN ZOTERO_ITEM CSL_CITATION {"citationID":"h2lBNB7E","properties":{"formattedCitation":"(Cobo-Arroyo, 2022; Lindh and Andersson, 2024; Lindh et al., 2021)","plainCitation":"(Cobo-Arroyo, 2022; Lindh and Andersson, 2024; Lindh et al., 2021)","noteIndex":0},"citationItems":[{"id":18219,"uris":["http://zotero.org/users/5414506/items/TZ3NJSFK"],"itemData":{"id":18219,"type":"thesis","abstract":"Numerous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9D25C4">
        <w:fldChar w:fldCharType="separate"/>
      </w:r>
      <w:r w:rsidRPr="79064136">
        <w:rPr>
          <w:rFonts w:cs="Times New Roman"/>
        </w:rPr>
        <w:t>(Cobo-Arroyo, 2022; Lindh and Andersson, 2024; Lindh et al., 2021)</w:t>
      </w:r>
      <w:r w:rsidR="009D25C4">
        <w:fldChar w:fldCharType="end"/>
      </w:r>
      <w:r>
        <w:t xml:space="preserve"> as the pure single-connection to certain classes and the role of being connected simultaneously to more than one class-position, as network </w:t>
      </w:r>
      <w:r w:rsidRPr="79064136">
        <w:rPr>
          <w:i/>
          <w:iCs/>
        </w:rPr>
        <w:t>diversity</w:t>
      </w:r>
      <w:r>
        <w:t>. In line with my theorization, an assumption is that changes in network ties entail shifts in both the type and amount of information individuals receive. It</w:t>
      </w:r>
      <w:commentRangeStart w:id="583"/>
      <w:r>
        <w:t xml:space="preserve"> is noteworthy that my results suggest network diversity plays an independent—and partially more significant—role than either network size or status.</w:t>
      </w:r>
      <w:commentRangeEnd w:id="583"/>
      <w:r w:rsidR="009D25C4">
        <w:rPr>
          <w:rStyle w:val="CommentReference"/>
        </w:rPr>
        <w:commentReference w:id="583"/>
      </w:r>
      <w:r>
        <w:t xml:space="preserve"> In theoretical terms, this implies that, beyond the volume of information associated with larger networks and the dominant narratives conveyed by higher status ties, it is the qualitatively different nature of information arising from heterogeneous connections that contributes more robustly to attitudinal change.</w:t>
      </w:r>
    </w:p>
    <w:p w14:paraId="443DC3C7" w14:textId="263F9E69" w:rsidR="006108BC" w:rsidRDefault="006108BC" w:rsidP="006108BC">
      <w:r w:rsidRPr="006108BC">
        <w:t>Taken together, these insights point to the social embeddedness of distributive preferences. Attitudes toward market justice are not merely reflections of fixed individual characteristics or ideological predispositions; rather, they emerge through social interaction and exposure. Socioeconomic diversity in networks—</w:t>
      </w:r>
      <w:r w:rsidR="00F93071">
        <w:t xml:space="preserve">rising </w:t>
      </w:r>
      <w:r w:rsidRPr="006108BC">
        <w:t>over time —appears to be a critical site for political learning and normative re-evaluation.</w:t>
      </w:r>
      <w:r w:rsidR="00ED0F0B">
        <w:t xml:space="preserve"> </w:t>
      </w:r>
    </w:p>
    <w:p w14:paraId="108C7D97" w14:textId="35C74DD2" w:rsidR="006108BC" w:rsidRPr="006108BC" w:rsidRDefault="006108BC" w:rsidP="006108BC">
      <w:r w:rsidRPr="006108BC">
        <w:lastRenderedPageBreak/>
        <w:t xml:space="preserve">Evidence from Chile, a country with entrenched inequality and a market-oriented welfare system, provides a particularly compelling context in which to examine </w:t>
      </w:r>
      <w:r w:rsidR="004E4DC0">
        <w:t>these phenomena</w:t>
      </w:r>
      <w:r w:rsidRPr="006108BC">
        <w:t xml:space="preserve">. The results contribute to a growing body of literature emphasizing the </w:t>
      </w:r>
      <w:r w:rsidR="002E0849">
        <w:t>role of social networks</w:t>
      </w:r>
      <w:r w:rsidRPr="006108BC">
        <w:t xml:space="preserve"> of attitudes toward inequality. They suggest that attention to network composition—and to the diversity of perspectives it enables—may be crucial for understanding how individuals come to accept or reject market-based principles of social organization.</w:t>
      </w:r>
    </w:p>
    <w:p w14:paraId="78BACA97" w14:textId="77777777" w:rsidR="006108BC" w:rsidRPr="006108BC" w:rsidRDefault="006108BC" w:rsidP="006108BC">
      <w:r w:rsidRPr="006108BC">
        <w:t>Future research could further explore the temporal and cumulative aspects of diverse social exposure, as well as the conditions under which such exposure is most likely to generate attitudinal change. It also remains to be seen whether certain individuals—depending on their position within the social structure—are more or less susceptible to the influence of diversity in their networks. Moreover, identifying patterns of network change over time could offer important insights into how social learning processes unfold and consolidate.</w:t>
      </w:r>
    </w:p>
    <w:p w14:paraId="30FB00A9" w14:textId="77777777" w:rsidR="006108BC" w:rsidRPr="006108BC" w:rsidRDefault="79064136" w:rsidP="006108BC">
      <w:r>
        <w:t>Finally, these findings raise relevant implications for public policy. If exposure to socioeconomic diversity fosters more critical attitudes toward market-based inequality, then institutional arrangements that promote cross-class contact—such as integrated schooling, urban desegregation, or inclusive civic participation—</w:t>
      </w:r>
      <w:commentRangeStart w:id="584"/>
      <w:r>
        <w:t>may contribute to the development of more egalitarian social attitudes</w:t>
      </w:r>
      <w:commentRangeEnd w:id="584"/>
      <w:r w:rsidR="006108BC">
        <w:rPr>
          <w:rStyle w:val="CommentReference"/>
        </w:rPr>
        <w:commentReference w:id="584"/>
      </w:r>
      <w:r>
        <w:t>. In this regard, the everyday spaces of sociability that shape individuals’ understanding of inequality deserve closer attention—not only as outcomes of stratification, but also as potential instruments for its contestation.</w:t>
      </w:r>
    </w:p>
    <w:p w14:paraId="6F7AEEF4" w14:textId="11494A57" w:rsidR="00BC6369" w:rsidRPr="000769A9" w:rsidRDefault="00BF68E9" w:rsidP="00BC6369">
      <w:pPr>
        <w:pStyle w:val="Heading1"/>
      </w:pPr>
      <w:r w:rsidRPr="000769A9">
        <w:t xml:space="preserve">References </w:t>
      </w:r>
      <w:r w:rsidR="00BC6369" w:rsidRPr="000769A9">
        <w:br/>
      </w:r>
    </w:p>
    <w:p w14:paraId="3AA81D4E" w14:textId="77777777" w:rsidR="003B04FC" w:rsidRPr="00595C6C" w:rsidRDefault="00BF68E9" w:rsidP="00595C6C">
      <w:pPr>
        <w:pStyle w:val="Bibliography"/>
        <w:spacing w:line="240" w:lineRule="auto"/>
        <w:rPr>
          <w:sz w:val="20"/>
          <w:szCs w:val="20"/>
          <w:lang w:val="de-DE"/>
        </w:rPr>
      </w:pPr>
      <w:r w:rsidRPr="00D84938">
        <w:fldChar w:fldCharType="begin"/>
      </w:r>
      <w:r w:rsidR="000769A9" w:rsidRPr="00595C6C">
        <w:instrText xml:space="preserve"> ADDIN ZOTERO_BIBL {"uncited":[],"omitted":[],"custom":[]} CSL_BIBLIOGRAPHY </w:instrText>
      </w:r>
      <w:r w:rsidRPr="00D84938">
        <w:fldChar w:fldCharType="separate"/>
      </w:r>
      <w:r w:rsidR="003B04FC" w:rsidRPr="00595C6C">
        <w:rPr>
          <w:sz w:val="20"/>
          <w:szCs w:val="20"/>
        </w:rPr>
        <w:t xml:space="preserve">Andreß, H.-J., Golsch, K., and Schmidt, A. W. (2013). </w:t>
      </w:r>
      <w:r w:rsidR="003B04FC" w:rsidRPr="00595C6C">
        <w:rPr>
          <w:i/>
          <w:iCs/>
          <w:sz w:val="20"/>
          <w:szCs w:val="20"/>
        </w:rPr>
        <w:t>Applied Panel Data Analysis for Economic and Social Surveys</w:t>
      </w:r>
      <w:r w:rsidR="003B04FC" w:rsidRPr="00595C6C">
        <w:rPr>
          <w:sz w:val="20"/>
          <w:szCs w:val="20"/>
        </w:rPr>
        <w:t xml:space="preserve">. </w:t>
      </w:r>
      <w:r w:rsidR="003B04FC" w:rsidRPr="00595C6C">
        <w:rPr>
          <w:sz w:val="20"/>
          <w:szCs w:val="20"/>
          <w:lang w:val="de-DE"/>
        </w:rPr>
        <w:t>Berlin, Heidelberg: Springer Berlin Heidelberg. https://doi.org/10.1007/978-3-642-32914-2</w:t>
      </w:r>
    </w:p>
    <w:p w14:paraId="5E78FDE5" w14:textId="77777777" w:rsidR="003B04FC" w:rsidRPr="00595C6C" w:rsidRDefault="003B04FC" w:rsidP="00595C6C">
      <w:pPr>
        <w:pStyle w:val="Bibliography"/>
        <w:spacing w:line="240" w:lineRule="auto"/>
        <w:rPr>
          <w:sz w:val="20"/>
          <w:szCs w:val="20"/>
        </w:rPr>
      </w:pPr>
      <w:r w:rsidRPr="00595C6C">
        <w:rPr>
          <w:sz w:val="20"/>
          <w:szCs w:val="20"/>
          <w:lang w:val="de-DE"/>
        </w:rPr>
        <w:t xml:space="preserve">Ares, M. (2020). </w:t>
      </w:r>
      <w:r w:rsidRPr="00595C6C">
        <w:rPr>
          <w:sz w:val="20"/>
          <w:szCs w:val="20"/>
        </w:rPr>
        <w:t xml:space="preserve">Changing classes, changing preferences: How social class mobility affects economic preferences. </w:t>
      </w:r>
      <w:r w:rsidRPr="00595C6C">
        <w:rPr>
          <w:i/>
          <w:iCs/>
          <w:sz w:val="20"/>
          <w:szCs w:val="20"/>
        </w:rPr>
        <w:t>West European Politics</w:t>
      </w:r>
      <w:r w:rsidRPr="00595C6C">
        <w:rPr>
          <w:sz w:val="20"/>
          <w:szCs w:val="20"/>
        </w:rPr>
        <w:t xml:space="preserve">, </w:t>
      </w:r>
      <w:r w:rsidRPr="00595C6C">
        <w:rPr>
          <w:i/>
          <w:iCs/>
          <w:sz w:val="20"/>
          <w:szCs w:val="20"/>
        </w:rPr>
        <w:t>43</w:t>
      </w:r>
      <w:r w:rsidRPr="00595C6C">
        <w:rPr>
          <w:sz w:val="20"/>
          <w:szCs w:val="20"/>
        </w:rPr>
        <w:t>(6), 1211–1237. https://doi.org/10.1080/01402382.2019.1644575</w:t>
      </w:r>
    </w:p>
    <w:p w14:paraId="62B11BBF" w14:textId="77777777" w:rsidR="003B04FC" w:rsidRPr="00595C6C" w:rsidRDefault="003B04FC" w:rsidP="00595C6C">
      <w:pPr>
        <w:pStyle w:val="Bibliography"/>
        <w:spacing w:line="240" w:lineRule="auto"/>
        <w:rPr>
          <w:sz w:val="20"/>
          <w:szCs w:val="20"/>
          <w:lang w:val="es-CL"/>
        </w:rPr>
      </w:pPr>
      <w:r w:rsidRPr="00595C6C">
        <w:rPr>
          <w:sz w:val="20"/>
          <w:szCs w:val="20"/>
        </w:rPr>
        <w:t xml:space="preserve">Ares, M., and Van Ditmars, M. M. (2025). A life course approach to political preference formation across social classes. </w:t>
      </w:r>
      <w:r w:rsidRPr="00595C6C">
        <w:rPr>
          <w:i/>
          <w:iCs/>
          <w:sz w:val="20"/>
          <w:szCs w:val="20"/>
          <w:lang w:val="es-CL"/>
        </w:rPr>
        <w:t>West European Politics</w:t>
      </w:r>
      <w:r w:rsidRPr="00595C6C">
        <w:rPr>
          <w:sz w:val="20"/>
          <w:szCs w:val="20"/>
          <w:lang w:val="es-CL"/>
        </w:rPr>
        <w:t xml:space="preserve">, </w:t>
      </w:r>
      <w:r w:rsidRPr="00595C6C">
        <w:rPr>
          <w:i/>
          <w:iCs/>
          <w:sz w:val="20"/>
          <w:szCs w:val="20"/>
          <w:lang w:val="es-CL"/>
        </w:rPr>
        <w:t>48</w:t>
      </w:r>
      <w:r w:rsidRPr="00595C6C">
        <w:rPr>
          <w:sz w:val="20"/>
          <w:szCs w:val="20"/>
          <w:lang w:val="es-CL"/>
        </w:rPr>
        <w:t>(4), 951–976. https://doi.org/10.1080/01402382.2024.2415845</w:t>
      </w:r>
    </w:p>
    <w:p w14:paraId="3F825B42" w14:textId="77777777" w:rsidR="003B04FC" w:rsidRPr="00595C6C" w:rsidRDefault="003B04FC" w:rsidP="00595C6C">
      <w:pPr>
        <w:pStyle w:val="Bibliography"/>
        <w:spacing w:line="240" w:lineRule="auto"/>
        <w:rPr>
          <w:sz w:val="20"/>
          <w:szCs w:val="20"/>
          <w:lang w:val="es-CL"/>
        </w:rPr>
      </w:pPr>
      <w:r w:rsidRPr="00595C6C">
        <w:rPr>
          <w:sz w:val="20"/>
          <w:szCs w:val="20"/>
          <w:lang w:val="es-CL"/>
        </w:rPr>
        <w:t xml:space="preserve">Arrizabalo, X. (1995). </w:t>
      </w:r>
      <w:r w:rsidRPr="00595C6C">
        <w:rPr>
          <w:i/>
          <w:iCs/>
          <w:sz w:val="20"/>
          <w:szCs w:val="20"/>
          <w:lang w:val="es-CL"/>
        </w:rPr>
        <w:t>Milagro o Quimera. La Economía Chilena Durante La Dictadura</w:t>
      </w:r>
      <w:r w:rsidRPr="00595C6C">
        <w:rPr>
          <w:sz w:val="20"/>
          <w:szCs w:val="20"/>
          <w:lang w:val="es-CL"/>
        </w:rPr>
        <w:t>. Madrid: Los libros de la catarata.</w:t>
      </w:r>
    </w:p>
    <w:p w14:paraId="06F3C9E6" w14:textId="77777777" w:rsidR="003B04FC" w:rsidRPr="00595C6C" w:rsidRDefault="003B04FC" w:rsidP="00595C6C">
      <w:pPr>
        <w:pStyle w:val="Bibliography"/>
        <w:spacing w:line="240" w:lineRule="auto"/>
        <w:rPr>
          <w:sz w:val="20"/>
          <w:szCs w:val="20"/>
        </w:rPr>
      </w:pPr>
      <w:r w:rsidRPr="00595C6C">
        <w:rPr>
          <w:sz w:val="20"/>
          <w:szCs w:val="20"/>
          <w:lang w:val="es-CL"/>
        </w:rPr>
        <w:t xml:space="preserve">Benabou, R., and Ok, E. A. (2001). </w:t>
      </w:r>
      <w:r w:rsidRPr="00595C6C">
        <w:rPr>
          <w:sz w:val="20"/>
          <w:szCs w:val="20"/>
        </w:rPr>
        <w:t xml:space="preserve">Social Mobility and the Demand for Redistribution: The Poum Hypothesis. </w:t>
      </w:r>
      <w:r w:rsidRPr="00595C6C">
        <w:rPr>
          <w:i/>
          <w:iCs/>
          <w:sz w:val="20"/>
          <w:szCs w:val="20"/>
        </w:rPr>
        <w:t>The Quarterly Journal of Economics</w:t>
      </w:r>
      <w:r w:rsidRPr="00595C6C">
        <w:rPr>
          <w:sz w:val="20"/>
          <w:szCs w:val="20"/>
        </w:rPr>
        <w:t xml:space="preserve">, </w:t>
      </w:r>
      <w:r w:rsidRPr="00595C6C">
        <w:rPr>
          <w:i/>
          <w:iCs/>
          <w:sz w:val="20"/>
          <w:szCs w:val="20"/>
        </w:rPr>
        <w:t>116</w:t>
      </w:r>
      <w:r w:rsidRPr="00595C6C">
        <w:rPr>
          <w:sz w:val="20"/>
          <w:szCs w:val="20"/>
        </w:rPr>
        <w:t>(2), 447–487. https://doi.org/10.1162/00335530151144078</w:t>
      </w:r>
    </w:p>
    <w:p w14:paraId="519524A4" w14:textId="77777777" w:rsidR="003B04FC" w:rsidRPr="00595C6C" w:rsidRDefault="003B04FC" w:rsidP="00595C6C">
      <w:pPr>
        <w:pStyle w:val="Bibliography"/>
        <w:spacing w:line="240" w:lineRule="auto"/>
        <w:rPr>
          <w:sz w:val="20"/>
          <w:szCs w:val="20"/>
        </w:rPr>
      </w:pPr>
      <w:r w:rsidRPr="00595C6C">
        <w:rPr>
          <w:sz w:val="20"/>
          <w:szCs w:val="20"/>
        </w:rPr>
        <w:t xml:space="preserve">Blau, P. (1977). A Macrosociological Theory of Social Structure. </w:t>
      </w:r>
      <w:r w:rsidRPr="00595C6C">
        <w:rPr>
          <w:i/>
          <w:iCs/>
          <w:sz w:val="20"/>
          <w:szCs w:val="20"/>
        </w:rPr>
        <w:t>American Journal of Sociology</w:t>
      </w:r>
      <w:r w:rsidRPr="00595C6C">
        <w:rPr>
          <w:sz w:val="20"/>
          <w:szCs w:val="20"/>
        </w:rPr>
        <w:t xml:space="preserve">, </w:t>
      </w:r>
      <w:r w:rsidRPr="00595C6C">
        <w:rPr>
          <w:i/>
          <w:iCs/>
          <w:sz w:val="20"/>
          <w:szCs w:val="20"/>
        </w:rPr>
        <w:t>83</w:t>
      </w:r>
      <w:r w:rsidRPr="00595C6C">
        <w:rPr>
          <w:sz w:val="20"/>
          <w:szCs w:val="20"/>
        </w:rPr>
        <w:t>(1), 26–54.</w:t>
      </w:r>
    </w:p>
    <w:p w14:paraId="61AB883C" w14:textId="77777777" w:rsidR="003B04FC" w:rsidRPr="00595C6C" w:rsidRDefault="003B04FC" w:rsidP="00595C6C">
      <w:pPr>
        <w:pStyle w:val="Bibliography"/>
        <w:spacing w:line="240" w:lineRule="auto"/>
        <w:rPr>
          <w:sz w:val="20"/>
          <w:szCs w:val="20"/>
        </w:rPr>
      </w:pPr>
      <w:r w:rsidRPr="00595C6C">
        <w:rPr>
          <w:sz w:val="20"/>
          <w:szCs w:val="20"/>
        </w:rPr>
        <w:t xml:space="preserve">Burt, R. S. (2004). Structural Holes and Good Ideas. </w:t>
      </w:r>
      <w:r w:rsidRPr="00595C6C">
        <w:rPr>
          <w:i/>
          <w:iCs/>
          <w:sz w:val="20"/>
          <w:szCs w:val="20"/>
        </w:rPr>
        <w:t>American Journal of Sociology</w:t>
      </w:r>
      <w:r w:rsidRPr="00595C6C">
        <w:rPr>
          <w:sz w:val="20"/>
          <w:szCs w:val="20"/>
        </w:rPr>
        <w:t xml:space="preserve">, </w:t>
      </w:r>
      <w:r w:rsidRPr="00595C6C">
        <w:rPr>
          <w:i/>
          <w:iCs/>
          <w:sz w:val="20"/>
          <w:szCs w:val="20"/>
        </w:rPr>
        <w:t>110</w:t>
      </w:r>
      <w:r w:rsidRPr="00595C6C">
        <w:rPr>
          <w:sz w:val="20"/>
          <w:szCs w:val="20"/>
        </w:rPr>
        <w:t>(2), 349–399. https://doi.org/10.1086/421787</w:t>
      </w:r>
    </w:p>
    <w:p w14:paraId="0C964BC7" w14:textId="77777777" w:rsidR="003B04FC" w:rsidRPr="00595C6C" w:rsidRDefault="003B04FC" w:rsidP="00595C6C">
      <w:pPr>
        <w:pStyle w:val="Bibliography"/>
        <w:spacing w:line="240" w:lineRule="auto"/>
        <w:rPr>
          <w:sz w:val="20"/>
          <w:szCs w:val="20"/>
        </w:rPr>
      </w:pPr>
      <w:r w:rsidRPr="00595C6C">
        <w:rPr>
          <w:sz w:val="20"/>
          <w:szCs w:val="20"/>
        </w:rPr>
        <w:t xml:space="preserve">Busemeyer, M. R., Garritzmann, J. L., and Neimanns, E. (2020). </w:t>
      </w:r>
      <w:r w:rsidRPr="00595C6C">
        <w:rPr>
          <w:i/>
          <w:iCs/>
          <w:sz w:val="20"/>
          <w:szCs w:val="20"/>
        </w:rPr>
        <w:t>A Loud but Noisy Signal?: Public Opinion and Education Reform in Western Europe</w:t>
      </w:r>
      <w:r w:rsidRPr="00595C6C">
        <w:rPr>
          <w:sz w:val="20"/>
          <w:szCs w:val="20"/>
        </w:rPr>
        <w:t>. Cambridge University Press.</w:t>
      </w:r>
    </w:p>
    <w:p w14:paraId="7CE5CCEF" w14:textId="77777777" w:rsidR="003B04FC" w:rsidRPr="00595C6C" w:rsidRDefault="003B04FC" w:rsidP="00595C6C">
      <w:pPr>
        <w:pStyle w:val="Bibliography"/>
        <w:spacing w:line="240" w:lineRule="auto"/>
        <w:rPr>
          <w:sz w:val="20"/>
          <w:szCs w:val="20"/>
        </w:rPr>
      </w:pPr>
      <w:r w:rsidRPr="00595C6C">
        <w:rPr>
          <w:sz w:val="20"/>
          <w:szCs w:val="20"/>
        </w:rPr>
        <w:t xml:space="preserve">Busemeyer, M. R., and Iversen, T. (2020). The Welfare State with Private Alternatives: The Transformation of Popular Support for Social Insurance. </w:t>
      </w:r>
      <w:r w:rsidRPr="00595C6C">
        <w:rPr>
          <w:i/>
          <w:iCs/>
          <w:sz w:val="20"/>
          <w:szCs w:val="20"/>
        </w:rPr>
        <w:t>The Journal of Politics</w:t>
      </w:r>
      <w:r w:rsidRPr="00595C6C">
        <w:rPr>
          <w:sz w:val="20"/>
          <w:szCs w:val="20"/>
        </w:rPr>
        <w:t xml:space="preserve">, </w:t>
      </w:r>
      <w:r w:rsidRPr="00595C6C">
        <w:rPr>
          <w:i/>
          <w:iCs/>
          <w:sz w:val="20"/>
          <w:szCs w:val="20"/>
        </w:rPr>
        <w:t>82</w:t>
      </w:r>
      <w:r w:rsidRPr="00595C6C">
        <w:rPr>
          <w:sz w:val="20"/>
          <w:szCs w:val="20"/>
        </w:rPr>
        <w:t>(2), 671–686. https://doi.org/10.1086/706980</w:t>
      </w:r>
    </w:p>
    <w:p w14:paraId="16F3DD25" w14:textId="77777777" w:rsidR="003B04FC" w:rsidRPr="00595C6C" w:rsidRDefault="003B04FC" w:rsidP="00595C6C">
      <w:pPr>
        <w:pStyle w:val="Bibliography"/>
        <w:spacing w:line="240" w:lineRule="auto"/>
        <w:rPr>
          <w:sz w:val="20"/>
          <w:szCs w:val="20"/>
        </w:rPr>
      </w:pPr>
      <w:r w:rsidRPr="00595C6C">
        <w:rPr>
          <w:sz w:val="20"/>
          <w:szCs w:val="20"/>
        </w:rPr>
        <w:t xml:space="preserve">Castillo, J. C. (2011). Legitimacy of Inequality in a Highly Unequal Context: Evidence from the Chilean Case. </w:t>
      </w:r>
      <w:r w:rsidRPr="00595C6C">
        <w:rPr>
          <w:i/>
          <w:iCs/>
          <w:sz w:val="20"/>
          <w:szCs w:val="20"/>
        </w:rPr>
        <w:t>Social Justice Research</w:t>
      </w:r>
      <w:r w:rsidRPr="00595C6C">
        <w:rPr>
          <w:sz w:val="20"/>
          <w:szCs w:val="20"/>
        </w:rPr>
        <w:t xml:space="preserve">, </w:t>
      </w:r>
      <w:r w:rsidRPr="00595C6C">
        <w:rPr>
          <w:i/>
          <w:iCs/>
          <w:sz w:val="20"/>
          <w:szCs w:val="20"/>
        </w:rPr>
        <w:t>24</w:t>
      </w:r>
      <w:r w:rsidRPr="00595C6C">
        <w:rPr>
          <w:sz w:val="20"/>
          <w:szCs w:val="20"/>
        </w:rPr>
        <w:t>(4), 314–340. https://doi.org/10.1007/s11211-011-0144-5</w:t>
      </w:r>
    </w:p>
    <w:p w14:paraId="247792B5" w14:textId="77777777" w:rsidR="003B04FC" w:rsidRPr="00595C6C" w:rsidRDefault="003B04FC" w:rsidP="00595C6C">
      <w:pPr>
        <w:pStyle w:val="Bibliography"/>
        <w:spacing w:line="240" w:lineRule="auto"/>
        <w:rPr>
          <w:sz w:val="20"/>
          <w:szCs w:val="20"/>
        </w:rPr>
      </w:pPr>
      <w:r w:rsidRPr="00595C6C">
        <w:rPr>
          <w:sz w:val="20"/>
          <w:szCs w:val="20"/>
        </w:rPr>
        <w:lastRenderedPageBreak/>
        <w:t xml:space="preserve">Castillo, J. C., Bonhomme, M., Miranda, D., and Iturra, J. (2023). Social cohesion and attitudinal changes toward migration: A longitudinal perspective amid the COVID-19 pandemic. </w:t>
      </w:r>
      <w:r w:rsidRPr="00595C6C">
        <w:rPr>
          <w:i/>
          <w:iCs/>
          <w:sz w:val="20"/>
          <w:szCs w:val="20"/>
        </w:rPr>
        <w:t>Frontiers in Sociology</w:t>
      </w:r>
      <w:r w:rsidRPr="00595C6C">
        <w:rPr>
          <w:sz w:val="20"/>
          <w:szCs w:val="20"/>
        </w:rPr>
        <w:t xml:space="preserve">, </w:t>
      </w:r>
      <w:r w:rsidRPr="00595C6C">
        <w:rPr>
          <w:i/>
          <w:iCs/>
          <w:sz w:val="20"/>
          <w:szCs w:val="20"/>
        </w:rPr>
        <w:t>7</w:t>
      </w:r>
      <w:r w:rsidRPr="00595C6C">
        <w:rPr>
          <w:sz w:val="20"/>
          <w:szCs w:val="20"/>
        </w:rPr>
        <w:t>. https://doi.org/10.3389/fsoc.2022.1009567</w:t>
      </w:r>
    </w:p>
    <w:p w14:paraId="1A44016C" w14:textId="77777777" w:rsidR="003B04FC" w:rsidRPr="00595C6C" w:rsidRDefault="003B04FC" w:rsidP="00595C6C">
      <w:pPr>
        <w:pStyle w:val="Bibliography"/>
        <w:spacing w:line="240" w:lineRule="auto"/>
        <w:rPr>
          <w:sz w:val="20"/>
          <w:szCs w:val="20"/>
        </w:rPr>
      </w:pPr>
      <w:r w:rsidRPr="00595C6C">
        <w:rPr>
          <w:sz w:val="20"/>
          <w:szCs w:val="20"/>
        </w:rPr>
        <w:t xml:space="preserve">Castillo, J. C., Iturra, J., and Carrasco, K. (2025). Changes in the Justification of Educational Inequalities: The Role of Perceptions of Inequality and Meritocracy During the COVID Pandemic. </w:t>
      </w:r>
      <w:r w:rsidRPr="00595C6C">
        <w:rPr>
          <w:i/>
          <w:iCs/>
          <w:sz w:val="20"/>
          <w:szCs w:val="20"/>
        </w:rPr>
        <w:t>Social Justice Research</w:t>
      </w:r>
      <w:r w:rsidRPr="00595C6C">
        <w:rPr>
          <w:sz w:val="20"/>
          <w:szCs w:val="20"/>
        </w:rPr>
        <w:t>. https://doi.org/10.1007/s11211-025-00458-0</w:t>
      </w:r>
    </w:p>
    <w:p w14:paraId="3DF753A4" w14:textId="77777777" w:rsidR="003B04FC" w:rsidRPr="00595C6C" w:rsidRDefault="003B04FC" w:rsidP="00595C6C">
      <w:pPr>
        <w:pStyle w:val="Bibliography"/>
        <w:spacing w:line="240" w:lineRule="auto"/>
        <w:rPr>
          <w:sz w:val="20"/>
          <w:szCs w:val="20"/>
        </w:rPr>
      </w:pPr>
      <w:r w:rsidRPr="00595C6C">
        <w:rPr>
          <w:sz w:val="20"/>
          <w:szCs w:val="20"/>
        </w:rPr>
        <w:t xml:space="preserve">Castillo, J. C., Iturra, J., Maldonado, L., Atria, J., and Meneses, F. (2023). A Multidimensional Approach for Measuring Meritocratic Beliefs: Advantages, Limitations and Alternatives to the ISSP Social Inequality Survey. </w:t>
      </w:r>
      <w:r w:rsidRPr="00595C6C">
        <w:rPr>
          <w:i/>
          <w:iCs/>
          <w:sz w:val="20"/>
          <w:szCs w:val="20"/>
        </w:rPr>
        <w:t>International Journal of Sociology</w:t>
      </w:r>
      <w:r w:rsidRPr="00595C6C">
        <w:rPr>
          <w:sz w:val="20"/>
          <w:szCs w:val="20"/>
        </w:rPr>
        <w:t>, 1–25. https://doi.org/10.1080/00207659.2023.2274712</w:t>
      </w:r>
    </w:p>
    <w:p w14:paraId="54509863" w14:textId="77777777" w:rsidR="003B04FC" w:rsidRPr="00595C6C" w:rsidRDefault="003B04FC" w:rsidP="00595C6C">
      <w:pPr>
        <w:pStyle w:val="Bibliography"/>
        <w:spacing w:line="240" w:lineRule="auto"/>
        <w:rPr>
          <w:sz w:val="20"/>
          <w:szCs w:val="20"/>
          <w:lang w:val="es-CL"/>
        </w:rPr>
      </w:pPr>
      <w:r w:rsidRPr="00595C6C">
        <w:rPr>
          <w:sz w:val="20"/>
          <w:szCs w:val="20"/>
        </w:rPr>
        <w:t xml:space="preserve">Castillo, J. C., Madero-Cabib, I., and Salamovich, A. (2013). </w:t>
      </w:r>
      <w:r w:rsidRPr="00595C6C">
        <w:rPr>
          <w:sz w:val="20"/>
          <w:szCs w:val="20"/>
          <w:lang w:val="es-CL"/>
        </w:rPr>
        <w:t xml:space="preserve">Clivajes Partidarios y Cambios en las Preferencias Distributivas en Chile. </w:t>
      </w:r>
      <w:r w:rsidRPr="00595C6C">
        <w:rPr>
          <w:i/>
          <w:iCs/>
          <w:sz w:val="20"/>
          <w:szCs w:val="20"/>
          <w:lang w:val="es-CL"/>
        </w:rPr>
        <w:t>Revista de Ciencia Política (Santiago)</w:t>
      </w:r>
      <w:r w:rsidRPr="00595C6C">
        <w:rPr>
          <w:sz w:val="20"/>
          <w:szCs w:val="20"/>
          <w:lang w:val="es-CL"/>
        </w:rPr>
        <w:t xml:space="preserve">, </w:t>
      </w:r>
      <w:r w:rsidRPr="00595C6C">
        <w:rPr>
          <w:i/>
          <w:iCs/>
          <w:sz w:val="20"/>
          <w:szCs w:val="20"/>
          <w:lang w:val="es-CL"/>
        </w:rPr>
        <w:t>33</w:t>
      </w:r>
      <w:r w:rsidRPr="00595C6C">
        <w:rPr>
          <w:sz w:val="20"/>
          <w:szCs w:val="20"/>
          <w:lang w:val="es-CL"/>
        </w:rPr>
        <w:t>(2), 469–488. https://doi.org/10.4067/S0718-090X2013000200003</w:t>
      </w:r>
    </w:p>
    <w:p w14:paraId="32F2F7B1" w14:textId="77777777" w:rsidR="003B04FC" w:rsidRPr="00595C6C" w:rsidRDefault="003B04FC" w:rsidP="00595C6C">
      <w:pPr>
        <w:pStyle w:val="Bibliography"/>
        <w:spacing w:line="240" w:lineRule="auto"/>
        <w:rPr>
          <w:sz w:val="20"/>
          <w:szCs w:val="20"/>
        </w:rPr>
      </w:pPr>
      <w:r w:rsidRPr="00595C6C">
        <w:rPr>
          <w:sz w:val="20"/>
          <w:szCs w:val="20"/>
          <w:lang w:val="es-CL"/>
        </w:rPr>
        <w:t xml:space="preserve">Castillo, J. C., Salgado, M., Carrasco, K., and Laffert, A. (2024). </w:t>
      </w:r>
      <w:r w:rsidRPr="00595C6C">
        <w:rPr>
          <w:sz w:val="20"/>
          <w:szCs w:val="20"/>
        </w:rPr>
        <w:t xml:space="preserve">The Socialization of Meritocracy and Market Justice Preferences at School. </w:t>
      </w:r>
      <w:r w:rsidRPr="00595C6C">
        <w:rPr>
          <w:i/>
          <w:iCs/>
          <w:sz w:val="20"/>
          <w:szCs w:val="20"/>
        </w:rPr>
        <w:t>Societies</w:t>
      </w:r>
      <w:r w:rsidRPr="00595C6C">
        <w:rPr>
          <w:sz w:val="20"/>
          <w:szCs w:val="20"/>
        </w:rPr>
        <w:t xml:space="preserve">, </w:t>
      </w:r>
      <w:r w:rsidRPr="00595C6C">
        <w:rPr>
          <w:i/>
          <w:iCs/>
          <w:sz w:val="20"/>
          <w:szCs w:val="20"/>
        </w:rPr>
        <w:t>14</w:t>
      </w:r>
      <w:r w:rsidRPr="00595C6C">
        <w:rPr>
          <w:sz w:val="20"/>
          <w:szCs w:val="20"/>
        </w:rPr>
        <w:t>(11), 214. https://doi.org/10.3390/soc14110214</w:t>
      </w:r>
    </w:p>
    <w:p w14:paraId="2E150018" w14:textId="77777777" w:rsidR="003B04FC" w:rsidRPr="00595C6C" w:rsidRDefault="003B04FC" w:rsidP="00595C6C">
      <w:pPr>
        <w:pStyle w:val="Bibliography"/>
        <w:spacing w:line="240" w:lineRule="auto"/>
        <w:rPr>
          <w:sz w:val="20"/>
          <w:szCs w:val="20"/>
        </w:rPr>
      </w:pPr>
      <w:r w:rsidRPr="00595C6C">
        <w:rPr>
          <w:sz w:val="20"/>
          <w:szCs w:val="20"/>
        </w:rPr>
        <w:t xml:space="preserve">Christensen, M. E., Dinesen, P. T., and Sønderskov, K. M. (2024). Unequal and Unsupportive: Exposure to Poor People Weakens Support for Redistribution among the Rich. </w:t>
      </w:r>
      <w:r w:rsidRPr="00595C6C">
        <w:rPr>
          <w:i/>
          <w:iCs/>
          <w:sz w:val="20"/>
          <w:szCs w:val="20"/>
        </w:rPr>
        <w:t>British Journal of Political Science</w:t>
      </w:r>
      <w:r w:rsidRPr="00595C6C">
        <w:rPr>
          <w:sz w:val="20"/>
          <w:szCs w:val="20"/>
        </w:rPr>
        <w:t xml:space="preserve">, </w:t>
      </w:r>
      <w:r w:rsidRPr="00595C6C">
        <w:rPr>
          <w:i/>
          <w:iCs/>
          <w:sz w:val="20"/>
          <w:szCs w:val="20"/>
        </w:rPr>
        <w:t>54</w:t>
      </w:r>
      <w:r w:rsidRPr="00595C6C">
        <w:rPr>
          <w:sz w:val="20"/>
          <w:szCs w:val="20"/>
        </w:rPr>
        <w:t>(4), 1424–1434. https://doi.org/10.1017/S0007123424000061</w:t>
      </w:r>
    </w:p>
    <w:p w14:paraId="76B1546F" w14:textId="77777777" w:rsidR="003B04FC" w:rsidRPr="00595C6C" w:rsidRDefault="003B04FC" w:rsidP="00595C6C">
      <w:pPr>
        <w:pStyle w:val="Bibliography"/>
        <w:spacing w:line="240" w:lineRule="auto"/>
        <w:rPr>
          <w:sz w:val="20"/>
          <w:szCs w:val="20"/>
          <w:lang w:val="es-CL"/>
        </w:rPr>
      </w:pPr>
      <w:r w:rsidRPr="00595C6C">
        <w:rPr>
          <w:sz w:val="20"/>
          <w:szCs w:val="20"/>
        </w:rPr>
        <w:t xml:space="preserve">Cobo-Arroyo, P. (2022). </w:t>
      </w:r>
      <w:r w:rsidRPr="00595C6C">
        <w:rPr>
          <w:i/>
          <w:iCs/>
          <w:sz w:val="20"/>
          <w:szCs w:val="20"/>
          <w:lang w:val="es-CL"/>
        </w:rPr>
        <w:t>Influencia de las redes sobre la percepción subjetiva de la distribución de ingresos en España</w:t>
      </w:r>
      <w:r w:rsidRPr="00595C6C">
        <w:rPr>
          <w:sz w:val="20"/>
          <w:szCs w:val="20"/>
          <w:lang w:val="es-CL"/>
        </w:rPr>
        <w:t xml:space="preserve"> (Universidade da Coruña). Universidade da Coruña. Retrieved from https://ruc.udc.es/dspace/handle/2183/36667</w:t>
      </w:r>
    </w:p>
    <w:p w14:paraId="0C011D9D" w14:textId="77777777" w:rsidR="003B04FC" w:rsidRPr="00595C6C" w:rsidRDefault="003B04FC" w:rsidP="00595C6C">
      <w:pPr>
        <w:pStyle w:val="Bibliography"/>
        <w:spacing w:line="240" w:lineRule="auto"/>
        <w:rPr>
          <w:sz w:val="20"/>
          <w:szCs w:val="20"/>
        </w:rPr>
      </w:pPr>
      <w:r w:rsidRPr="00595C6C">
        <w:rPr>
          <w:sz w:val="20"/>
          <w:szCs w:val="20"/>
          <w:lang w:val="es-CL"/>
        </w:rPr>
        <w:t xml:space="preserve">Contreras, D., Otero, G., Díaz, J. D., and Suárez, N. (2019). </w:t>
      </w:r>
      <w:r w:rsidRPr="00595C6C">
        <w:rPr>
          <w:sz w:val="20"/>
          <w:szCs w:val="20"/>
        </w:rPr>
        <w:t xml:space="preserve">Inequality in social capital in Chile: Assessing the importance of network size and contacts’ occupational prestige on status attainment. </w:t>
      </w:r>
      <w:r w:rsidRPr="00595C6C">
        <w:rPr>
          <w:i/>
          <w:iCs/>
          <w:sz w:val="20"/>
          <w:szCs w:val="20"/>
        </w:rPr>
        <w:t>Social Networks</w:t>
      </w:r>
      <w:r w:rsidRPr="00595C6C">
        <w:rPr>
          <w:sz w:val="20"/>
          <w:szCs w:val="20"/>
        </w:rPr>
        <w:t xml:space="preserve">, </w:t>
      </w:r>
      <w:r w:rsidRPr="00595C6C">
        <w:rPr>
          <w:i/>
          <w:iCs/>
          <w:sz w:val="20"/>
          <w:szCs w:val="20"/>
        </w:rPr>
        <w:t>58</w:t>
      </w:r>
      <w:r w:rsidRPr="00595C6C">
        <w:rPr>
          <w:sz w:val="20"/>
          <w:szCs w:val="20"/>
        </w:rPr>
        <w:t>, 59–77. https://doi.org/10.1016/j.socnet.2019.02.002</w:t>
      </w:r>
    </w:p>
    <w:p w14:paraId="21D9CA1B" w14:textId="77777777" w:rsidR="003B04FC" w:rsidRPr="00595C6C" w:rsidRDefault="003B04FC" w:rsidP="00595C6C">
      <w:pPr>
        <w:pStyle w:val="Bibliography"/>
        <w:spacing w:line="240" w:lineRule="auto"/>
        <w:rPr>
          <w:sz w:val="20"/>
          <w:szCs w:val="20"/>
        </w:rPr>
      </w:pPr>
      <w:r w:rsidRPr="00595C6C">
        <w:rPr>
          <w:sz w:val="20"/>
          <w:szCs w:val="20"/>
        </w:rPr>
        <w:t xml:space="preserve">Croissant, Y., and Millo, G. (2008). Panel data econometrics in R: The “plm” package. </w:t>
      </w:r>
      <w:r w:rsidRPr="00595C6C">
        <w:rPr>
          <w:i/>
          <w:iCs/>
          <w:sz w:val="20"/>
          <w:szCs w:val="20"/>
        </w:rPr>
        <w:t>Journal of Statistical Software</w:t>
      </w:r>
      <w:r w:rsidRPr="00595C6C">
        <w:rPr>
          <w:sz w:val="20"/>
          <w:szCs w:val="20"/>
        </w:rPr>
        <w:t xml:space="preserve">, </w:t>
      </w:r>
      <w:r w:rsidRPr="00595C6C">
        <w:rPr>
          <w:i/>
          <w:iCs/>
          <w:sz w:val="20"/>
          <w:szCs w:val="20"/>
        </w:rPr>
        <w:t>27</w:t>
      </w:r>
      <w:r w:rsidRPr="00595C6C">
        <w:rPr>
          <w:sz w:val="20"/>
          <w:szCs w:val="20"/>
        </w:rPr>
        <w:t>(2), 1–43. https://doi.org/10.18637/jss.v027.i02</w:t>
      </w:r>
    </w:p>
    <w:p w14:paraId="3B2B3EE2" w14:textId="77777777" w:rsidR="003B04FC" w:rsidRPr="00595C6C" w:rsidRDefault="003B04FC" w:rsidP="00595C6C">
      <w:pPr>
        <w:pStyle w:val="Bibliography"/>
        <w:spacing w:line="240" w:lineRule="auto"/>
        <w:rPr>
          <w:sz w:val="20"/>
          <w:szCs w:val="20"/>
        </w:rPr>
      </w:pPr>
      <w:r w:rsidRPr="00595C6C">
        <w:rPr>
          <w:sz w:val="20"/>
          <w:szCs w:val="20"/>
        </w:rPr>
        <w:t xml:space="preserve">Druckman, J. N., and Lupia, A. (2000). Preference Formation. </w:t>
      </w:r>
      <w:r w:rsidRPr="00595C6C">
        <w:rPr>
          <w:i/>
          <w:iCs/>
          <w:sz w:val="20"/>
          <w:szCs w:val="20"/>
        </w:rPr>
        <w:t>Annual Review of Political Science</w:t>
      </w:r>
      <w:r w:rsidRPr="00595C6C">
        <w:rPr>
          <w:sz w:val="20"/>
          <w:szCs w:val="20"/>
        </w:rPr>
        <w:t xml:space="preserve">, </w:t>
      </w:r>
      <w:r w:rsidRPr="00595C6C">
        <w:rPr>
          <w:i/>
          <w:iCs/>
          <w:sz w:val="20"/>
          <w:szCs w:val="20"/>
        </w:rPr>
        <w:t>3</w:t>
      </w:r>
      <w:r w:rsidRPr="00595C6C">
        <w:rPr>
          <w:sz w:val="20"/>
          <w:szCs w:val="20"/>
        </w:rPr>
        <w:t>(1), 1–24. https://doi.org/10.1146/annurev.polisci.3.1.1</w:t>
      </w:r>
    </w:p>
    <w:p w14:paraId="05182C1D" w14:textId="77777777" w:rsidR="003B04FC" w:rsidRPr="00595C6C" w:rsidRDefault="003B04FC" w:rsidP="00595C6C">
      <w:pPr>
        <w:pStyle w:val="Bibliography"/>
        <w:spacing w:line="240" w:lineRule="auto"/>
        <w:rPr>
          <w:sz w:val="20"/>
          <w:szCs w:val="20"/>
        </w:rPr>
      </w:pPr>
      <w:r w:rsidRPr="00595C6C">
        <w:rPr>
          <w:sz w:val="20"/>
          <w:szCs w:val="20"/>
        </w:rPr>
        <w:t xml:space="preserve">ELSOC, S. T. (2022). </w:t>
      </w:r>
      <w:r w:rsidRPr="00595C6C">
        <w:rPr>
          <w:i/>
          <w:iCs/>
          <w:sz w:val="20"/>
          <w:szCs w:val="20"/>
        </w:rPr>
        <w:t>Estudio Longitudinal Social de Chile</w:t>
      </w:r>
      <w:r w:rsidRPr="00595C6C">
        <w:rPr>
          <w:sz w:val="20"/>
          <w:szCs w:val="20"/>
        </w:rPr>
        <w:t xml:space="preserve"> [Data set]. Harvard Dataverse. https://doi.org/10.7910/dvn/0kirbj</w:t>
      </w:r>
    </w:p>
    <w:p w14:paraId="0B60F701" w14:textId="77777777" w:rsidR="003B04FC" w:rsidRPr="00595C6C" w:rsidRDefault="003B04FC" w:rsidP="00595C6C">
      <w:pPr>
        <w:pStyle w:val="Bibliography"/>
        <w:spacing w:line="240" w:lineRule="auto"/>
        <w:rPr>
          <w:sz w:val="20"/>
          <w:szCs w:val="20"/>
          <w:lang w:val="es-CL"/>
        </w:rPr>
      </w:pPr>
      <w:r w:rsidRPr="00595C6C">
        <w:rPr>
          <w:sz w:val="20"/>
          <w:szCs w:val="20"/>
          <w:lang w:val="es-CL"/>
        </w:rPr>
        <w:t xml:space="preserve">Espinoza, V., and Núñez, J. (2014). Movilidad ocupacional en Chile 2001-2009. ¿Desigualdad de ingresos con igualdad de oportunidades? </w:t>
      </w:r>
      <w:r w:rsidRPr="00595C6C">
        <w:rPr>
          <w:i/>
          <w:iCs/>
          <w:sz w:val="20"/>
          <w:szCs w:val="20"/>
          <w:lang w:val="es-CL"/>
        </w:rPr>
        <w:t>Revista Internacional de Sociología</w:t>
      </w:r>
      <w:r w:rsidRPr="00595C6C">
        <w:rPr>
          <w:sz w:val="20"/>
          <w:szCs w:val="20"/>
          <w:lang w:val="es-CL"/>
        </w:rPr>
        <w:t xml:space="preserve">, </w:t>
      </w:r>
      <w:r w:rsidRPr="00595C6C">
        <w:rPr>
          <w:i/>
          <w:iCs/>
          <w:sz w:val="20"/>
          <w:szCs w:val="20"/>
          <w:lang w:val="es-CL"/>
        </w:rPr>
        <w:t>72</w:t>
      </w:r>
      <w:r w:rsidRPr="00595C6C">
        <w:rPr>
          <w:sz w:val="20"/>
          <w:szCs w:val="20"/>
          <w:lang w:val="es-CL"/>
        </w:rPr>
        <w:t>(1), 57–82. https://doi.org/10.3989/ris.2011.11.08</w:t>
      </w:r>
    </w:p>
    <w:p w14:paraId="21F0AA1F" w14:textId="77777777" w:rsidR="003B04FC" w:rsidRPr="00595C6C" w:rsidRDefault="003B04FC" w:rsidP="00595C6C">
      <w:pPr>
        <w:pStyle w:val="Bibliography"/>
        <w:spacing w:line="240" w:lineRule="auto"/>
        <w:rPr>
          <w:sz w:val="20"/>
          <w:szCs w:val="20"/>
        </w:rPr>
      </w:pPr>
      <w:r w:rsidRPr="00595C6C">
        <w:rPr>
          <w:sz w:val="20"/>
          <w:szCs w:val="20"/>
        </w:rPr>
        <w:t xml:space="preserve">Feld, S. L. (1981). The Focused Organization of Social Ties. </w:t>
      </w:r>
      <w:r w:rsidRPr="00595C6C">
        <w:rPr>
          <w:i/>
          <w:iCs/>
          <w:sz w:val="20"/>
          <w:szCs w:val="20"/>
        </w:rPr>
        <w:t>American Journal of Sociology</w:t>
      </w:r>
      <w:r w:rsidRPr="00595C6C">
        <w:rPr>
          <w:sz w:val="20"/>
          <w:szCs w:val="20"/>
        </w:rPr>
        <w:t xml:space="preserve">, </w:t>
      </w:r>
      <w:r w:rsidRPr="00595C6C">
        <w:rPr>
          <w:i/>
          <w:iCs/>
          <w:sz w:val="20"/>
          <w:szCs w:val="20"/>
        </w:rPr>
        <w:t>86</w:t>
      </w:r>
      <w:r w:rsidRPr="00595C6C">
        <w:rPr>
          <w:sz w:val="20"/>
          <w:szCs w:val="20"/>
        </w:rPr>
        <w:t>(5), 1015–1035.</w:t>
      </w:r>
    </w:p>
    <w:p w14:paraId="28BB290D" w14:textId="77777777" w:rsidR="003B04FC" w:rsidRPr="00595C6C" w:rsidRDefault="003B04FC" w:rsidP="00595C6C">
      <w:pPr>
        <w:pStyle w:val="Bibliography"/>
        <w:spacing w:line="240" w:lineRule="auto"/>
        <w:rPr>
          <w:sz w:val="20"/>
          <w:szCs w:val="20"/>
        </w:rPr>
      </w:pPr>
      <w:r w:rsidRPr="00595C6C">
        <w:rPr>
          <w:sz w:val="20"/>
          <w:szCs w:val="20"/>
        </w:rPr>
        <w:t xml:space="preserve">Ferre, J. C. (2023). Welfare regimes in twenty-first-century Latin America. </w:t>
      </w:r>
      <w:r w:rsidRPr="00595C6C">
        <w:rPr>
          <w:i/>
          <w:iCs/>
          <w:sz w:val="20"/>
          <w:szCs w:val="20"/>
        </w:rPr>
        <w:t>Journal of International and Comparative Social Policy</w:t>
      </w:r>
      <w:r w:rsidRPr="00595C6C">
        <w:rPr>
          <w:sz w:val="20"/>
          <w:szCs w:val="20"/>
        </w:rPr>
        <w:t xml:space="preserve">, </w:t>
      </w:r>
      <w:r w:rsidRPr="00595C6C">
        <w:rPr>
          <w:i/>
          <w:iCs/>
          <w:sz w:val="20"/>
          <w:szCs w:val="20"/>
        </w:rPr>
        <w:t>39</w:t>
      </w:r>
      <w:r w:rsidRPr="00595C6C">
        <w:rPr>
          <w:sz w:val="20"/>
          <w:szCs w:val="20"/>
        </w:rPr>
        <w:t>(2), 101–127. https://doi.org/10.1017/ics.2023.16</w:t>
      </w:r>
    </w:p>
    <w:p w14:paraId="2F229DA2" w14:textId="77777777" w:rsidR="003B04FC" w:rsidRPr="00595C6C" w:rsidRDefault="003B04FC" w:rsidP="00595C6C">
      <w:pPr>
        <w:pStyle w:val="Bibliography"/>
        <w:spacing w:line="240" w:lineRule="auto"/>
        <w:rPr>
          <w:sz w:val="20"/>
          <w:szCs w:val="20"/>
        </w:rPr>
      </w:pPr>
      <w:r w:rsidRPr="00595C6C">
        <w:rPr>
          <w:sz w:val="20"/>
          <w:szCs w:val="20"/>
        </w:rPr>
        <w:t xml:space="preserve">Ganzeboom, H. B. (2010). </w:t>
      </w:r>
      <w:r w:rsidRPr="00595C6C">
        <w:rPr>
          <w:i/>
          <w:iCs/>
          <w:sz w:val="20"/>
          <w:szCs w:val="20"/>
        </w:rPr>
        <w:t>A new international socio-economic index (ISEI) of occupational status for the international standard classification of occupation 2008 (ISCO-08) constructed with data from the ISSP 2002–2007</w:t>
      </w:r>
      <w:r w:rsidRPr="00595C6C">
        <w:rPr>
          <w:sz w:val="20"/>
          <w:szCs w:val="20"/>
        </w:rPr>
        <w:t xml:space="preserve">. </w:t>
      </w:r>
      <w:r w:rsidRPr="00595C6C">
        <w:rPr>
          <w:i/>
          <w:iCs/>
          <w:sz w:val="20"/>
          <w:szCs w:val="20"/>
        </w:rPr>
        <w:t>1</w:t>
      </w:r>
      <w:r w:rsidRPr="00595C6C">
        <w:rPr>
          <w:sz w:val="20"/>
          <w:szCs w:val="20"/>
        </w:rPr>
        <w:t>. Lisbon.</w:t>
      </w:r>
    </w:p>
    <w:p w14:paraId="5E061562" w14:textId="77777777" w:rsidR="003B04FC" w:rsidRPr="00595C6C" w:rsidRDefault="003B04FC" w:rsidP="00595C6C">
      <w:pPr>
        <w:pStyle w:val="Bibliography"/>
        <w:spacing w:line="240" w:lineRule="auto"/>
        <w:rPr>
          <w:sz w:val="20"/>
          <w:szCs w:val="20"/>
        </w:rPr>
      </w:pPr>
      <w:r w:rsidRPr="00595C6C">
        <w:rPr>
          <w:sz w:val="20"/>
          <w:szCs w:val="20"/>
        </w:rPr>
        <w:t xml:space="preserve">Garreton, M., Basauri, A., and Valenzuela, L. (2020). Exploring the correlation between city size and residential segregation: Comparing Chilean cities with spatially unbiased indexes. </w:t>
      </w:r>
      <w:r w:rsidRPr="00595C6C">
        <w:rPr>
          <w:i/>
          <w:iCs/>
          <w:sz w:val="20"/>
          <w:szCs w:val="20"/>
        </w:rPr>
        <w:t>Environment and Urbanization</w:t>
      </w:r>
      <w:r w:rsidRPr="00595C6C">
        <w:rPr>
          <w:sz w:val="20"/>
          <w:szCs w:val="20"/>
        </w:rPr>
        <w:t xml:space="preserve">, </w:t>
      </w:r>
      <w:r w:rsidRPr="00595C6C">
        <w:rPr>
          <w:i/>
          <w:iCs/>
          <w:sz w:val="20"/>
          <w:szCs w:val="20"/>
        </w:rPr>
        <w:t>32</w:t>
      </w:r>
      <w:r w:rsidRPr="00595C6C">
        <w:rPr>
          <w:sz w:val="20"/>
          <w:szCs w:val="20"/>
        </w:rPr>
        <w:t>(2), 569–588. https://doi.org/10.1177/0956247820918983</w:t>
      </w:r>
    </w:p>
    <w:p w14:paraId="2A6F4006" w14:textId="77777777" w:rsidR="003B04FC" w:rsidRPr="00595C6C" w:rsidRDefault="003B04FC" w:rsidP="00595C6C">
      <w:pPr>
        <w:pStyle w:val="Bibliography"/>
        <w:spacing w:line="240" w:lineRule="auto"/>
        <w:rPr>
          <w:sz w:val="20"/>
          <w:szCs w:val="20"/>
        </w:rPr>
      </w:pPr>
      <w:r w:rsidRPr="00595C6C">
        <w:rPr>
          <w:sz w:val="20"/>
          <w:szCs w:val="20"/>
        </w:rPr>
        <w:t xml:space="preserve">Harvey, D. (2020). </w:t>
      </w:r>
      <w:r w:rsidRPr="00595C6C">
        <w:rPr>
          <w:i/>
          <w:iCs/>
          <w:sz w:val="20"/>
          <w:szCs w:val="20"/>
        </w:rPr>
        <w:t>A brief history of neoliberalism</w:t>
      </w:r>
      <w:r w:rsidRPr="00595C6C">
        <w:rPr>
          <w:sz w:val="20"/>
          <w:szCs w:val="20"/>
        </w:rPr>
        <w:t>. Oxford: Oxford University Press. https://doi.org/10.1093/oso/9780199283262.001.0001</w:t>
      </w:r>
    </w:p>
    <w:p w14:paraId="08F7DD7B" w14:textId="77777777" w:rsidR="003B04FC" w:rsidRPr="00595C6C" w:rsidRDefault="003B04FC" w:rsidP="00595C6C">
      <w:pPr>
        <w:pStyle w:val="Bibliography"/>
        <w:spacing w:line="240" w:lineRule="auto"/>
        <w:rPr>
          <w:sz w:val="20"/>
          <w:szCs w:val="20"/>
        </w:rPr>
      </w:pPr>
      <w:r w:rsidRPr="00595C6C">
        <w:rPr>
          <w:sz w:val="20"/>
          <w:szCs w:val="20"/>
          <w:lang w:val="de-DE"/>
        </w:rPr>
        <w:t xml:space="preserve">Häusermann, S., Kurer, T., and Schwander, H. (2015). </w:t>
      </w:r>
      <w:r w:rsidRPr="00595C6C">
        <w:rPr>
          <w:sz w:val="20"/>
          <w:szCs w:val="20"/>
        </w:rPr>
        <w:t xml:space="preserve">High-skilled outsiders? Labor market vulnerability, education and welfare state preferences. </w:t>
      </w:r>
      <w:r w:rsidRPr="00595C6C">
        <w:rPr>
          <w:i/>
          <w:iCs/>
          <w:sz w:val="20"/>
          <w:szCs w:val="20"/>
        </w:rPr>
        <w:t>Socio-Economic Review</w:t>
      </w:r>
      <w:r w:rsidRPr="00595C6C">
        <w:rPr>
          <w:sz w:val="20"/>
          <w:szCs w:val="20"/>
        </w:rPr>
        <w:t xml:space="preserve">, </w:t>
      </w:r>
      <w:r w:rsidRPr="00595C6C">
        <w:rPr>
          <w:i/>
          <w:iCs/>
          <w:sz w:val="20"/>
          <w:szCs w:val="20"/>
        </w:rPr>
        <w:t>13</w:t>
      </w:r>
      <w:r w:rsidRPr="00595C6C">
        <w:rPr>
          <w:sz w:val="20"/>
          <w:szCs w:val="20"/>
        </w:rPr>
        <w:t>(2), 235–258. https://doi.org/10.1093/ser/mwu026</w:t>
      </w:r>
    </w:p>
    <w:p w14:paraId="27F86D1C" w14:textId="77777777" w:rsidR="003B04FC" w:rsidRPr="00595C6C" w:rsidRDefault="003B04FC" w:rsidP="00595C6C">
      <w:pPr>
        <w:pStyle w:val="Bibliography"/>
        <w:spacing w:line="240" w:lineRule="auto"/>
        <w:rPr>
          <w:sz w:val="20"/>
          <w:szCs w:val="20"/>
        </w:rPr>
      </w:pPr>
      <w:r w:rsidRPr="00595C6C">
        <w:rPr>
          <w:sz w:val="20"/>
          <w:szCs w:val="20"/>
        </w:rPr>
        <w:t xml:space="preserve">Helgason, A. F., and Rehm, P. (2023). Long-term income trajectories and the evolution of political attitudes. </w:t>
      </w:r>
      <w:r w:rsidRPr="00595C6C">
        <w:rPr>
          <w:i/>
          <w:iCs/>
          <w:sz w:val="20"/>
          <w:szCs w:val="20"/>
        </w:rPr>
        <w:t>European Journal of Political Research</w:t>
      </w:r>
      <w:r w:rsidRPr="00595C6C">
        <w:rPr>
          <w:sz w:val="20"/>
          <w:szCs w:val="20"/>
        </w:rPr>
        <w:t xml:space="preserve">, </w:t>
      </w:r>
      <w:r w:rsidRPr="00595C6C">
        <w:rPr>
          <w:i/>
          <w:iCs/>
          <w:sz w:val="20"/>
          <w:szCs w:val="20"/>
        </w:rPr>
        <w:t>62</w:t>
      </w:r>
      <w:r w:rsidRPr="00595C6C">
        <w:rPr>
          <w:sz w:val="20"/>
          <w:szCs w:val="20"/>
        </w:rPr>
        <w:t>(1), 264–284. https://doi.org/10.1111/1475-6765.12506</w:t>
      </w:r>
    </w:p>
    <w:p w14:paraId="007E9235" w14:textId="77777777" w:rsidR="003B04FC" w:rsidRPr="00595C6C" w:rsidRDefault="003B04FC" w:rsidP="00595C6C">
      <w:pPr>
        <w:pStyle w:val="Bibliography"/>
        <w:spacing w:line="240" w:lineRule="auto"/>
        <w:rPr>
          <w:sz w:val="20"/>
          <w:szCs w:val="20"/>
        </w:rPr>
      </w:pPr>
      <w:r w:rsidRPr="00595C6C">
        <w:rPr>
          <w:sz w:val="20"/>
          <w:szCs w:val="20"/>
        </w:rPr>
        <w:t xml:space="preserve">Helgason, A. F., and Rehm, P. (2024). Class experiences and the long-term evolution of economic values. </w:t>
      </w:r>
      <w:r w:rsidRPr="00595C6C">
        <w:rPr>
          <w:i/>
          <w:iCs/>
          <w:sz w:val="20"/>
          <w:szCs w:val="20"/>
        </w:rPr>
        <w:t>Social Forces</w:t>
      </w:r>
      <w:r w:rsidRPr="00595C6C">
        <w:rPr>
          <w:sz w:val="20"/>
          <w:szCs w:val="20"/>
        </w:rPr>
        <w:t>, soae135. https://doi.org/10.1093/sf/soae135</w:t>
      </w:r>
    </w:p>
    <w:p w14:paraId="12BBB63A" w14:textId="77777777" w:rsidR="003B04FC" w:rsidRPr="00595C6C" w:rsidRDefault="003B04FC" w:rsidP="00595C6C">
      <w:pPr>
        <w:pStyle w:val="Bibliography"/>
        <w:spacing w:line="240" w:lineRule="auto"/>
        <w:rPr>
          <w:sz w:val="20"/>
          <w:szCs w:val="20"/>
        </w:rPr>
      </w:pPr>
      <w:r w:rsidRPr="00595C6C">
        <w:rPr>
          <w:sz w:val="20"/>
          <w:szCs w:val="20"/>
        </w:rPr>
        <w:t xml:space="preserve">Huber, E., and Stephens, J. D. (2012). </w:t>
      </w:r>
      <w:r w:rsidRPr="00595C6C">
        <w:rPr>
          <w:i/>
          <w:iCs/>
          <w:sz w:val="20"/>
          <w:szCs w:val="20"/>
        </w:rPr>
        <w:t>Democracy and the left: Social policy and inequality in Latin America</w:t>
      </w:r>
      <w:r w:rsidRPr="00595C6C">
        <w:rPr>
          <w:sz w:val="20"/>
          <w:szCs w:val="20"/>
        </w:rPr>
        <w:t>. Chicago: University of Chicago Press.</w:t>
      </w:r>
    </w:p>
    <w:p w14:paraId="464A80AD" w14:textId="77777777" w:rsidR="003B04FC" w:rsidRPr="00595C6C" w:rsidRDefault="003B04FC" w:rsidP="00595C6C">
      <w:pPr>
        <w:pStyle w:val="Bibliography"/>
        <w:spacing w:line="240" w:lineRule="auto"/>
        <w:rPr>
          <w:sz w:val="20"/>
          <w:szCs w:val="20"/>
        </w:rPr>
      </w:pPr>
      <w:r w:rsidRPr="00595C6C">
        <w:rPr>
          <w:sz w:val="20"/>
          <w:szCs w:val="20"/>
        </w:rPr>
        <w:t xml:space="preserve">Immergut, E. M., and Schneider, S. M. (2020). Is it unfair for the affluent to be able to purchase “better” healthcare? Existential standards and institutional norms in healthcare attitudes across 28 countries. </w:t>
      </w:r>
      <w:r w:rsidRPr="00595C6C">
        <w:rPr>
          <w:i/>
          <w:iCs/>
          <w:sz w:val="20"/>
          <w:szCs w:val="20"/>
        </w:rPr>
        <w:t>Social Science &amp; Medicine</w:t>
      </w:r>
      <w:r w:rsidRPr="00595C6C">
        <w:rPr>
          <w:sz w:val="20"/>
          <w:szCs w:val="20"/>
        </w:rPr>
        <w:t xml:space="preserve">, </w:t>
      </w:r>
      <w:r w:rsidRPr="00595C6C">
        <w:rPr>
          <w:i/>
          <w:iCs/>
          <w:sz w:val="20"/>
          <w:szCs w:val="20"/>
        </w:rPr>
        <w:t>267</w:t>
      </w:r>
      <w:r w:rsidRPr="00595C6C">
        <w:rPr>
          <w:sz w:val="20"/>
          <w:szCs w:val="20"/>
        </w:rPr>
        <w:t>, 113146. https://doi.org/10.1016/j.socscimed.2020.113146</w:t>
      </w:r>
    </w:p>
    <w:p w14:paraId="33373544" w14:textId="77777777" w:rsidR="003B04FC" w:rsidRPr="00595C6C" w:rsidRDefault="003B04FC" w:rsidP="00595C6C">
      <w:pPr>
        <w:pStyle w:val="Bibliography"/>
        <w:spacing w:line="240" w:lineRule="auto"/>
        <w:rPr>
          <w:sz w:val="20"/>
          <w:szCs w:val="20"/>
        </w:rPr>
      </w:pPr>
      <w:r w:rsidRPr="00595C6C">
        <w:rPr>
          <w:sz w:val="20"/>
          <w:szCs w:val="20"/>
        </w:rPr>
        <w:lastRenderedPageBreak/>
        <w:t xml:space="preserve">Jaime-Castillo, A. M., and Marqués-Perales, I. (2019). Social mobility and demand for redistribution in Europe: A comparative analysis. </w:t>
      </w:r>
      <w:r w:rsidRPr="00595C6C">
        <w:rPr>
          <w:i/>
          <w:iCs/>
          <w:sz w:val="20"/>
          <w:szCs w:val="20"/>
        </w:rPr>
        <w:t>The British Journal of Sociology</w:t>
      </w:r>
      <w:r w:rsidRPr="00595C6C">
        <w:rPr>
          <w:sz w:val="20"/>
          <w:szCs w:val="20"/>
        </w:rPr>
        <w:t xml:space="preserve">, </w:t>
      </w:r>
      <w:r w:rsidRPr="00595C6C">
        <w:rPr>
          <w:i/>
          <w:iCs/>
          <w:sz w:val="20"/>
          <w:szCs w:val="20"/>
        </w:rPr>
        <w:t>70</w:t>
      </w:r>
      <w:r w:rsidRPr="00595C6C">
        <w:rPr>
          <w:sz w:val="20"/>
          <w:szCs w:val="20"/>
        </w:rPr>
        <w:t>(1), 138–165. https://doi.org/10.1111/1468-4446.12363</w:t>
      </w:r>
    </w:p>
    <w:p w14:paraId="68034DB7" w14:textId="77777777" w:rsidR="003B04FC" w:rsidRPr="00595C6C" w:rsidRDefault="003B04FC" w:rsidP="00595C6C">
      <w:pPr>
        <w:pStyle w:val="Bibliography"/>
        <w:spacing w:line="240" w:lineRule="auto"/>
        <w:rPr>
          <w:sz w:val="20"/>
          <w:szCs w:val="20"/>
          <w:lang w:val="es-CL"/>
        </w:rPr>
      </w:pPr>
      <w:r w:rsidRPr="00595C6C">
        <w:rPr>
          <w:sz w:val="20"/>
          <w:szCs w:val="20"/>
        </w:rPr>
        <w:t xml:space="preserve">Janmaat, J. G. (2013). Subjective inequality: A review of international comparative studies on people’s views about inequality. </w:t>
      </w:r>
      <w:r w:rsidRPr="00595C6C">
        <w:rPr>
          <w:i/>
          <w:iCs/>
          <w:sz w:val="20"/>
          <w:szCs w:val="20"/>
          <w:lang w:val="es-CL"/>
        </w:rPr>
        <w:t>Archives Europeennes de Sociologie</w:t>
      </w:r>
      <w:r w:rsidRPr="00595C6C">
        <w:rPr>
          <w:sz w:val="20"/>
          <w:szCs w:val="20"/>
          <w:lang w:val="es-CL"/>
        </w:rPr>
        <w:t xml:space="preserve">, </w:t>
      </w:r>
      <w:r w:rsidRPr="00595C6C">
        <w:rPr>
          <w:i/>
          <w:iCs/>
          <w:sz w:val="20"/>
          <w:szCs w:val="20"/>
          <w:lang w:val="es-CL"/>
        </w:rPr>
        <w:t>54</w:t>
      </w:r>
      <w:r w:rsidRPr="00595C6C">
        <w:rPr>
          <w:sz w:val="20"/>
          <w:szCs w:val="20"/>
          <w:lang w:val="es-CL"/>
        </w:rPr>
        <w:t>(3), 357–389. https://doi.org/10.1017/S0003975613000209</w:t>
      </w:r>
    </w:p>
    <w:p w14:paraId="61C9416A" w14:textId="77777777" w:rsidR="003B04FC" w:rsidRPr="00595C6C" w:rsidRDefault="003B04FC" w:rsidP="00595C6C">
      <w:pPr>
        <w:pStyle w:val="Bibliography"/>
        <w:spacing w:line="240" w:lineRule="auto"/>
        <w:rPr>
          <w:sz w:val="20"/>
          <w:szCs w:val="20"/>
        </w:rPr>
      </w:pPr>
      <w:r w:rsidRPr="00595C6C">
        <w:rPr>
          <w:sz w:val="20"/>
          <w:szCs w:val="20"/>
          <w:lang w:val="es-CL"/>
        </w:rPr>
        <w:t xml:space="preserve">Jasso, G. (1978). </w:t>
      </w:r>
      <w:r w:rsidRPr="00595C6C">
        <w:rPr>
          <w:sz w:val="20"/>
          <w:szCs w:val="20"/>
        </w:rPr>
        <w:t xml:space="preserve">On the Justice of Earnings: A New Specification of the Justice Evaluation Function. </w:t>
      </w:r>
      <w:r w:rsidRPr="00595C6C">
        <w:rPr>
          <w:i/>
          <w:iCs/>
          <w:sz w:val="20"/>
          <w:szCs w:val="20"/>
        </w:rPr>
        <w:t>American Journal of Sociology</w:t>
      </w:r>
      <w:r w:rsidRPr="00595C6C">
        <w:rPr>
          <w:sz w:val="20"/>
          <w:szCs w:val="20"/>
        </w:rPr>
        <w:t xml:space="preserve">, </w:t>
      </w:r>
      <w:r w:rsidRPr="00595C6C">
        <w:rPr>
          <w:i/>
          <w:iCs/>
          <w:sz w:val="20"/>
          <w:szCs w:val="20"/>
        </w:rPr>
        <w:t>83</w:t>
      </w:r>
      <w:r w:rsidRPr="00595C6C">
        <w:rPr>
          <w:sz w:val="20"/>
          <w:szCs w:val="20"/>
        </w:rPr>
        <w:t>(6), 1398–1419.</w:t>
      </w:r>
    </w:p>
    <w:p w14:paraId="00DF7AD8" w14:textId="77777777" w:rsidR="003B04FC" w:rsidRPr="00595C6C" w:rsidRDefault="003B04FC" w:rsidP="00595C6C">
      <w:pPr>
        <w:pStyle w:val="Bibliography"/>
        <w:spacing w:line="240" w:lineRule="auto"/>
        <w:rPr>
          <w:sz w:val="20"/>
          <w:szCs w:val="20"/>
        </w:rPr>
      </w:pPr>
      <w:r w:rsidRPr="00595C6C">
        <w:rPr>
          <w:sz w:val="20"/>
          <w:szCs w:val="20"/>
        </w:rPr>
        <w:t xml:space="preserve">Kahn, R. L., and Antonucci, T. C. (1980). Convoys over the life course: Attachment, roles, and social support. In P. B. Baltes and G. B. Orville (Eds.), </w:t>
      </w:r>
      <w:r w:rsidRPr="00595C6C">
        <w:rPr>
          <w:i/>
          <w:iCs/>
          <w:sz w:val="20"/>
          <w:szCs w:val="20"/>
        </w:rPr>
        <w:t>Life-span development and behavior</w:t>
      </w:r>
      <w:r w:rsidRPr="00595C6C">
        <w:rPr>
          <w:sz w:val="20"/>
          <w:szCs w:val="20"/>
        </w:rPr>
        <w:t xml:space="preserve"> (pp. 253–286). Academic Press.</w:t>
      </w:r>
    </w:p>
    <w:p w14:paraId="18786333" w14:textId="77777777" w:rsidR="003B04FC" w:rsidRPr="00595C6C" w:rsidRDefault="003B04FC" w:rsidP="00595C6C">
      <w:pPr>
        <w:pStyle w:val="Bibliography"/>
        <w:spacing w:line="240" w:lineRule="auto"/>
        <w:rPr>
          <w:sz w:val="20"/>
          <w:szCs w:val="20"/>
        </w:rPr>
      </w:pPr>
      <w:r w:rsidRPr="00595C6C">
        <w:rPr>
          <w:sz w:val="20"/>
          <w:szCs w:val="20"/>
        </w:rPr>
        <w:t xml:space="preserve">Kelley, J., and Evans, M. D. R. (1993). The legitimation of inequality: Occupational earnings in nine nations. </w:t>
      </w:r>
      <w:r w:rsidRPr="00595C6C">
        <w:rPr>
          <w:i/>
          <w:iCs/>
          <w:sz w:val="20"/>
          <w:szCs w:val="20"/>
        </w:rPr>
        <w:t>American Journal of Sociology</w:t>
      </w:r>
      <w:r w:rsidRPr="00595C6C">
        <w:rPr>
          <w:sz w:val="20"/>
          <w:szCs w:val="20"/>
        </w:rPr>
        <w:t xml:space="preserve">, </w:t>
      </w:r>
      <w:r w:rsidRPr="00595C6C">
        <w:rPr>
          <w:i/>
          <w:iCs/>
          <w:sz w:val="20"/>
          <w:szCs w:val="20"/>
        </w:rPr>
        <w:t>99</w:t>
      </w:r>
      <w:r w:rsidRPr="00595C6C">
        <w:rPr>
          <w:sz w:val="20"/>
          <w:szCs w:val="20"/>
        </w:rPr>
        <w:t>(1), 75–125.</w:t>
      </w:r>
    </w:p>
    <w:p w14:paraId="5D824DE1" w14:textId="77777777" w:rsidR="003B04FC" w:rsidRPr="00595C6C" w:rsidRDefault="003B04FC" w:rsidP="00595C6C">
      <w:pPr>
        <w:pStyle w:val="Bibliography"/>
        <w:spacing w:line="240" w:lineRule="auto"/>
        <w:rPr>
          <w:sz w:val="20"/>
          <w:szCs w:val="20"/>
        </w:rPr>
      </w:pPr>
      <w:r w:rsidRPr="00595C6C">
        <w:rPr>
          <w:sz w:val="20"/>
          <w:szCs w:val="20"/>
        </w:rPr>
        <w:t xml:space="preserve">Kluegel, J. R., Mason, D. S., and Wegener, B. (1999). The Legitimation of Capitalism in the Postcommunist Transition Public Opinion about Market Justice, 1991—1996. </w:t>
      </w:r>
      <w:r w:rsidRPr="00595C6C">
        <w:rPr>
          <w:i/>
          <w:iCs/>
          <w:sz w:val="20"/>
          <w:szCs w:val="20"/>
        </w:rPr>
        <w:t>European Sociological Review</w:t>
      </w:r>
      <w:r w:rsidRPr="00595C6C">
        <w:rPr>
          <w:sz w:val="20"/>
          <w:szCs w:val="20"/>
        </w:rPr>
        <w:t xml:space="preserve">, </w:t>
      </w:r>
      <w:r w:rsidRPr="00595C6C">
        <w:rPr>
          <w:i/>
          <w:iCs/>
          <w:sz w:val="20"/>
          <w:szCs w:val="20"/>
        </w:rPr>
        <w:t>15</w:t>
      </w:r>
      <w:r w:rsidRPr="00595C6C">
        <w:rPr>
          <w:sz w:val="20"/>
          <w:szCs w:val="20"/>
        </w:rPr>
        <w:t>(3), 251–283. https://doi.org/10.1093/oxfordjournals.esr.a018263</w:t>
      </w:r>
    </w:p>
    <w:p w14:paraId="6AF29879" w14:textId="77777777" w:rsidR="003B04FC" w:rsidRPr="00595C6C" w:rsidRDefault="003B04FC" w:rsidP="00595C6C">
      <w:pPr>
        <w:pStyle w:val="Bibliography"/>
        <w:spacing w:line="240" w:lineRule="auto"/>
        <w:rPr>
          <w:sz w:val="20"/>
          <w:szCs w:val="20"/>
        </w:rPr>
      </w:pPr>
      <w:r w:rsidRPr="00595C6C">
        <w:rPr>
          <w:sz w:val="20"/>
          <w:szCs w:val="20"/>
        </w:rPr>
        <w:t xml:space="preserve">Kluegel, J. R., and Smith, E. R. (1981). Beliefs About Stratification. </w:t>
      </w:r>
      <w:r w:rsidRPr="00595C6C">
        <w:rPr>
          <w:i/>
          <w:iCs/>
          <w:sz w:val="20"/>
          <w:szCs w:val="20"/>
        </w:rPr>
        <w:t>Annual Review of Sociology</w:t>
      </w:r>
      <w:r w:rsidRPr="00595C6C">
        <w:rPr>
          <w:sz w:val="20"/>
          <w:szCs w:val="20"/>
        </w:rPr>
        <w:t>, 29–56.</w:t>
      </w:r>
    </w:p>
    <w:p w14:paraId="77D0597B" w14:textId="77777777" w:rsidR="003B04FC" w:rsidRPr="00595C6C" w:rsidRDefault="003B04FC" w:rsidP="00595C6C">
      <w:pPr>
        <w:pStyle w:val="Bibliography"/>
        <w:spacing w:line="240" w:lineRule="auto"/>
        <w:rPr>
          <w:sz w:val="20"/>
          <w:szCs w:val="20"/>
        </w:rPr>
      </w:pPr>
      <w:r w:rsidRPr="00595C6C">
        <w:rPr>
          <w:sz w:val="20"/>
          <w:szCs w:val="20"/>
        </w:rPr>
        <w:t xml:space="preserve">Koopmans, R., and Schaeffer, M. (2015). Relational diversity and neighbourhood cohesion. Unpacking variety, balance and in-group size. </w:t>
      </w:r>
      <w:r w:rsidRPr="00595C6C">
        <w:rPr>
          <w:i/>
          <w:iCs/>
          <w:sz w:val="20"/>
          <w:szCs w:val="20"/>
        </w:rPr>
        <w:t>Social Science Research</w:t>
      </w:r>
      <w:r w:rsidRPr="00595C6C">
        <w:rPr>
          <w:sz w:val="20"/>
          <w:szCs w:val="20"/>
        </w:rPr>
        <w:t xml:space="preserve">, </w:t>
      </w:r>
      <w:r w:rsidRPr="00595C6C">
        <w:rPr>
          <w:i/>
          <w:iCs/>
          <w:sz w:val="20"/>
          <w:szCs w:val="20"/>
        </w:rPr>
        <w:t>53</w:t>
      </w:r>
      <w:r w:rsidRPr="00595C6C">
        <w:rPr>
          <w:sz w:val="20"/>
          <w:szCs w:val="20"/>
        </w:rPr>
        <w:t>, 162–176. https://doi.org/10.1016/j.ssresearch.2015.05.010</w:t>
      </w:r>
    </w:p>
    <w:p w14:paraId="0F05C9E2" w14:textId="77777777" w:rsidR="003B04FC" w:rsidRPr="00595C6C" w:rsidRDefault="003B04FC" w:rsidP="00595C6C">
      <w:pPr>
        <w:pStyle w:val="Bibliography"/>
        <w:spacing w:line="240" w:lineRule="auto"/>
        <w:rPr>
          <w:sz w:val="20"/>
          <w:szCs w:val="20"/>
        </w:rPr>
      </w:pPr>
      <w:r w:rsidRPr="00595C6C">
        <w:rPr>
          <w:sz w:val="20"/>
          <w:szCs w:val="20"/>
        </w:rPr>
        <w:t xml:space="preserve">Koos, S., and Sachweh, P. (2019). The moral economies of market societies: Popular attitudes towards market competition, redistribution and reciprocity in comparative perspective. </w:t>
      </w:r>
      <w:r w:rsidRPr="00595C6C">
        <w:rPr>
          <w:i/>
          <w:iCs/>
          <w:sz w:val="20"/>
          <w:szCs w:val="20"/>
        </w:rPr>
        <w:t>Socio-Economic Review</w:t>
      </w:r>
      <w:r w:rsidRPr="00595C6C">
        <w:rPr>
          <w:sz w:val="20"/>
          <w:szCs w:val="20"/>
        </w:rPr>
        <w:t xml:space="preserve">, </w:t>
      </w:r>
      <w:r w:rsidRPr="00595C6C">
        <w:rPr>
          <w:i/>
          <w:iCs/>
          <w:sz w:val="20"/>
          <w:szCs w:val="20"/>
        </w:rPr>
        <w:t>17</w:t>
      </w:r>
      <w:r w:rsidRPr="00595C6C">
        <w:rPr>
          <w:sz w:val="20"/>
          <w:szCs w:val="20"/>
        </w:rPr>
        <w:t>(4), 793–821. https://doi.org/10.1093/ser/mwx045</w:t>
      </w:r>
    </w:p>
    <w:p w14:paraId="6C1EA2DD" w14:textId="77777777" w:rsidR="003B04FC" w:rsidRPr="00595C6C" w:rsidRDefault="003B04FC" w:rsidP="00595C6C">
      <w:pPr>
        <w:pStyle w:val="Bibliography"/>
        <w:spacing w:line="240" w:lineRule="auto"/>
        <w:rPr>
          <w:sz w:val="20"/>
          <w:szCs w:val="20"/>
        </w:rPr>
      </w:pPr>
      <w:r w:rsidRPr="00595C6C">
        <w:rPr>
          <w:sz w:val="20"/>
          <w:szCs w:val="20"/>
        </w:rPr>
        <w:t xml:space="preserve">Kulin, J., and Svallfors, S. (2013). Class, values, and attitudes towards redistribution: A European comparison. </w:t>
      </w:r>
      <w:r w:rsidRPr="00595C6C">
        <w:rPr>
          <w:i/>
          <w:iCs/>
          <w:sz w:val="20"/>
          <w:szCs w:val="20"/>
        </w:rPr>
        <w:t>European Sociological Review</w:t>
      </w:r>
      <w:r w:rsidRPr="00595C6C">
        <w:rPr>
          <w:sz w:val="20"/>
          <w:szCs w:val="20"/>
        </w:rPr>
        <w:t xml:space="preserve">, </w:t>
      </w:r>
      <w:r w:rsidRPr="00595C6C">
        <w:rPr>
          <w:i/>
          <w:iCs/>
          <w:sz w:val="20"/>
          <w:szCs w:val="20"/>
        </w:rPr>
        <w:t>29</w:t>
      </w:r>
      <w:r w:rsidRPr="00595C6C">
        <w:rPr>
          <w:sz w:val="20"/>
          <w:szCs w:val="20"/>
        </w:rPr>
        <w:t>(2), 155–167. https://doi.org/10.1093/esr/jcr046</w:t>
      </w:r>
    </w:p>
    <w:p w14:paraId="6E5AE83A" w14:textId="77777777" w:rsidR="003B04FC" w:rsidRPr="00595C6C" w:rsidRDefault="003B04FC" w:rsidP="00595C6C">
      <w:pPr>
        <w:pStyle w:val="Bibliography"/>
        <w:spacing w:line="240" w:lineRule="auto"/>
        <w:rPr>
          <w:sz w:val="20"/>
          <w:szCs w:val="20"/>
        </w:rPr>
      </w:pPr>
      <w:r w:rsidRPr="00595C6C">
        <w:rPr>
          <w:sz w:val="20"/>
          <w:szCs w:val="20"/>
        </w:rPr>
        <w:t xml:space="preserve">Lane, R. E. (1986). Market Justice, Political Justice. </w:t>
      </w:r>
      <w:r w:rsidRPr="00595C6C">
        <w:rPr>
          <w:i/>
          <w:iCs/>
          <w:sz w:val="20"/>
          <w:szCs w:val="20"/>
        </w:rPr>
        <w:t>American Political Science Review</w:t>
      </w:r>
      <w:r w:rsidRPr="00595C6C">
        <w:rPr>
          <w:sz w:val="20"/>
          <w:szCs w:val="20"/>
        </w:rPr>
        <w:t xml:space="preserve">, </w:t>
      </w:r>
      <w:r w:rsidRPr="00595C6C">
        <w:rPr>
          <w:i/>
          <w:iCs/>
          <w:sz w:val="20"/>
          <w:szCs w:val="20"/>
        </w:rPr>
        <w:t>80</w:t>
      </w:r>
      <w:r w:rsidRPr="00595C6C">
        <w:rPr>
          <w:sz w:val="20"/>
          <w:szCs w:val="20"/>
        </w:rPr>
        <w:t>(2), 383–402. https://doi.org/10.2307/1958264</w:t>
      </w:r>
    </w:p>
    <w:p w14:paraId="308BE14C" w14:textId="77777777" w:rsidR="003B04FC" w:rsidRPr="00595C6C" w:rsidRDefault="003B04FC" w:rsidP="00595C6C">
      <w:pPr>
        <w:pStyle w:val="Bibliography"/>
        <w:spacing w:line="240" w:lineRule="auto"/>
        <w:rPr>
          <w:sz w:val="20"/>
          <w:szCs w:val="20"/>
        </w:rPr>
      </w:pPr>
      <w:r w:rsidRPr="00595C6C">
        <w:rPr>
          <w:sz w:val="20"/>
          <w:szCs w:val="20"/>
        </w:rPr>
        <w:t xml:space="preserve">Langsæther, P. E., Evans, G., and O’Grady, T. (2022). Explaining the Relationship Between Class Position and Political Preferences: A Long-Term Panel Analysis of Intra-Generational Class Mobility. </w:t>
      </w:r>
      <w:r w:rsidRPr="00595C6C">
        <w:rPr>
          <w:i/>
          <w:iCs/>
          <w:sz w:val="20"/>
          <w:szCs w:val="20"/>
        </w:rPr>
        <w:t>British Journal of Political Science</w:t>
      </w:r>
      <w:r w:rsidRPr="00595C6C">
        <w:rPr>
          <w:sz w:val="20"/>
          <w:szCs w:val="20"/>
        </w:rPr>
        <w:t xml:space="preserve">, </w:t>
      </w:r>
      <w:r w:rsidRPr="00595C6C">
        <w:rPr>
          <w:i/>
          <w:iCs/>
          <w:sz w:val="20"/>
          <w:szCs w:val="20"/>
        </w:rPr>
        <w:t>52</w:t>
      </w:r>
      <w:r w:rsidRPr="00595C6C">
        <w:rPr>
          <w:sz w:val="20"/>
          <w:szCs w:val="20"/>
        </w:rPr>
        <w:t>(2), 958–967. https://doi.org/10.1017/S0007123420000599</w:t>
      </w:r>
    </w:p>
    <w:p w14:paraId="014EED91" w14:textId="77777777" w:rsidR="003B04FC" w:rsidRPr="00595C6C" w:rsidRDefault="003B04FC" w:rsidP="00595C6C">
      <w:pPr>
        <w:pStyle w:val="Bibliography"/>
        <w:spacing w:line="240" w:lineRule="auto"/>
        <w:rPr>
          <w:sz w:val="20"/>
          <w:szCs w:val="20"/>
        </w:rPr>
      </w:pPr>
      <w:r w:rsidRPr="00595C6C">
        <w:rPr>
          <w:sz w:val="20"/>
          <w:szCs w:val="20"/>
        </w:rPr>
        <w:t xml:space="preserve">Lee, J.-S., and Stacey, M. (2023). Fairness perceptions of income-based educational inequality: The impact of social class and ideological orientations. </w:t>
      </w:r>
      <w:r w:rsidRPr="00595C6C">
        <w:rPr>
          <w:i/>
          <w:iCs/>
          <w:sz w:val="20"/>
          <w:szCs w:val="20"/>
        </w:rPr>
        <w:t>Australian Journal of Social Issues</w:t>
      </w:r>
      <w:r w:rsidRPr="00595C6C">
        <w:rPr>
          <w:sz w:val="20"/>
          <w:szCs w:val="20"/>
        </w:rPr>
        <w:t xml:space="preserve">, </w:t>
      </w:r>
      <w:r w:rsidRPr="00595C6C">
        <w:rPr>
          <w:i/>
          <w:iCs/>
          <w:sz w:val="20"/>
          <w:szCs w:val="20"/>
        </w:rPr>
        <w:t>00</w:t>
      </w:r>
      <w:r w:rsidRPr="00595C6C">
        <w:rPr>
          <w:sz w:val="20"/>
          <w:szCs w:val="20"/>
        </w:rPr>
        <w:t>(n/a), 1–22. https://doi.org/10.1002/ajs4.321</w:t>
      </w:r>
    </w:p>
    <w:p w14:paraId="4BFC75B1" w14:textId="77777777" w:rsidR="003B04FC" w:rsidRPr="00595C6C" w:rsidRDefault="003B04FC" w:rsidP="00595C6C">
      <w:pPr>
        <w:pStyle w:val="Bibliography"/>
        <w:spacing w:line="240" w:lineRule="auto"/>
        <w:rPr>
          <w:sz w:val="20"/>
          <w:szCs w:val="20"/>
        </w:rPr>
      </w:pPr>
      <w:r w:rsidRPr="00595C6C">
        <w:rPr>
          <w:sz w:val="20"/>
          <w:szCs w:val="20"/>
        </w:rPr>
        <w:t xml:space="preserve">Lin, N. (2001). Building a Network Theory of Social Capital. In N. Lin, K. Cook, and R. S. Burt, </w:t>
      </w:r>
      <w:r w:rsidRPr="00595C6C">
        <w:rPr>
          <w:i/>
          <w:iCs/>
          <w:sz w:val="20"/>
          <w:szCs w:val="20"/>
        </w:rPr>
        <w:t>Social Capital</w:t>
      </w:r>
      <w:r w:rsidRPr="00595C6C">
        <w:rPr>
          <w:sz w:val="20"/>
          <w:szCs w:val="20"/>
        </w:rPr>
        <w:t xml:space="preserve"> (1st ed., pp. 3–28). Routledge. https://doi.org/10.4324/9781315129457-1</w:t>
      </w:r>
    </w:p>
    <w:p w14:paraId="2F3BF2FA" w14:textId="77777777" w:rsidR="003B04FC" w:rsidRPr="00595C6C" w:rsidRDefault="003B04FC" w:rsidP="00595C6C">
      <w:pPr>
        <w:pStyle w:val="Bibliography"/>
        <w:spacing w:line="240" w:lineRule="auto"/>
        <w:rPr>
          <w:sz w:val="20"/>
          <w:szCs w:val="20"/>
        </w:rPr>
      </w:pPr>
      <w:r w:rsidRPr="00595C6C">
        <w:rPr>
          <w:sz w:val="20"/>
          <w:szCs w:val="20"/>
        </w:rPr>
        <w:t xml:space="preserve">Lindh, A. (2015). Public Opinion against Markets? Attitudes towards Market Distribution of Social Services – A Comparison of 17 Countries. </w:t>
      </w:r>
      <w:r w:rsidRPr="00595C6C">
        <w:rPr>
          <w:i/>
          <w:iCs/>
          <w:sz w:val="20"/>
          <w:szCs w:val="20"/>
        </w:rPr>
        <w:t>Social Policy &amp; Administration</w:t>
      </w:r>
      <w:r w:rsidRPr="00595C6C">
        <w:rPr>
          <w:sz w:val="20"/>
          <w:szCs w:val="20"/>
        </w:rPr>
        <w:t xml:space="preserve">, </w:t>
      </w:r>
      <w:r w:rsidRPr="00595C6C">
        <w:rPr>
          <w:i/>
          <w:iCs/>
          <w:sz w:val="20"/>
          <w:szCs w:val="20"/>
        </w:rPr>
        <w:t>49</w:t>
      </w:r>
      <w:r w:rsidRPr="00595C6C">
        <w:rPr>
          <w:sz w:val="20"/>
          <w:szCs w:val="20"/>
        </w:rPr>
        <w:t>(7), 887–910. https://doi.org/10.1111/spol.12105</w:t>
      </w:r>
    </w:p>
    <w:p w14:paraId="29E52070" w14:textId="77777777" w:rsidR="003B04FC" w:rsidRPr="00595C6C" w:rsidRDefault="003B04FC" w:rsidP="00595C6C">
      <w:pPr>
        <w:pStyle w:val="Bibliography"/>
        <w:spacing w:line="240" w:lineRule="auto"/>
        <w:rPr>
          <w:sz w:val="20"/>
          <w:szCs w:val="20"/>
        </w:rPr>
      </w:pPr>
      <w:r w:rsidRPr="00595C6C">
        <w:rPr>
          <w:sz w:val="20"/>
          <w:szCs w:val="20"/>
        </w:rPr>
        <w:t xml:space="preserve">Lindh, A., and Andersson, A. B. (2024). Social networks and distributive conflict: The class divide in social ties and attitudes to income inequality across 29 countries. </w:t>
      </w:r>
      <w:r w:rsidRPr="00595C6C">
        <w:rPr>
          <w:i/>
          <w:iCs/>
          <w:sz w:val="20"/>
          <w:szCs w:val="20"/>
        </w:rPr>
        <w:t>European Sociological Review</w:t>
      </w:r>
      <w:r w:rsidRPr="00595C6C">
        <w:rPr>
          <w:sz w:val="20"/>
          <w:szCs w:val="20"/>
        </w:rPr>
        <w:t>, jcae039. https://doi.org/10.1093/esr/jcae039</w:t>
      </w:r>
    </w:p>
    <w:p w14:paraId="561A2454" w14:textId="77777777" w:rsidR="003B04FC" w:rsidRPr="00595C6C" w:rsidRDefault="003B04FC" w:rsidP="00595C6C">
      <w:pPr>
        <w:pStyle w:val="Bibliography"/>
        <w:spacing w:line="240" w:lineRule="auto"/>
        <w:rPr>
          <w:sz w:val="20"/>
          <w:szCs w:val="20"/>
        </w:rPr>
      </w:pPr>
      <w:r w:rsidRPr="00595C6C">
        <w:rPr>
          <w:sz w:val="20"/>
          <w:szCs w:val="20"/>
        </w:rPr>
        <w:t xml:space="preserve">Lindh, A., Andersson, A. B., and Völker, B. (2021). The Missing Link: Network Influences on Class Divides in Political Attitudes. </w:t>
      </w:r>
      <w:r w:rsidRPr="00595C6C">
        <w:rPr>
          <w:i/>
          <w:iCs/>
          <w:sz w:val="20"/>
          <w:szCs w:val="20"/>
        </w:rPr>
        <w:t>European Sociological Review</w:t>
      </w:r>
      <w:r w:rsidRPr="00595C6C">
        <w:rPr>
          <w:sz w:val="20"/>
          <w:szCs w:val="20"/>
        </w:rPr>
        <w:t xml:space="preserve">, </w:t>
      </w:r>
      <w:r w:rsidRPr="00595C6C">
        <w:rPr>
          <w:i/>
          <w:iCs/>
          <w:sz w:val="20"/>
          <w:szCs w:val="20"/>
        </w:rPr>
        <w:t>37</w:t>
      </w:r>
      <w:r w:rsidRPr="00595C6C">
        <w:rPr>
          <w:sz w:val="20"/>
          <w:szCs w:val="20"/>
        </w:rPr>
        <w:t>(5), 695–712. https://doi.org/10.1093/esr/jcab010</w:t>
      </w:r>
    </w:p>
    <w:p w14:paraId="43F09AD5" w14:textId="77777777" w:rsidR="003B04FC" w:rsidRPr="00595C6C" w:rsidRDefault="003B04FC" w:rsidP="00595C6C">
      <w:pPr>
        <w:pStyle w:val="Bibliography"/>
        <w:spacing w:line="240" w:lineRule="auto"/>
        <w:rPr>
          <w:sz w:val="20"/>
          <w:szCs w:val="20"/>
        </w:rPr>
      </w:pPr>
      <w:r w:rsidRPr="00595C6C">
        <w:rPr>
          <w:sz w:val="20"/>
          <w:szCs w:val="20"/>
        </w:rPr>
        <w:t xml:space="preserve">Lindh, A., and McCall, L. (2020). Class Position and Political Opinion in Rich Democracies. </w:t>
      </w:r>
      <w:r w:rsidRPr="00595C6C">
        <w:rPr>
          <w:i/>
          <w:iCs/>
          <w:sz w:val="20"/>
          <w:szCs w:val="20"/>
        </w:rPr>
        <w:t>Annual Review of Sociology</w:t>
      </w:r>
      <w:r w:rsidRPr="00595C6C">
        <w:rPr>
          <w:sz w:val="20"/>
          <w:szCs w:val="20"/>
        </w:rPr>
        <w:t xml:space="preserve">, </w:t>
      </w:r>
      <w:r w:rsidRPr="00595C6C">
        <w:rPr>
          <w:i/>
          <w:iCs/>
          <w:sz w:val="20"/>
          <w:szCs w:val="20"/>
        </w:rPr>
        <w:t>46</w:t>
      </w:r>
      <w:r w:rsidRPr="00595C6C">
        <w:rPr>
          <w:sz w:val="20"/>
          <w:szCs w:val="20"/>
        </w:rPr>
        <w:t>(1), 419–441. https://doi.org/10.1146/annurev-soc-121919-054609</w:t>
      </w:r>
    </w:p>
    <w:p w14:paraId="0070C1F0" w14:textId="77777777" w:rsidR="003B04FC" w:rsidRPr="00595C6C" w:rsidRDefault="003B04FC" w:rsidP="00595C6C">
      <w:pPr>
        <w:pStyle w:val="Bibliography"/>
        <w:spacing w:line="240" w:lineRule="auto"/>
        <w:rPr>
          <w:sz w:val="20"/>
          <w:szCs w:val="20"/>
        </w:rPr>
      </w:pPr>
      <w:r w:rsidRPr="00595C6C">
        <w:rPr>
          <w:sz w:val="20"/>
          <w:szCs w:val="20"/>
        </w:rPr>
        <w:t xml:space="preserve">Londoño-Vélez, J. (2022). The impact of diversity on perceptions of income distribution and preferences for redistribution. </w:t>
      </w:r>
      <w:r w:rsidRPr="00595C6C">
        <w:rPr>
          <w:i/>
          <w:iCs/>
          <w:sz w:val="20"/>
          <w:szCs w:val="20"/>
        </w:rPr>
        <w:t>Journal of Public Economics</w:t>
      </w:r>
      <w:r w:rsidRPr="00595C6C">
        <w:rPr>
          <w:sz w:val="20"/>
          <w:szCs w:val="20"/>
        </w:rPr>
        <w:t xml:space="preserve">, </w:t>
      </w:r>
      <w:r w:rsidRPr="00595C6C">
        <w:rPr>
          <w:i/>
          <w:iCs/>
          <w:sz w:val="20"/>
          <w:szCs w:val="20"/>
        </w:rPr>
        <w:t>214</w:t>
      </w:r>
      <w:r w:rsidRPr="00595C6C">
        <w:rPr>
          <w:sz w:val="20"/>
          <w:szCs w:val="20"/>
        </w:rPr>
        <w:t>, 104732. https://doi.org/10.1016/j.jpubeco.2022.104732</w:t>
      </w:r>
    </w:p>
    <w:p w14:paraId="00CCBE87" w14:textId="77777777" w:rsidR="003B04FC" w:rsidRPr="00595C6C" w:rsidRDefault="003B04FC" w:rsidP="00595C6C">
      <w:pPr>
        <w:pStyle w:val="Bibliography"/>
        <w:spacing w:line="240" w:lineRule="auto"/>
        <w:rPr>
          <w:sz w:val="20"/>
          <w:szCs w:val="20"/>
        </w:rPr>
      </w:pPr>
      <w:r w:rsidRPr="00595C6C">
        <w:rPr>
          <w:sz w:val="20"/>
          <w:szCs w:val="20"/>
        </w:rPr>
        <w:t xml:space="preserve">Maldonado, L., Olivos, F., Castillo, J. C., Atria, J., and Azar, A. (2019). Risk Exposure, Humanitarianism and Willingness to Pay for Universal Healthcare: A Cross-National Analysis of 28 Countries. </w:t>
      </w:r>
      <w:r w:rsidRPr="00595C6C">
        <w:rPr>
          <w:i/>
          <w:iCs/>
          <w:sz w:val="20"/>
          <w:szCs w:val="20"/>
        </w:rPr>
        <w:t>Social Justice Research</w:t>
      </w:r>
      <w:r w:rsidRPr="00595C6C">
        <w:rPr>
          <w:sz w:val="20"/>
          <w:szCs w:val="20"/>
        </w:rPr>
        <w:t xml:space="preserve">, </w:t>
      </w:r>
      <w:r w:rsidRPr="00595C6C">
        <w:rPr>
          <w:i/>
          <w:iCs/>
          <w:sz w:val="20"/>
          <w:szCs w:val="20"/>
        </w:rPr>
        <w:t>32</w:t>
      </w:r>
      <w:r w:rsidRPr="00595C6C">
        <w:rPr>
          <w:sz w:val="20"/>
          <w:szCs w:val="20"/>
        </w:rPr>
        <w:t>, 349 283. https://doi.org/10.1007/s11211-019-00336-6</w:t>
      </w:r>
    </w:p>
    <w:p w14:paraId="49B5E635" w14:textId="77777777" w:rsidR="003B04FC" w:rsidRPr="00595C6C" w:rsidRDefault="003B04FC" w:rsidP="00595C6C">
      <w:pPr>
        <w:pStyle w:val="Bibliography"/>
        <w:spacing w:line="240" w:lineRule="auto"/>
        <w:rPr>
          <w:sz w:val="20"/>
          <w:szCs w:val="20"/>
        </w:rPr>
      </w:pPr>
      <w:r w:rsidRPr="00595C6C">
        <w:rPr>
          <w:sz w:val="20"/>
          <w:szCs w:val="20"/>
        </w:rPr>
        <w:t xml:space="preserve">McCall, L., Burk, D., Laperrière, M., and Richeson, J. A. (2017). Exposure to Rising Inequality Shapes Americans’ Opportunity Beliefs and Policy Support. </w:t>
      </w:r>
      <w:r w:rsidRPr="00595C6C">
        <w:rPr>
          <w:i/>
          <w:iCs/>
          <w:sz w:val="20"/>
          <w:szCs w:val="20"/>
        </w:rPr>
        <w:t>Proceedings of the National Academy of Sciences</w:t>
      </w:r>
      <w:r w:rsidRPr="00595C6C">
        <w:rPr>
          <w:sz w:val="20"/>
          <w:szCs w:val="20"/>
        </w:rPr>
        <w:t>, 201706253.</w:t>
      </w:r>
    </w:p>
    <w:p w14:paraId="624D6830" w14:textId="77777777" w:rsidR="003B04FC" w:rsidRPr="00595C6C" w:rsidRDefault="003B04FC" w:rsidP="00595C6C">
      <w:pPr>
        <w:pStyle w:val="Bibliography"/>
        <w:spacing w:line="240" w:lineRule="auto"/>
        <w:rPr>
          <w:sz w:val="20"/>
          <w:szCs w:val="20"/>
        </w:rPr>
      </w:pPr>
      <w:r w:rsidRPr="00595C6C">
        <w:rPr>
          <w:sz w:val="20"/>
          <w:szCs w:val="20"/>
        </w:rPr>
        <w:t xml:space="preserve">Mijs, J. (2018). Inequality Is a Problem of Inference: How People Solve the Social Puzzle of Unequal Outcomes. </w:t>
      </w:r>
      <w:r w:rsidRPr="00595C6C">
        <w:rPr>
          <w:i/>
          <w:iCs/>
          <w:sz w:val="20"/>
          <w:szCs w:val="20"/>
        </w:rPr>
        <w:t>Societies</w:t>
      </w:r>
      <w:r w:rsidRPr="00595C6C">
        <w:rPr>
          <w:sz w:val="20"/>
          <w:szCs w:val="20"/>
        </w:rPr>
        <w:t xml:space="preserve">, </w:t>
      </w:r>
      <w:r w:rsidRPr="00595C6C">
        <w:rPr>
          <w:i/>
          <w:iCs/>
          <w:sz w:val="20"/>
          <w:szCs w:val="20"/>
        </w:rPr>
        <w:t>8</w:t>
      </w:r>
      <w:r w:rsidRPr="00595C6C">
        <w:rPr>
          <w:sz w:val="20"/>
          <w:szCs w:val="20"/>
        </w:rPr>
        <w:t>(3), 64. https://doi.org/10.3390/soc8030064</w:t>
      </w:r>
    </w:p>
    <w:p w14:paraId="4EA2DE5E" w14:textId="77777777" w:rsidR="003B04FC" w:rsidRPr="00595C6C" w:rsidRDefault="003B04FC" w:rsidP="00595C6C">
      <w:pPr>
        <w:pStyle w:val="Bibliography"/>
        <w:spacing w:line="240" w:lineRule="auto"/>
        <w:rPr>
          <w:sz w:val="20"/>
          <w:szCs w:val="20"/>
        </w:rPr>
      </w:pPr>
      <w:r w:rsidRPr="00595C6C">
        <w:rPr>
          <w:sz w:val="20"/>
          <w:szCs w:val="20"/>
        </w:rPr>
        <w:t xml:space="preserve">Mijs, J., and Usmani, A. (2024). How Segregation Ruins Inference: A Sociological Simulation of the Inequality Equilibrium. </w:t>
      </w:r>
      <w:r w:rsidRPr="00595C6C">
        <w:rPr>
          <w:i/>
          <w:iCs/>
          <w:sz w:val="20"/>
          <w:szCs w:val="20"/>
        </w:rPr>
        <w:t>Social Forces</w:t>
      </w:r>
      <w:r w:rsidRPr="00595C6C">
        <w:rPr>
          <w:sz w:val="20"/>
          <w:szCs w:val="20"/>
        </w:rPr>
        <w:t xml:space="preserve">, </w:t>
      </w:r>
      <w:r w:rsidRPr="00595C6C">
        <w:rPr>
          <w:i/>
          <w:iCs/>
          <w:sz w:val="20"/>
          <w:szCs w:val="20"/>
        </w:rPr>
        <w:t>103</w:t>
      </w:r>
      <w:r w:rsidRPr="00595C6C">
        <w:rPr>
          <w:sz w:val="20"/>
          <w:szCs w:val="20"/>
        </w:rPr>
        <w:t>(1), 45–65. https://doi.org/10.1093/sf/soae033</w:t>
      </w:r>
    </w:p>
    <w:p w14:paraId="59398953" w14:textId="77777777" w:rsidR="003B04FC" w:rsidRPr="00595C6C" w:rsidRDefault="003B04FC" w:rsidP="00595C6C">
      <w:pPr>
        <w:pStyle w:val="Bibliography"/>
        <w:spacing w:line="240" w:lineRule="auto"/>
        <w:rPr>
          <w:sz w:val="20"/>
          <w:szCs w:val="20"/>
        </w:rPr>
      </w:pPr>
      <w:r w:rsidRPr="00595C6C">
        <w:rPr>
          <w:sz w:val="20"/>
          <w:szCs w:val="20"/>
        </w:rPr>
        <w:lastRenderedPageBreak/>
        <w:t xml:space="preserve">Osberg, L., and Smeeding, T. (2006). “Fair” Inequality? Attitudes toward Pay Differentials: The United States in Comparative Perspective. </w:t>
      </w:r>
      <w:r w:rsidRPr="00595C6C">
        <w:rPr>
          <w:i/>
          <w:iCs/>
          <w:sz w:val="20"/>
          <w:szCs w:val="20"/>
        </w:rPr>
        <w:t>American Sociological Review</w:t>
      </w:r>
      <w:r w:rsidRPr="00595C6C">
        <w:rPr>
          <w:sz w:val="20"/>
          <w:szCs w:val="20"/>
        </w:rPr>
        <w:t xml:space="preserve">, </w:t>
      </w:r>
      <w:r w:rsidRPr="00595C6C">
        <w:rPr>
          <w:i/>
          <w:iCs/>
          <w:sz w:val="20"/>
          <w:szCs w:val="20"/>
        </w:rPr>
        <w:t>71</w:t>
      </w:r>
      <w:r w:rsidRPr="00595C6C">
        <w:rPr>
          <w:sz w:val="20"/>
          <w:szCs w:val="20"/>
        </w:rPr>
        <w:t>(3), 450–473. https://doi.org/10.1177/000312240607100305</w:t>
      </w:r>
    </w:p>
    <w:p w14:paraId="0F561271" w14:textId="77777777" w:rsidR="003B04FC" w:rsidRPr="00595C6C" w:rsidRDefault="003B04FC" w:rsidP="00595C6C">
      <w:pPr>
        <w:pStyle w:val="Bibliography"/>
        <w:spacing w:line="240" w:lineRule="auto"/>
        <w:rPr>
          <w:sz w:val="20"/>
          <w:szCs w:val="20"/>
        </w:rPr>
      </w:pPr>
      <w:r w:rsidRPr="00595C6C">
        <w:rPr>
          <w:sz w:val="20"/>
          <w:szCs w:val="20"/>
        </w:rPr>
        <w:t xml:space="preserve">Otero, G., and Mendoza, M. (2023). The Power of Diversity: Class, Networks and Attitudes Towards Inequality. </w:t>
      </w:r>
      <w:r w:rsidRPr="00595C6C">
        <w:rPr>
          <w:i/>
          <w:iCs/>
          <w:sz w:val="20"/>
          <w:szCs w:val="20"/>
        </w:rPr>
        <w:t>Sociology</w:t>
      </w:r>
      <w:r w:rsidRPr="00595C6C">
        <w:rPr>
          <w:sz w:val="20"/>
          <w:szCs w:val="20"/>
        </w:rPr>
        <w:t>, 00380385231217625. https://doi.org/10.1177/00380385231217625</w:t>
      </w:r>
    </w:p>
    <w:p w14:paraId="740E31FE" w14:textId="77777777" w:rsidR="003B04FC" w:rsidRPr="00595C6C" w:rsidRDefault="003B04FC" w:rsidP="00595C6C">
      <w:pPr>
        <w:pStyle w:val="Bibliography"/>
        <w:spacing w:line="240" w:lineRule="auto"/>
        <w:rPr>
          <w:sz w:val="20"/>
          <w:szCs w:val="20"/>
        </w:rPr>
      </w:pPr>
      <w:r w:rsidRPr="00595C6C">
        <w:rPr>
          <w:sz w:val="20"/>
          <w:szCs w:val="20"/>
        </w:rPr>
        <w:t xml:space="preserve">Otero, G., Völker, B., and Rözer, J. (2021). Open But Segregated? Class Divisions And the Network Structure of Social Capital in Chile. </w:t>
      </w:r>
      <w:r w:rsidRPr="00595C6C">
        <w:rPr>
          <w:i/>
          <w:iCs/>
          <w:sz w:val="20"/>
          <w:szCs w:val="20"/>
        </w:rPr>
        <w:t>Social Forces</w:t>
      </w:r>
      <w:r w:rsidRPr="00595C6C">
        <w:rPr>
          <w:sz w:val="20"/>
          <w:szCs w:val="20"/>
        </w:rPr>
        <w:t xml:space="preserve">, </w:t>
      </w:r>
      <w:r w:rsidRPr="00595C6C">
        <w:rPr>
          <w:i/>
          <w:iCs/>
          <w:sz w:val="20"/>
          <w:szCs w:val="20"/>
        </w:rPr>
        <w:t>100</w:t>
      </w:r>
      <w:r w:rsidRPr="00595C6C">
        <w:rPr>
          <w:sz w:val="20"/>
          <w:szCs w:val="20"/>
        </w:rPr>
        <w:t>(2), 649–679. https://doi.org/10.1093/sf/soab005</w:t>
      </w:r>
    </w:p>
    <w:p w14:paraId="5FA0DF46" w14:textId="77777777" w:rsidR="003B04FC" w:rsidRPr="00595C6C" w:rsidRDefault="003B04FC" w:rsidP="00595C6C">
      <w:pPr>
        <w:pStyle w:val="Bibliography"/>
        <w:spacing w:line="240" w:lineRule="auto"/>
        <w:rPr>
          <w:sz w:val="20"/>
          <w:szCs w:val="20"/>
        </w:rPr>
      </w:pPr>
      <w:r w:rsidRPr="00595C6C">
        <w:rPr>
          <w:sz w:val="20"/>
          <w:szCs w:val="20"/>
        </w:rPr>
        <w:t xml:space="preserve">Otero, G., Völker, B., and Rözer, J. (2022). Space and social capital: Social contacts in a segregated city. </w:t>
      </w:r>
      <w:r w:rsidRPr="00595C6C">
        <w:rPr>
          <w:i/>
          <w:iCs/>
          <w:sz w:val="20"/>
          <w:szCs w:val="20"/>
        </w:rPr>
        <w:t>Urban Geography</w:t>
      </w:r>
      <w:r w:rsidRPr="00595C6C">
        <w:rPr>
          <w:sz w:val="20"/>
          <w:szCs w:val="20"/>
        </w:rPr>
        <w:t xml:space="preserve">, </w:t>
      </w:r>
      <w:r w:rsidRPr="00595C6C">
        <w:rPr>
          <w:i/>
          <w:iCs/>
          <w:sz w:val="20"/>
          <w:szCs w:val="20"/>
        </w:rPr>
        <w:t>43</w:t>
      </w:r>
      <w:r w:rsidRPr="00595C6C">
        <w:rPr>
          <w:sz w:val="20"/>
          <w:szCs w:val="20"/>
        </w:rPr>
        <w:t>(10), 1638–1661. https://doi.org/10.1080/02723638.2021.1950982</w:t>
      </w:r>
    </w:p>
    <w:p w14:paraId="39A25FF7" w14:textId="77777777" w:rsidR="003B04FC" w:rsidRPr="00595C6C" w:rsidRDefault="003B04FC" w:rsidP="00595C6C">
      <w:pPr>
        <w:pStyle w:val="Bibliography"/>
        <w:spacing w:line="240" w:lineRule="auto"/>
        <w:rPr>
          <w:sz w:val="20"/>
          <w:szCs w:val="20"/>
        </w:rPr>
      </w:pPr>
      <w:r w:rsidRPr="00595C6C">
        <w:rPr>
          <w:sz w:val="20"/>
          <w:szCs w:val="20"/>
        </w:rPr>
        <w:t xml:space="preserve">Otero, G., Völker, B., Rözer, J., and Mollenhorst, G. (2022). The lives of others: Class divisions, network segregation, and attachment to society in Chile. </w:t>
      </w:r>
      <w:r w:rsidRPr="00595C6C">
        <w:rPr>
          <w:i/>
          <w:iCs/>
          <w:sz w:val="20"/>
          <w:szCs w:val="20"/>
        </w:rPr>
        <w:t>The British Journal of Sociology</w:t>
      </w:r>
      <w:r w:rsidRPr="00595C6C">
        <w:rPr>
          <w:sz w:val="20"/>
          <w:szCs w:val="20"/>
        </w:rPr>
        <w:t xml:space="preserve">, </w:t>
      </w:r>
      <w:r w:rsidRPr="00595C6C">
        <w:rPr>
          <w:i/>
          <w:iCs/>
          <w:sz w:val="20"/>
          <w:szCs w:val="20"/>
        </w:rPr>
        <w:t>73</w:t>
      </w:r>
      <w:r w:rsidRPr="00595C6C">
        <w:rPr>
          <w:sz w:val="20"/>
          <w:szCs w:val="20"/>
        </w:rPr>
        <w:t>(4), 754–785. https://doi.org/10.1111/1468-4446.12966</w:t>
      </w:r>
    </w:p>
    <w:p w14:paraId="254850E9" w14:textId="77777777" w:rsidR="003B04FC" w:rsidRPr="00595C6C" w:rsidRDefault="003B04FC" w:rsidP="00595C6C">
      <w:pPr>
        <w:pStyle w:val="Bibliography"/>
        <w:spacing w:line="240" w:lineRule="auto"/>
        <w:rPr>
          <w:sz w:val="20"/>
          <w:szCs w:val="20"/>
        </w:rPr>
      </w:pPr>
      <w:r w:rsidRPr="00595C6C">
        <w:rPr>
          <w:sz w:val="20"/>
          <w:szCs w:val="20"/>
        </w:rPr>
        <w:t xml:space="preserve">Paskov, M., and Weisstanner, D. (2022). Cross-Class Embeddedness through Family Ties and Support for Income Redistribution. </w:t>
      </w:r>
      <w:r w:rsidRPr="00595C6C">
        <w:rPr>
          <w:i/>
          <w:iCs/>
          <w:sz w:val="20"/>
          <w:szCs w:val="20"/>
        </w:rPr>
        <w:t>European Sociological Review</w:t>
      </w:r>
      <w:r w:rsidRPr="00595C6C">
        <w:rPr>
          <w:sz w:val="20"/>
          <w:szCs w:val="20"/>
        </w:rPr>
        <w:t xml:space="preserve">, </w:t>
      </w:r>
      <w:r w:rsidRPr="00595C6C">
        <w:rPr>
          <w:i/>
          <w:iCs/>
          <w:sz w:val="20"/>
          <w:szCs w:val="20"/>
        </w:rPr>
        <w:t>38</w:t>
      </w:r>
      <w:r w:rsidRPr="00595C6C">
        <w:rPr>
          <w:sz w:val="20"/>
          <w:szCs w:val="20"/>
        </w:rPr>
        <w:t>(2), 286–303. https://doi.org/10.1093/esr/jcab040</w:t>
      </w:r>
    </w:p>
    <w:p w14:paraId="6254CDBD" w14:textId="77777777" w:rsidR="003B04FC" w:rsidRPr="00595C6C" w:rsidRDefault="003B04FC" w:rsidP="00595C6C">
      <w:pPr>
        <w:pStyle w:val="Bibliography"/>
        <w:spacing w:line="240" w:lineRule="auto"/>
        <w:rPr>
          <w:sz w:val="20"/>
          <w:szCs w:val="20"/>
        </w:rPr>
      </w:pPr>
      <w:r w:rsidRPr="00595C6C">
        <w:rPr>
          <w:sz w:val="20"/>
          <w:szCs w:val="20"/>
        </w:rPr>
        <w:t xml:space="preserve">Plaza, A., Beck, G., Iturra-Sanhueza, J., Otero, G., and Muñoz, B. (2026). Networked inequality: The role of changes in network heterogeneity and network size in attitudes towards inequality. </w:t>
      </w:r>
      <w:r w:rsidRPr="00595C6C">
        <w:rPr>
          <w:i/>
          <w:iCs/>
          <w:sz w:val="20"/>
          <w:szCs w:val="20"/>
        </w:rPr>
        <w:t>Social Networks</w:t>
      </w:r>
      <w:r w:rsidRPr="00595C6C">
        <w:rPr>
          <w:sz w:val="20"/>
          <w:szCs w:val="20"/>
        </w:rPr>
        <w:t xml:space="preserve">, </w:t>
      </w:r>
      <w:r w:rsidRPr="00595C6C">
        <w:rPr>
          <w:i/>
          <w:iCs/>
          <w:sz w:val="20"/>
          <w:szCs w:val="20"/>
        </w:rPr>
        <w:t>84</w:t>
      </w:r>
      <w:r w:rsidRPr="00595C6C">
        <w:rPr>
          <w:sz w:val="20"/>
          <w:szCs w:val="20"/>
        </w:rPr>
        <w:t>, 27–45. https://doi.org/10.1016/j.socnet.2025.07.008</w:t>
      </w:r>
    </w:p>
    <w:p w14:paraId="6A65B65B" w14:textId="77777777" w:rsidR="003B04FC" w:rsidRPr="00595C6C" w:rsidRDefault="003B04FC" w:rsidP="00595C6C">
      <w:pPr>
        <w:pStyle w:val="Bibliography"/>
        <w:spacing w:line="240" w:lineRule="auto"/>
        <w:rPr>
          <w:sz w:val="20"/>
          <w:szCs w:val="20"/>
        </w:rPr>
      </w:pPr>
      <w:r w:rsidRPr="00595C6C">
        <w:rPr>
          <w:sz w:val="20"/>
          <w:szCs w:val="20"/>
        </w:rPr>
        <w:t xml:space="preserve">Reche, E., König, H.-H., and Hajek, A. (2019). Income, Self-Rated Health, and Morbidity. A Systematic Review of Longitudinal Studies. </w:t>
      </w:r>
      <w:r w:rsidRPr="00595C6C">
        <w:rPr>
          <w:i/>
          <w:iCs/>
          <w:sz w:val="20"/>
          <w:szCs w:val="20"/>
        </w:rPr>
        <w:t>International Journal of Environmental Research and Public Health</w:t>
      </w:r>
      <w:r w:rsidRPr="00595C6C">
        <w:rPr>
          <w:sz w:val="20"/>
          <w:szCs w:val="20"/>
        </w:rPr>
        <w:t xml:space="preserve">, </w:t>
      </w:r>
      <w:r w:rsidRPr="00595C6C">
        <w:rPr>
          <w:i/>
          <w:iCs/>
          <w:sz w:val="20"/>
          <w:szCs w:val="20"/>
        </w:rPr>
        <w:t>16</w:t>
      </w:r>
      <w:r w:rsidRPr="00595C6C">
        <w:rPr>
          <w:sz w:val="20"/>
          <w:szCs w:val="20"/>
        </w:rPr>
        <w:t>(16), 2884. https://doi.org/10.3390/ijerph16162884</w:t>
      </w:r>
    </w:p>
    <w:p w14:paraId="5B11B412" w14:textId="77777777" w:rsidR="003B04FC" w:rsidRPr="00595C6C" w:rsidRDefault="003B04FC" w:rsidP="00595C6C">
      <w:pPr>
        <w:pStyle w:val="Bibliography"/>
        <w:spacing w:line="240" w:lineRule="auto"/>
        <w:rPr>
          <w:sz w:val="20"/>
          <w:szCs w:val="20"/>
          <w:lang w:val="es-CL"/>
        </w:rPr>
      </w:pPr>
      <w:r w:rsidRPr="00595C6C">
        <w:rPr>
          <w:sz w:val="20"/>
          <w:szCs w:val="20"/>
          <w:lang w:val="es-CL"/>
        </w:rPr>
        <w:t xml:space="preserve">Rodríguez Weber, J. E. (2017). </w:t>
      </w:r>
      <w:r w:rsidRPr="00595C6C">
        <w:rPr>
          <w:i/>
          <w:iCs/>
          <w:sz w:val="20"/>
          <w:szCs w:val="20"/>
          <w:lang w:val="es-CL"/>
        </w:rPr>
        <w:t>Desarrollo y desigualdad en Chile (1850-2009): Historia de su economía política</w:t>
      </w:r>
      <w:r w:rsidRPr="00595C6C">
        <w:rPr>
          <w:sz w:val="20"/>
          <w:szCs w:val="20"/>
          <w:lang w:val="es-CL"/>
        </w:rPr>
        <w:t>.</w:t>
      </w:r>
    </w:p>
    <w:p w14:paraId="51360FC6" w14:textId="77777777" w:rsidR="003B04FC" w:rsidRPr="00595C6C" w:rsidRDefault="003B04FC" w:rsidP="00595C6C">
      <w:pPr>
        <w:pStyle w:val="Bibliography"/>
        <w:spacing w:line="240" w:lineRule="auto"/>
        <w:rPr>
          <w:sz w:val="20"/>
          <w:szCs w:val="20"/>
        </w:rPr>
      </w:pPr>
      <w:r w:rsidRPr="00595C6C">
        <w:rPr>
          <w:sz w:val="20"/>
          <w:szCs w:val="20"/>
        </w:rPr>
        <w:t xml:space="preserve">Rueda, D., and Stegmueller, D. (2019). </w:t>
      </w:r>
      <w:r w:rsidRPr="00595C6C">
        <w:rPr>
          <w:i/>
          <w:iCs/>
          <w:sz w:val="20"/>
          <w:szCs w:val="20"/>
        </w:rPr>
        <w:t>Who Wants What?: Redistribution Preferences in Comparative Perspective</w:t>
      </w:r>
      <w:r w:rsidRPr="00595C6C">
        <w:rPr>
          <w:sz w:val="20"/>
          <w:szCs w:val="20"/>
        </w:rPr>
        <w:t xml:space="preserve"> (1st ed.). Cambridge University Press. https://doi.org/10.1017/9781108681339</w:t>
      </w:r>
    </w:p>
    <w:p w14:paraId="2207F4BA" w14:textId="77777777" w:rsidR="003B04FC" w:rsidRPr="00595C6C" w:rsidRDefault="003B04FC" w:rsidP="00595C6C">
      <w:pPr>
        <w:pStyle w:val="Bibliography"/>
        <w:spacing w:line="240" w:lineRule="auto"/>
        <w:rPr>
          <w:sz w:val="20"/>
          <w:szCs w:val="20"/>
        </w:rPr>
      </w:pPr>
      <w:r w:rsidRPr="00595C6C">
        <w:rPr>
          <w:sz w:val="20"/>
          <w:szCs w:val="20"/>
        </w:rPr>
        <w:t xml:space="preserve">Sachweh, P. (2012). The moral economy of inequality: Popular views on income differentiation, poverty and wealth. </w:t>
      </w:r>
      <w:r w:rsidRPr="00595C6C">
        <w:rPr>
          <w:i/>
          <w:iCs/>
          <w:sz w:val="20"/>
          <w:szCs w:val="20"/>
        </w:rPr>
        <w:t>Socio-Economic Review</w:t>
      </w:r>
      <w:r w:rsidRPr="00595C6C">
        <w:rPr>
          <w:sz w:val="20"/>
          <w:szCs w:val="20"/>
        </w:rPr>
        <w:t xml:space="preserve">, </w:t>
      </w:r>
      <w:r w:rsidRPr="00595C6C">
        <w:rPr>
          <w:i/>
          <w:iCs/>
          <w:sz w:val="20"/>
          <w:szCs w:val="20"/>
        </w:rPr>
        <w:t>10</w:t>
      </w:r>
      <w:r w:rsidRPr="00595C6C">
        <w:rPr>
          <w:sz w:val="20"/>
          <w:szCs w:val="20"/>
        </w:rPr>
        <w:t>(3), 419–445. https://doi.org/10.1093/ser/mwr023</w:t>
      </w:r>
    </w:p>
    <w:p w14:paraId="26443639" w14:textId="77777777" w:rsidR="003B04FC" w:rsidRPr="00595C6C" w:rsidRDefault="003B04FC" w:rsidP="00595C6C">
      <w:pPr>
        <w:pStyle w:val="Bibliography"/>
        <w:spacing w:line="240" w:lineRule="auto"/>
        <w:rPr>
          <w:sz w:val="20"/>
          <w:szCs w:val="20"/>
        </w:rPr>
      </w:pPr>
      <w:r w:rsidRPr="00595C6C">
        <w:rPr>
          <w:sz w:val="20"/>
          <w:szCs w:val="20"/>
        </w:rPr>
        <w:t xml:space="preserve">Sapin, M., Joye, D., and Wolf, C. (2020). The ISSP 2017 social networks and social resources module. </w:t>
      </w:r>
      <w:r w:rsidRPr="00595C6C">
        <w:rPr>
          <w:i/>
          <w:iCs/>
          <w:sz w:val="20"/>
          <w:szCs w:val="20"/>
        </w:rPr>
        <w:t>International Journal of Sociology</w:t>
      </w:r>
      <w:r w:rsidRPr="00595C6C">
        <w:rPr>
          <w:sz w:val="20"/>
          <w:szCs w:val="20"/>
        </w:rPr>
        <w:t xml:space="preserve">, </w:t>
      </w:r>
      <w:r w:rsidRPr="00595C6C">
        <w:rPr>
          <w:i/>
          <w:iCs/>
          <w:sz w:val="20"/>
          <w:szCs w:val="20"/>
        </w:rPr>
        <w:t>50</w:t>
      </w:r>
      <w:r w:rsidRPr="00595C6C">
        <w:rPr>
          <w:sz w:val="20"/>
          <w:szCs w:val="20"/>
        </w:rPr>
        <w:t>(1), 1–25. https://doi.org/10.1080/00207659.2020.1712157</w:t>
      </w:r>
    </w:p>
    <w:p w14:paraId="21E0FA75" w14:textId="77777777" w:rsidR="003B04FC" w:rsidRPr="00595C6C" w:rsidRDefault="003B04FC" w:rsidP="00595C6C">
      <w:pPr>
        <w:pStyle w:val="Bibliography"/>
        <w:spacing w:line="240" w:lineRule="auto"/>
        <w:rPr>
          <w:sz w:val="20"/>
          <w:szCs w:val="20"/>
        </w:rPr>
      </w:pPr>
      <w:r w:rsidRPr="00595C6C">
        <w:rPr>
          <w:sz w:val="20"/>
          <w:szCs w:val="20"/>
        </w:rPr>
        <w:t xml:space="preserve">Shepelak, N. J., and Alwin, D. F. (1986). Beliefs about inequality and perceptions of distributive justice. </w:t>
      </w:r>
      <w:r w:rsidRPr="00595C6C">
        <w:rPr>
          <w:i/>
          <w:iCs/>
          <w:sz w:val="20"/>
          <w:szCs w:val="20"/>
        </w:rPr>
        <w:t>American Sociological Review</w:t>
      </w:r>
      <w:r w:rsidRPr="00595C6C">
        <w:rPr>
          <w:sz w:val="20"/>
          <w:szCs w:val="20"/>
        </w:rPr>
        <w:t>, 30–46.</w:t>
      </w:r>
    </w:p>
    <w:p w14:paraId="4EF5147F" w14:textId="77777777" w:rsidR="003B04FC" w:rsidRPr="00595C6C" w:rsidRDefault="003B04FC" w:rsidP="00595C6C">
      <w:pPr>
        <w:pStyle w:val="Bibliography"/>
        <w:spacing w:line="240" w:lineRule="auto"/>
        <w:rPr>
          <w:sz w:val="20"/>
          <w:szCs w:val="20"/>
        </w:rPr>
      </w:pPr>
      <w:r w:rsidRPr="00595C6C">
        <w:rPr>
          <w:sz w:val="20"/>
          <w:szCs w:val="20"/>
        </w:rPr>
        <w:t xml:space="preserve">Somma, N. M., Bargsted, M., Disi Pavlic, R., and Medel, R. M. (2021). No water in the oasis: The Chilean Spring of 2019–2020. </w:t>
      </w:r>
      <w:r w:rsidRPr="00595C6C">
        <w:rPr>
          <w:i/>
          <w:iCs/>
          <w:sz w:val="20"/>
          <w:szCs w:val="20"/>
        </w:rPr>
        <w:t>Social Movement Studies</w:t>
      </w:r>
      <w:r w:rsidRPr="00595C6C">
        <w:rPr>
          <w:sz w:val="20"/>
          <w:szCs w:val="20"/>
        </w:rPr>
        <w:t xml:space="preserve">, </w:t>
      </w:r>
      <w:r w:rsidRPr="00595C6C">
        <w:rPr>
          <w:i/>
          <w:iCs/>
          <w:sz w:val="20"/>
          <w:szCs w:val="20"/>
        </w:rPr>
        <w:t>20</w:t>
      </w:r>
      <w:r w:rsidRPr="00595C6C">
        <w:rPr>
          <w:sz w:val="20"/>
          <w:szCs w:val="20"/>
        </w:rPr>
        <w:t>(4), 495–502. https://doi.org/10.1080/14742837.2020.1727737</w:t>
      </w:r>
    </w:p>
    <w:p w14:paraId="2B203C9B" w14:textId="77777777" w:rsidR="003B04FC" w:rsidRPr="00595C6C" w:rsidRDefault="003B04FC" w:rsidP="00595C6C">
      <w:pPr>
        <w:pStyle w:val="Bibliography"/>
        <w:spacing w:line="240" w:lineRule="auto"/>
        <w:rPr>
          <w:sz w:val="20"/>
          <w:szCs w:val="20"/>
        </w:rPr>
      </w:pPr>
      <w:r w:rsidRPr="00595C6C">
        <w:rPr>
          <w:sz w:val="20"/>
          <w:szCs w:val="20"/>
        </w:rPr>
        <w:t xml:space="preserve">Stegmueller, D. (2013). Modeling Dynamic Preferences: A Bayesian Robust Dynamic Latent Ordered Probit Model. </w:t>
      </w:r>
      <w:r w:rsidRPr="00595C6C">
        <w:rPr>
          <w:i/>
          <w:iCs/>
          <w:sz w:val="20"/>
          <w:szCs w:val="20"/>
        </w:rPr>
        <w:t>Political Analysis</w:t>
      </w:r>
      <w:r w:rsidRPr="00595C6C">
        <w:rPr>
          <w:sz w:val="20"/>
          <w:szCs w:val="20"/>
        </w:rPr>
        <w:t xml:space="preserve">, </w:t>
      </w:r>
      <w:r w:rsidRPr="00595C6C">
        <w:rPr>
          <w:i/>
          <w:iCs/>
          <w:sz w:val="20"/>
          <w:szCs w:val="20"/>
        </w:rPr>
        <w:t>21</w:t>
      </w:r>
      <w:r w:rsidRPr="00595C6C">
        <w:rPr>
          <w:sz w:val="20"/>
          <w:szCs w:val="20"/>
        </w:rPr>
        <w:t>(3), 314–333.</w:t>
      </w:r>
    </w:p>
    <w:p w14:paraId="0EC1D270" w14:textId="77777777" w:rsidR="003B04FC" w:rsidRPr="00595C6C" w:rsidRDefault="003B04FC" w:rsidP="00595C6C">
      <w:pPr>
        <w:pStyle w:val="Bibliography"/>
        <w:spacing w:line="240" w:lineRule="auto"/>
        <w:rPr>
          <w:sz w:val="20"/>
          <w:szCs w:val="20"/>
        </w:rPr>
      </w:pPr>
      <w:r w:rsidRPr="00595C6C">
        <w:rPr>
          <w:sz w:val="20"/>
          <w:szCs w:val="20"/>
        </w:rPr>
        <w:t xml:space="preserve">Svallfors, S. (2006). </w:t>
      </w:r>
      <w:r w:rsidRPr="00595C6C">
        <w:rPr>
          <w:i/>
          <w:iCs/>
          <w:sz w:val="20"/>
          <w:szCs w:val="20"/>
        </w:rPr>
        <w:t>The moral economy of class: Class and attitudes in comparative perspective</w:t>
      </w:r>
      <w:r w:rsidRPr="00595C6C">
        <w:rPr>
          <w:sz w:val="20"/>
          <w:szCs w:val="20"/>
        </w:rPr>
        <w:t>. Stanford University Press. https://doi.org/10.1515/9781503625624</w:t>
      </w:r>
    </w:p>
    <w:p w14:paraId="3CB2DB25" w14:textId="77777777" w:rsidR="003B04FC" w:rsidRPr="00595C6C" w:rsidRDefault="003B04FC" w:rsidP="00595C6C">
      <w:pPr>
        <w:pStyle w:val="Bibliography"/>
        <w:spacing w:line="240" w:lineRule="auto"/>
        <w:rPr>
          <w:sz w:val="20"/>
          <w:szCs w:val="20"/>
        </w:rPr>
      </w:pPr>
      <w:r w:rsidRPr="00595C6C">
        <w:rPr>
          <w:sz w:val="20"/>
          <w:szCs w:val="20"/>
        </w:rPr>
        <w:t xml:space="preserve">Svallfors, S. (2007). Class and Attitudes to Market Inequality. In S. Svallfors (Ed.), </w:t>
      </w:r>
      <w:r w:rsidRPr="00595C6C">
        <w:rPr>
          <w:i/>
          <w:iCs/>
          <w:sz w:val="20"/>
          <w:szCs w:val="20"/>
        </w:rPr>
        <w:t>The Political Sociology of the Welfare State</w:t>
      </w:r>
      <w:r w:rsidRPr="00595C6C">
        <w:rPr>
          <w:sz w:val="20"/>
          <w:szCs w:val="20"/>
        </w:rPr>
        <w:t xml:space="preserve"> (pp. 189–222). Stanford University Press. https://doi.org/10.11126/stanford/9780804754354.003.0006</w:t>
      </w:r>
    </w:p>
    <w:p w14:paraId="348DE6B8" w14:textId="77777777" w:rsidR="003B04FC" w:rsidRPr="00595C6C" w:rsidRDefault="003B04FC" w:rsidP="00595C6C">
      <w:pPr>
        <w:pStyle w:val="Bibliography"/>
        <w:spacing w:line="240" w:lineRule="auto"/>
        <w:rPr>
          <w:sz w:val="20"/>
          <w:szCs w:val="20"/>
        </w:rPr>
      </w:pPr>
      <w:r w:rsidRPr="00595C6C">
        <w:rPr>
          <w:sz w:val="20"/>
          <w:szCs w:val="20"/>
        </w:rPr>
        <w:t xml:space="preserve">Torche, F. (2005). Unequal But Fluid: Social Mobility in Chile in Comparative Perspective. </w:t>
      </w:r>
      <w:r w:rsidRPr="00595C6C">
        <w:rPr>
          <w:i/>
          <w:iCs/>
          <w:sz w:val="20"/>
          <w:szCs w:val="20"/>
        </w:rPr>
        <w:t>American Sociological Review</w:t>
      </w:r>
      <w:r w:rsidRPr="00595C6C">
        <w:rPr>
          <w:sz w:val="20"/>
          <w:szCs w:val="20"/>
        </w:rPr>
        <w:t xml:space="preserve">, </w:t>
      </w:r>
      <w:r w:rsidRPr="00595C6C">
        <w:rPr>
          <w:i/>
          <w:iCs/>
          <w:sz w:val="20"/>
          <w:szCs w:val="20"/>
        </w:rPr>
        <w:t>70</w:t>
      </w:r>
      <w:r w:rsidRPr="00595C6C">
        <w:rPr>
          <w:sz w:val="20"/>
          <w:szCs w:val="20"/>
        </w:rPr>
        <w:t>(June), 422–450. https://doi.org/10.1177/000312240507000304</w:t>
      </w:r>
    </w:p>
    <w:p w14:paraId="42D8F73C" w14:textId="77777777" w:rsidR="003B04FC" w:rsidRPr="00595C6C" w:rsidRDefault="003B04FC" w:rsidP="00595C6C">
      <w:pPr>
        <w:pStyle w:val="Bibliography"/>
        <w:spacing w:line="240" w:lineRule="auto"/>
        <w:rPr>
          <w:sz w:val="20"/>
          <w:szCs w:val="20"/>
        </w:rPr>
      </w:pPr>
      <w:r w:rsidRPr="00595C6C">
        <w:rPr>
          <w:sz w:val="20"/>
          <w:szCs w:val="20"/>
        </w:rPr>
        <w:t xml:space="preserve">Vargas Salfate, S., and Stern, C. (2023). Is contact among social class groups associated with legitimation of inequality? An examination across 28 countries. </w:t>
      </w:r>
      <w:r w:rsidRPr="00595C6C">
        <w:rPr>
          <w:i/>
          <w:iCs/>
          <w:sz w:val="20"/>
          <w:szCs w:val="20"/>
        </w:rPr>
        <w:t>The British Journal of Social Psychology</w:t>
      </w:r>
      <w:r w:rsidRPr="00595C6C">
        <w:rPr>
          <w:sz w:val="20"/>
          <w:szCs w:val="20"/>
        </w:rPr>
        <w:t>. https://doi.org/10.1111/bjso.12692</w:t>
      </w:r>
    </w:p>
    <w:p w14:paraId="1891A333" w14:textId="77777777" w:rsidR="003B04FC" w:rsidRPr="00595C6C" w:rsidRDefault="003B04FC" w:rsidP="00595C6C">
      <w:pPr>
        <w:pStyle w:val="Bibliography"/>
        <w:spacing w:line="240" w:lineRule="auto"/>
        <w:rPr>
          <w:sz w:val="20"/>
          <w:szCs w:val="20"/>
          <w:lang w:val="de-DE"/>
        </w:rPr>
      </w:pPr>
      <w:r w:rsidRPr="00595C6C">
        <w:rPr>
          <w:sz w:val="20"/>
          <w:szCs w:val="20"/>
        </w:rPr>
        <w:t xml:space="preserve">Vedres, B. (2022). Network mechanisms in innovation: Borrowing and sparking ideas around structural holes. In K. Gërxhani, N. De Graaf, and W. Raub (Eds.), </w:t>
      </w:r>
      <w:r w:rsidRPr="00595C6C">
        <w:rPr>
          <w:i/>
          <w:iCs/>
          <w:sz w:val="20"/>
          <w:szCs w:val="20"/>
        </w:rPr>
        <w:t>Handbook of Sociological Science</w:t>
      </w:r>
      <w:r w:rsidRPr="00595C6C">
        <w:rPr>
          <w:sz w:val="20"/>
          <w:szCs w:val="20"/>
        </w:rPr>
        <w:t xml:space="preserve"> (pp. 423–442). </w:t>
      </w:r>
      <w:r w:rsidRPr="00595C6C">
        <w:rPr>
          <w:sz w:val="20"/>
          <w:szCs w:val="20"/>
          <w:lang w:val="de-DE"/>
        </w:rPr>
        <w:t>Edward Elgar Publishing. https://doi.org/10.4337/9781789909432.00031</w:t>
      </w:r>
    </w:p>
    <w:p w14:paraId="262E8C4F" w14:textId="77777777" w:rsidR="003B04FC" w:rsidRPr="00595C6C" w:rsidRDefault="003B04FC" w:rsidP="00595C6C">
      <w:pPr>
        <w:pStyle w:val="Bibliography"/>
        <w:spacing w:line="240" w:lineRule="auto"/>
        <w:rPr>
          <w:sz w:val="20"/>
          <w:szCs w:val="20"/>
        </w:rPr>
      </w:pPr>
      <w:r w:rsidRPr="00595C6C">
        <w:rPr>
          <w:sz w:val="20"/>
          <w:szCs w:val="20"/>
          <w:lang w:val="de-DE"/>
        </w:rPr>
        <w:t xml:space="preserve">von dem Knesebeck, O., Vonneilich, N., and Kim, T. J. (2016). </w:t>
      </w:r>
      <w:r w:rsidRPr="00595C6C">
        <w:rPr>
          <w:sz w:val="20"/>
          <w:szCs w:val="20"/>
        </w:rPr>
        <w:t xml:space="preserve">Are health care inequalities unfair? A study on public attitudes in 23 countries. </w:t>
      </w:r>
      <w:r w:rsidRPr="00595C6C">
        <w:rPr>
          <w:i/>
          <w:iCs/>
          <w:sz w:val="20"/>
          <w:szCs w:val="20"/>
        </w:rPr>
        <w:t>International Journal for Equity in Health</w:t>
      </w:r>
      <w:r w:rsidRPr="00595C6C">
        <w:rPr>
          <w:sz w:val="20"/>
          <w:szCs w:val="20"/>
        </w:rPr>
        <w:t xml:space="preserve">, </w:t>
      </w:r>
      <w:r w:rsidRPr="00595C6C">
        <w:rPr>
          <w:i/>
          <w:iCs/>
          <w:sz w:val="20"/>
          <w:szCs w:val="20"/>
        </w:rPr>
        <w:t>15</w:t>
      </w:r>
      <w:r w:rsidRPr="00595C6C">
        <w:rPr>
          <w:sz w:val="20"/>
          <w:szCs w:val="20"/>
        </w:rPr>
        <w:t>(1), 61. https://doi.org/10.1186/s12939-016-0350-8</w:t>
      </w:r>
    </w:p>
    <w:p w14:paraId="62C96FB0" w14:textId="77777777" w:rsidR="003B04FC" w:rsidRDefault="003B04FC" w:rsidP="00595C6C">
      <w:pPr>
        <w:pStyle w:val="Bibliography"/>
        <w:spacing w:line="240" w:lineRule="auto"/>
      </w:pPr>
      <w:r w:rsidRPr="00595C6C">
        <w:rPr>
          <w:sz w:val="20"/>
          <w:szCs w:val="20"/>
        </w:rPr>
        <w:t xml:space="preserve">Wegener, B. (1987). The Illusion of Distributive Justice. </w:t>
      </w:r>
      <w:r w:rsidRPr="00595C6C">
        <w:rPr>
          <w:i/>
          <w:iCs/>
          <w:sz w:val="20"/>
          <w:szCs w:val="20"/>
        </w:rPr>
        <w:t>European Sociological Review</w:t>
      </w:r>
      <w:r w:rsidRPr="00595C6C">
        <w:rPr>
          <w:sz w:val="20"/>
          <w:szCs w:val="20"/>
        </w:rPr>
        <w:t xml:space="preserve">, </w:t>
      </w:r>
      <w:r w:rsidRPr="00595C6C">
        <w:rPr>
          <w:i/>
          <w:iCs/>
          <w:sz w:val="20"/>
          <w:szCs w:val="20"/>
        </w:rPr>
        <w:t>3</w:t>
      </w:r>
      <w:r w:rsidRPr="00595C6C">
        <w:rPr>
          <w:sz w:val="20"/>
          <w:szCs w:val="20"/>
        </w:rPr>
        <w:t>(1), 1–13. JSTOR. Retrieved from JSTOR.</w:t>
      </w:r>
    </w:p>
    <w:p w14:paraId="75E70C6B" w14:textId="11E22C3C" w:rsidR="00F55CCD" w:rsidRDefault="00BF68E9" w:rsidP="00F55CCD">
      <w:pPr>
        <w:pStyle w:val="Heading1"/>
      </w:pPr>
      <w:r w:rsidRPr="00D84938">
        <w:fldChar w:fldCharType="end"/>
      </w:r>
    </w:p>
    <w:p w14:paraId="2C12A187" w14:textId="6B106B17" w:rsidR="00F55CCD" w:rsidRPr="00597FC5" w:rsidRDefault="00F55CCD" w:rsidP="00F55CCD">
      <w:pPr>
        <w:spacing w:line="360" w:lineRule="auto"/>
      </w:pPr>
      <w:r>
        <w:br w:type="page"/>
      </w:r>
    </w:p>
    <w:p w14:paraId="7BDA3DB2" w14:textId="7D6C8697" w:rsidR="00955E47" w:rsidRPr="00955E47" w:rsidRDefault="00955E47" w:rsidP="00955E47">
      <w:pPr>
        <w:pStyle w:val="Heading1"/>
      </w:pPr>
      <w:r>
        <w:lastRenderedPageBreak/>
        <w:t>Supplementary materials</w:t>
      </w:r>
    </w:p>
    <w:p w14:paraId="45A818F4" w14:textId="0EE05261" w:rsidR="00503854" w:rsidRDefault="00503854" w:rsidP="00503854"/>
    <w:p w14:paraId="1CBAFC25" w14:textId="115F5A75" w:rsidR="00503854" w:rsidRDefault="00930B9F" w:rsidP="00503854">
      <w:r>
        <w:rPr>
          <w:noProof/>
        </w:rPr>
        <w:drawing>
          <wp:inline distT="0" distB="0" distL="0" distR="0" wp14:anchorId="121DFED7" wp14:editId="11D916A3">
            <wp:extent cx="5400040" cy="5468620"/>
            <wp:effectExtent l="0" t="0" r="0" b="0"/>
            <wp:docPr id="39263762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7629" name="Picture 1" descr="A screenshot of a table&#10;&#10;AI-generated content may be incorrect."/>
                    <pic:cNvPicPr/>
                  </pic:nvPicPr>
                  <pic:blipFill>
                    <a:blip r:embed="rId17"/>
                    <a:stretch>
                      <a:fillRect/>
                    </a:stretch>
                  </pic:blipFill>
                  <pic:spPr>
                    <a:xfrm>
                      <a:off x="0" y="0"/>
                      <a:ext cx="5400040" cy="5468620"/>
                    </a:xfrm>
                    <a:prstGeom prst="rect">
                      <a:avLst/>
                    </a:prstGeom>
                  </pic:spPr>
                </pic:pic>
              </a:graphicData>
            </a:graphic>
          </wp:inline>
        </w:drawing>
      </w:r>
    </w:p>
    <w:p w14:paraId="20F4BA21" w14:textId="77777777" w:rsidR="00930B9F" w:rsidRDefault="00930B9F" w:rsidP="00503854"/>
    <w:p w14:paraId="2B9BAEEA" w14:textId="77777777" w:rsidR="00930B9F" w:rsidRDefault="00930B9F" w:rsidP="00503854"/>
    <w:p w14:paraId="175C127F" w14:textId="423E5EDD" w:rsidR="00930B9F" w:rsidRDefault="00930B9F">
      <w:pPr>
        <w:spacing w:line="360" w:lineRule="auto"/>
      </w:pPr>
      <w:r>
        <w:br w:type="page"/>
      </w:r>
    </w:p>
    <w:p w14:paraId="6DCA1E1F" w14:textId="023DE338" w:rsidR="00930B9F" w:rsidRDefault="00930B9F" w:rsidP="00503854">
      <w:r>
        <w:rPr>
          <w:noProof/>
        </w:rPr>
        <w:lastRenderedPageBreak/>
        <w:drawing>
          <wp:inline distT="0" distB="0" distL="0" distR="0" wp14:anchorId="1B4279C4" wp14:editId="3E88DB21">
            <wp:extent cx="3627743" cy="5152446"/>
            <wp:effectExtent l="0" t="0" r="0" b="0"/>
            <wp:docPr id="1382040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40545" name="Picture 1" descr="A screenshot of a computer&#10;&#10;AI-generated content may be incorrect."/>
                    <pic:cNvPicPr/>
                  </pic:nvPicPr>
                  <pic:blipFill>
                    <a:blip r:embed="rId18"/>
                    <a:stretch>
                      <a:fillRect/>
                    </a:stretch>
                  </pic:blipFill>
                  <pic:spPr>
                    <a:xfrm>
                      <a:off x="0" y="0"/>
                      <a:ext cx="3629281" cy="5154631"/>
                    </a:xfrm>
                    <a:prstGeom prst="rect">
                      <a:avLst/>
                    </a:prstGeom>
                  </pic:spPr>
                </pic:pic>
              </a:graphicData>
            </a:graphic>
          </wp:inline>
        </w:drawing>
      </w:r>
    </w:p>
    <w:p w14:paraId="1D1366C0" w14:textId="77777777" w:rsidR="00930B9F" w:rsidRDefault="00930B9F" w:rsidP="00503854"/>
    <w:p w14:paraId="63D054C8" w14:textId="4A516050" w:rsidR="00930B9F" w:rsidRDefault="00930B9F">
      <w:pPr>
        <w:spacing w:line="360" w:lineRule="auto"/>
      </w:pPr>
      <w:r>
        <w:br w:type="page"/>
      </w:r>
    </w:p>
    <w:p w14:paraId="2EE8A6DE" w14:textId="419C725A" w:rsidR="00930B9F" w:rsidRDefault="00597FC5" w:rsidP="00503854">
      <w:r>
        <w:rPr>
          <w:noProof/>
        </w:rPr>
        <w:lastRenderedPageBreak/>
        <w:drawing>
          <wp:inline distT="0" distB="0" distL="0" distR="0" wp14:anchorId="29DBBEBD" wp14:editId="0FC499B6">
            <wp:extent cx="5400040" cy="3522980"/>
            <wp:effectExtent l="0" t="0" r="0" b="1270"/>
            <wp:docPr id="110532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2983" name="Picture 1" descr="A screenshot of a computer&#10;&#10;AI-generated content may be incorrect."/>
                    <pic:cNvPicPr/>
                  </pic:nvPicPr>
                  <pic:blipFill>
                    <a:blip r:embed="rId19"/>
                    <a:stretch>
                      <a:fillRect/>
                    </a:stretch>
                  </pic:blipFill>
                  <pic:spPr>
                    <a:xfrm>
                      <a:off x="0" y="0"/>
                      <a:ext cx="5400040" cy="3522980"/>
                    </a:xfrm>
                    <a:prstGeom prst="rect">
                      <a:avLst/>
                    </a:prstGeom>
                  </pic:spPr>
                </pic:pic>
              </a:graphicData>
            </a:graphic>
          </wp:inline>
        </w:drawing>
      </w:r>
    </w:p>
    <w:p w14:paraId="448FEEAA" w14:textId="4EC4FBB3" w:rsidR="00503854" w:rsidRDefault="00503854" w:rsidP="00503854"/>
    <w:p w14:paraId="16CA7F17" w14:textId="77777777" w:rsidR="003756D1" w:rsidRDefault="003756D1" w:rsidP="003756D1">
      <w:pPr>
        <w:rPr>
          <w:i/>
          <w:iCs/>
        </w:rPr>
      </w:pPr>
      <w:r w:rsidRPr="003702CE">
        <w:rPr>
          <w:i/>
          <w:iCs/>
        </w:rPr>
        <w:t>Mobility profiles</w:t>
      </w:r>
    </w:p>
    <w:p w14:paraId="717A4CA6" w14:textId="684823C6" w:rsidR="003756D1" w:rsidRDefault="003756D1" w:rsidP="003756D1">
      <w:r w:rsidRPr="00243F94">
        <w:t>To construct the mobility profiles, I used four categories for individuals’ occupational status: low, middle, high, and NEET. The procedure consists of two stages. First, individuals are categorized based on their first and last observed positions to identify profiles of mobility and stability. Second, to ensure a more robust classification of stability, those who participated in the panel for three to four waves and remained in the same position for at least 75% of the time are classified as stable</w:t>
      </w:r>
      <w:r w:rsidR="000141D1">
        <w:t xml:space="preserve"> (Class Mode Approach)</w:t>
      </w:r>
      <w:r w:rsidRPr="00243F94">
        <w:t>.</w:t>
      </w:r>
      <w:r w:rsidR="000141D1">
        <w:t xml:space="preserve"> </w:t>
      </w:r>
    </w:p>
    <w:p w14:paraId="7BDB7E74" w14:textId="77777777" w:rsidR="003756D1" w:rsidRDefault="003756D1" w:rsidP="003756D1">
      <w:r>
        <w:t xml:space="preserve">  </w:t>
      </w:r>
      <w:r>
        <w:rPr>
          <w:noProof/>
        </w:rPr>
        <w:drawing>
          <wp:inline distT="0" distB="0" distL="0" distR="0" wp14:anchorId="2E8F159D" wp14:editId="423CEA0C">
            <wp:extent cx="3157688" cy="2321626"/>
            <wp:effectExtent l="0" t="0" r="5080" b="2540"/>
            <wp:docPr id="1190895396"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5396" name="Picture 1" descr="A table with numbers and text&#10;&#10;AI-generated content may be incorrect."/>
                    <pic:cNvPicPr/>
                  </pic:nvPicPr>
                  <pic:blipFill>
                    <a:blip r:embed="rId20"/>
                    <a:stretch>
                      <a:fillRect/>
                    </a:stretch>
                  </pic:blipFill>
                  <pic:spPr>
                    <a:xfrm>
                      <a:off x="0" y="0"/>
                      <a:ext cx="3180225" cy="2338196"/>
                    </a:xfrm>
                    <a:prstGeom prst="rect">
                      <a:avLst/>
                    </a:prstGeom>
                  </pic:spPr>
                </pic:pic>
              </a:graphicData>
            </a:graphic>
          </wp:inline>
        </w:drawing>
      </w:r>
    </w:p>
    <w:p w14:paraId="41D65F0C" w14:textId="77777777" w:rsidR="00E64B8B" w:rsidRDefault="00E64B8B" w:rsidP="003756D1"/>
    <w:p w14:paraId="70F1AD0B" w14:textId="77777777" w:rsidR="00E64B8B" w:rsidRDefault="00E64B8B" w:rsidP="003756D1"/>
    <w:p w14:paraId="4870A5B0" w14:textId="395F1583" w:rsidR="00E64B8B" w:rsidRDefault="00E64B8B" w:rsidP="003756D1">
      <w:r w:rsidRPr="00E64B8B">
        <w:rPr>
          <w:noProof/>
        </w:rPr>
        <w:lastRenderedPageBreak/>
        <w:drawing>
          <wp:inline distT="0" distB="0" distL="0" distR="0" wp14:anchorId="0FC917A3" wp14:editId="49E8DA88">
            <wp:extent cx="5400040" cy="5621655"/>
            <wp:effectExtent l="0" t="0" r="0" b="0"/>
            <wp:docPr id="70250802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08021" name="Picture 1" descr="A screenshot of a table&#10;&#10;AI-generated content may be incorrect."/>
                    <pic:cNvPicPr/>
                  </pic:nvPicPr>
                  <pic:blipFill>
                    <a:blip r:embed="rId21"/>
                    <a:stretch>
                      <a:fillRect/>
                    </a:stretch>
                  </pic:blipFill>
                  <pic:spPr>
                    <a:xfrm>
                      <a:off x="0" y="0"/>
                      <a:ext cx="5400040" cy="5621655"/>
                    </a:xfrm>
                    <a:prstGeom prst="rect">
                      <a:avLst/>
                    </a:prstGeom>
                  </pic:spPr>
                </pic:pic>
              </a:graphicData>
            </a:graphic>
          </wp:inline>
        </w:drawing>
      </w:r>
    </w:p>
    <w:p w14:paraId="461AF58C" w14:textId="75F8DF29" w:rsidR="00545D30" w:rsidRPr="00503854" w:rsidRDefault="00545D30" w:rsidP="00503854"/>
    <w:sectPr w:rsidR="00545D30" w:rsidRPr="00503854" w:rsidSect="004E49A8">
      <w:headerReference w:type="default" r:id="rId22"/>
      <w:footerReference w:type="default" r:id="rId23"/>
      <w:pgSz w:w="11906" w:h="16838" w:code="9"/>
      <w:pgMar w:top="1417" w:right="1701" w:bottom="1417" w:left="1701"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astbenutzer" w:date="2025-09-15T17:13:00Z" w:initials="Ga">
    <w:p w14:paraId="362673A5" w14:textId="46549FDC" w:rsidR="002F677A" w:rsidRDefault="002F677A">
      <w:pPr>
        <w:pStyle w:val="CommentText"/>
      </w:pPr>
      <w:r>
        <w:rPr>
          <w:rStyle w:val="CommentReference"/>
        </w:rPr>
        <w:annotationRef/>
      </w:r>
      <w:r w:rsidRPr="6D6C724A">
        <w:t>You go for a general interest journal. So i would suggest to spark interest with an intro that does not only relate to the state of the research in this particular topic but also reminds the reader of its significance for the greater questions of the barriers to greater support for equality, equality policies, etc.</w:t>
      </w:r>
    </w:p>
  </w:comment>
  <w:comment w:id="3" w:author="Gastbenutzer" w:date="2025-09-15T17:17:00Z" w:initials="Ga">
    <w:p w14:paraId="0F97D52C" w14:textId="77777777" w:rsidR="00EE4190" w:rsidRDefault="00EE4190" w:rsidP="00EE4190">
      <w:pPr>
        <w:pStyle w:val="CommentText"/>
      </w:pPr>
      <w:r>
        <w:rPr>
          <w:rStyle w:val="CommentReference"/>
        </w:rPr>
        <w:annotationRef/>
      </w:r>
      <w:r w:rsidRPr="5EEE85EB">
        <w:t>This is what i would start with and then go into details.</w:t>
      </w:r>
    </w:p>
  </w:comment>
  <w:comment w:id="4" w:author="Gastbenutzer" w:date="2025-09-15T17:16:00Z" w:initials="Ga">
    <w:p w14:paraId="08021936" w14:textId="7A63F52C" w:rsidR="002F677A" w:rsidRDefault="002F677A">
      <w:pPr>
        <w:pStyle w:val="CommentText"/>
      </w:pPr>
      <w:r>
        <w:rPr>
          <w:rStyle w:val="CommentReference"/>
        </w:rPr>
        <w:annotationRef/>
      </w:r>
      <w:r w:rsidRPr="2A81D5A6">
        <w:t>and why is this important?</w:t>
      </w:r>
    </w:p>
  </w:comment>
  <w:comment w:id="5" w:author="Julio César Iturra Sanhueza" w:date="2025-07-31T18:00:00Z" w:initials="JI">
    <w:p w14:paraId="050532ED" w14:textId="77777777" w:rsidR="001E4A8F" w:rsidRDefault="001E4A8F" w:rsidP="001E4A8F">
      <w:pPr>
        <w:pStyle w:val="CommentText"/>
        <w:jc w:val="left"/>
      </w:pPr>
      <w:r>
        <w:rPr>
          <w:rStyle w:val="CommentReference"/>
        </w:rPr>
        <w:annotationRef/>
      </w:r>
      <w:r>
        <w:t xml:space="preserve">[ combine this paragraph </w:t>
      </w:r>
    </w:p>
    <w:p w14:paraId="216D6F65" w14:textId="77777777" w:rsidR="001E4A8F" w:rsidRDefault="001E4A8F" w:rsidP="001E4A8F">
      <w:pPr>
        <w:pStyle w:val="CommentText"/>
        <w:jc w:val="left"/>
      </w:pPr>
      <w:r>
        <w:t>with the next one]</w:t>
      </w:r>
    </w:p>
  </w:comment>
  <w:comment w:id="6" w:author="Gastbenutzer" w:date="2025-09-15T17:16:00Z" w:initials="Ga">
    <w:p w14:paraId="4ADC1192" w14:textId="77777777" w:rsidR="00414971" w:rsidRDefault="00414971" w:rsidP="00414971">
      <w:pPr>
        <w:pStyle w:val="CommentText"/>
      </w:pPr>
      <w:r>
        <w:rPr>
          <w:rStyle w:val="CommentReference"/>
        </w:rPr>
        <w:annotationRef/>
      </w:r>
      <w:r w:rsidRPr="601FFAFD">
        <w:t xml:space="preserve">Maybe systematize and separate knowledge gaps in substantial and methodological issues. The general point here is as a narrative you want to make it clear to which research you speak and why. </w:t>
      </w:r>
    </w:p>
  </w:comment>
  <w:comment w:id="7" w:author="Gastbenutzer" w:date="2025-09-15T17:22:00Z" w:initials="Ga">
    <w:p w14:paraId="7FBF0401" w14:textId="13AEFA8E" w:rsidR="002F677A" w:rsidRDefault="002F677A">
      <w:pPr>
        <w:pStyle w:val="CommentText"/>
      </w:pPr>
      <w:r>
        <w:rPr>
          <w:rStyle w:val="CommentReference"/>
        </w:rPr>
        <w:annotationRef/>
      </w:r>
      <w:r w:rsidRPr="275E337F">
        <w:t>This is a double research gap in its own right - (1) filling the gap for latin american countries, (2) testing the supposed generalitzation  of research for Western countries.</w:t>
      </w:r>
    </w:p>
  </w:comment>
  <w:comment w:id="12" w:author="Gastbenutzer" w:date="2025-09-15T17:35:00Z" w:initials="Ga">
    <w:p w14:paraId="42BE63D7" w14:textId="77777777" w:rsidR="00746D0F" w:rsidRDefault="00746D0F" w:rsidP="00746D0F">
      <w:pPr>
        <w:pStyle w:val="CommentText"/>
      </w:pPr>
      <w:r>
        <w:rPr>
          <w:rStyle w:val="CommentReference"/>
        </w:rPr>
        <w:annotationRef/>
      </w:r>
      <w:r w:rsidRPr="7B547C88">
        <w:t>This usually comes at the beginning, or? Otherwise (a) I do not know whether i really need to read the article and (b) wether i want to read the article out of interest. The way it is now it speaks to the specialists in the field but if the editor or reviewers or readers are not you may undersell it!</w:t>
      </w:r>
    </w:p>
  </w:comment>
  <w:comment w:id="13" w:author="Gastbenutzer" w:date="2025-09-15T17:33:00Z" w:initials="Ga">
    <w:p w14:paraId="2CDE7A3E" w14:textId="3026C545" w:rsidR="002F677A" w:rsidRDefault="002F677A">
      <w:pPr>
        <w:pStyle w:val="CommentText"/>
      </w:pPr>
      <w:r>
        <w:rPr>
          <w:rStyle w:val="CommentReference"/>
        </w:rPr>
        <w:annotationRef/>
      </w:r>
      <w:r w:rsidRPr="7CCCAE03">
        <w:t>In all paragraphs you say what you do. That is confusing for the inept reader (such as myself). I would suggest to work systematically paragraph per paragraph with only a few points: (1) research question, importance of the topic, main concepts. (2) research gaps in current state of the art, (3) hypothesis, (4) chosen design and case selection which intuitively (as possible) connects to the gaps and hypothesis, (5) data and methods, (6) depending on the journal central findings, summary of the article.</w:t>
      </w:r>
    </w:p>
  </w:comment>
  <w:comment w:id="15" w:author="Julio César Iturra Sanhueza" w:date="2024-11-13T21:50:00Z" w:initials="JI">
    <w:p w14:paraId="65BA048F" w14:textId="360BF5E4" w:rsidR="00DB0401" w:rsidRPr="00D84938" w:rsidRDefault="00DB0401" w:rsidP="00DB0401">
      <w:pPr>
        <w:pStyle w:val="CommentText"/>
        <w:jc w:val="left"/>
      </w:pPr>
      <w:r w:rsidRPr="00D84938">
        <w:rPr>
          <w:rStyle w:val="CommentReference"/>
        </w:rPr>
        <w:annotationRef/>
      </w:r>
      <w:r w:rsidRPr="00D84938">
        <w:t>[Paragraph 1 cross-sectional evidence]</w:t>
      </w:r>
    </w:p>
  </w:comment>
  <w:comment w:id="18" w:author="Gastbenutzer" w:date="2025-09-15T17:36:00Z" w:initials="Ga">
    <w:p w14:paraId="11F8D5A5" w14:textId="10BF30F0" w:rsidR="002F677A" w:rsidRDefault="002F677A">
      <w:pPr>
        <w:pStyle w:val="CommentText"/>
      </w:pPr>
      <w:r>
        <w:rPr>
          <w:rStyle w:val="CommentReference"/>
        </w:rPr>
        <w:annotationRef/>
      </w:r>
      <w:r w:rsidRPr="1BA77540">
        <w:t>for all or only them?</w:t>
      </w:r>
    </w:p>
  </w:comment>
  <w:comment w:id="19" w:author="Julio César Iturra Sanhueza" w:date="2024-11-11T14:50:00Z" w:initials="JI">
    <w:p w14:paraId="2C4DD2CB" w14:textId="77777777" w:rsidR="00DB0401" w:rsidRPr="00D84938" w:rsidRDefault="00DB0401" w:rsidP="00DB0401">
      <w:pPr>
        <w:pStyle w:val="CommentText"/>
        <w:jc w:val="left"/>
      </w:pPr>
      <w:r w:rsidRPr="00D84938">
        <w:rPr>
          <w:rStyle w:val="CommentReference"/>
        </w:rPr>
        <w:annotationRef/>
      </w:r>
      <w:r w:rsidRPr="00D84938">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409C7E5A" w14:textId="77777777" w:rsidR="00DB0401" w:rsidRPr="00D84938" w:rsidRDefault="00DB0401" w:rsidP="00DB0401">
      <w:pPr>
        <w:pStyle w:val="CommentText"/>
        <w:jc w:val="left"/>
      </w:pPr>
      <w:r w:rsidRPr="00D84938">
        <w:t>"et such market-based provision provides no insurance against poverty—a fact that shores up support for a supplementary low-cost public scheme." (Busemeyer y Iversen, 2020, p. 673)</w:t>
      </w:r>
    </w:p>
  </w:comment>
  <w:comment w:id="20" w:author="Julio César Iturra Sanhueza" w:date="2024-11-13T21:49:00Z" w:initials="JI">
    <w:p w14:paraId="4EA81CE9" w14:textId="77777777" w:rsidR="00DB0401" w:rsidRPr="00D84938" w:rsidRDefault="00DB0401" w:rsidP="00DB0401">
      <w:pPr>
        <w:pStyle w:val="CommentText"/>
        <w:jc w:val="left"/>
      </w:pPr>
      <w:r w:rsidRPr="00D84938">
        <w:rPr>
          <w:rStyle w:val="CommentReference"/>
        </w:rPr>
        <w:annotationRef/>
      </w:r>
      <w:r w:rsidRPr="00D84938">
        <w:t xml:space="preserve">[Paragraph 2 longitudinal evidence] [Paragraph 2 longitudinal evidence] </w:t>
      </w:r>
    </w:p>
  </w:comment>
  <w:comment w:id="21" w:author="Gastbenutzer" w:date="2025-09-15T17:39:00Z" w:initials="Ga">
    <w:p w14:paraId="24CC351C" w14:textId="3414362E" w:rsidR="002F677A" w:rsidRDefault="002F677A">
      <w:pPr>
        <w:pStyle w:val="CommentText"/>
      </w:pPr>
      <w:r>
        <w:rPr>
          <w:rStyle w:val="CommentReference"/>
        </w:rPr>
        <w:annotationRef/>
      </w:r>
      <w:r w:rsidRPr="49037D5C">
        <w:t>I would say that what interests us is in fact between group differences but we can only test for hypothesis generated from these theories with data on individual change because of confounding, selection etc, or not?</w:t>
      </w:r>
    </w:p>
  </w:comment>
  <w:comment w:id="22" w:author="Gastbenutzer" w:date="2025-09-15T17:42:00Z" w:initials="Ga">
    <w:p w14:paraId="2FC1A4D1" w14:textId="16770F9E" w:rsidR="002F677A" w:rsidRDefault="002F677A">
      <w:pPr>
        <w:pStyle w:val="CommentText"/>
      </w:pPr>
      <w:r>
        <w:rPr>
          <w:rStyle w:val="CommentReference"/>
        </w:rPr>
        <w:annotationRef/>
      </w:r>
      <w:r w:rsidRPr="12CEBDAA">
        <w:t>This is not really an argument but rather something that must be demonstrated by the relevant literature, or? I mean i expect you as expert to have read this when you come to the argument so may be just say all 30 papers but X,Y,Z look at correlational evidence that may be conflating group and individual characteristics and hence being unable to test for the assumed causal relationship between A and B.</w:t>
      </w:r>
    </w:p>
    <w:p w14:paraId="0C57190C" w14:textId="43E1B3C2" w:rsidR="002F677A" w:rsidRDefault="002F677A">
      <w:pPr>
        <w:pStyle w:val="CommentText"/>
      </w:pPr>
    </w:p>
    <w:p w14:paraId="6A0A4FA2" w14:textId="7D7EDA6E" w:rsidR="002F677A" w:rsidRDefault="002F677A">
      <w:pPr>
        <w:pStyle w:val="CommentText"/>
      </w:pPr>
      <w:r w:rsidRPr="6278DAE2">
        <w:t>Of course, if you start about causation you may hit the hornets nest as the trade-off between causation and generalizability is for quants the same as for quals - so may be tread lightly here.</w:t>
      </w:r>
    </w:p>
  </w:comment>
  <w:comment w:id="23" w:author="Julio César Iturra Sanhueza" w:date="2024-12-05T11:15:00Z" w:initials="JI">
    <w:p w14:paraId="2269E4CC" w14:textId="77777777" w:rsidR="00DB0401" w:rsidRPr="00D84938" w:rsidRDefault="00DB0401" w:rsidP="00DB0401">
      <w:pPr>
        <w:pStyle w:val="CommentText"/>
        <w:jc w:val="left"/>
      </w:pPr>
      <w:r w:rsidRPr="00D84938">
        <w:rPr>
          <w:rStyle w:val="CommentReference"/>
        </w:rPr>
        <w:annotationRef/>
      </w:r>
      <w:r w:rsidRPr="00D84938">
        <w:t>"literature provides two types of theories that link class experiences to political attitudes, but we have not tested which of these is at work: some theories suggests that “making experiences” in a class socializes/acculturates people toward the values in that class while other theories suggest that “gaining experiences” in a class provides people with information about their long-term socio-economic position, allowing them to align their economic interests and economic values more closely." (Helgason y Rehm, 2024, p. 13)</w:t>
      </w:r>
    </w:p>
    <w:p w14:paraId="537B2AE5" w14:textId="77777777" w:rsidR="00DB0401" w:rsidRPr="00D84938" w:rsidRDefault="00DB0401" w:rsidP="00DB0401">
      <w:pPr>
        <w:pStyle w:val="CommentText"/>
        <w:jc w:val="left"/>
      </w:pPr>
      <w:r w:rsidRPr="00D84938">
        <w:t>"differences in preferences based on social mobility would lend further support for a (re)socialization effect of class" (Ares, 2020, p. 11)</w:t>
      </w:r>
    </w:p>
    <w:p w14:paraId="3729634A" w14:textId="77777777" w:rsidR="00DB0401" w:rsidRPr="00D84938" w:rsidRDefault="00DB0401" w:rsidP="00DB0401">
      <w:pPr>
        <w:pStyle w:val="CommentText"/>
        <w:jc w:val="left"/>
      </w:pPr>
      <w:r w:rsidRPr="00D84938">
        <w:t>"Because of the changes that class mobility entails—such as the economic resources and risk associated with the new class location, the kind of skills at use in the new work sphere, as well as the networks and interactions established around it—I expect mobile respondents to adapt their economic preferences in line with their class of destination (i.e. the one they are entering)" (Ares, 2020, p. 11)</w:t>
      </w:r>
    </w:p>
    <w:p w14:paraId="49D2EE64" w14:textId="77777777" w:rsidR="00DB0401" w:rsidRPr="00D84938" w:rsidRDefault="00DB0401" w:rsidP="00DB0401">
      <w:pPr>
        <w:pStyle w:val="CommentText"/>
        <w:jc w:val="left"/>
      </w:pPr>
      <w:r w:rsidRPr="00D84938">
        <w:t>"Mobile individuals are likely to retain contact and exposure to the networks and culture of their class of origin while, simultaneously, being exposed to the experiences and interactions established in the new class. Hence, networks and values represent a source of stability for preferences (Weakliem, 1992)." (Ares, 2020, p. 12)</w:t>
      </w:r>
    </w:p>
  </w:comment>
  <w:comment w:id="24" w:author="Julio César Iturra Sanhueza" w:date="2024-11-18T10:59:00Z" w:initials="JI">
    <w:p w14:paraId="3C104A5F" w14:textId="77777777" w:rsidR="00DB0401" w:rsidRPr="00D84938" w:rsidRDefault="00DB0401" w:rsidP="00DB0401">
      <w:pPr>
        <w:pStyle w:val="CommentText"/>
        <w:jc w:val="left"/>
      </w:pPr>
      <w:r w:rsidRPr="00D84938">
        <w:rPr>
          <w:rStyle w:val="CommentReference"/>
        </w:rPr>
        <w:annotationRef/>
      </w:r>
      <w:r w:rsidRPr="00D84938">
        <w:t>This is in line with Paskov (Europe) and Lee (US). Also, Edlund (2003)</w:t>
      </w:r>
    </w:p>
  </w:comment>
  <w:comment w:id="27" w:author="Gastbenutzer" w:date="2025-09-15T17:50:00Z" w:initials="Ga">
    <w:p w14:paraId="663C2462" w14:textId="05607793" w:rsidR="002F677A" w:rsidRDefault="002F677A">
      <w:pPr>
        <w:pStyle w:val="CommentText"/>
      </w:pPr>
      <w:r>
        <w:rPr>
          <w:rStyle w:val="CommentReference"/>
        </w:rPr>
        <w:annotationRef/>
      </w:r>
      <w:r w:rsidRPr="25D5741F">
        <w:t>I also use a lot of such constructions. They are bad replacements for substantial interconnections in the sense. This must intuitively flow from sentence to sentence as not to ask how does this content, statement, interpretation connect with the next or the one before.</w:t>
      </w:r>
    </w:p>
  </w:comment>
  <w:comment w:id="30" w:author="Julio César Iturra Sanhueza" w:date="2025-04-03T15:49:00Z" w:initials="JS">
    <w:p w14:paraId="5801E265" w14:textId="77777777" w:rsidR="00DB0401" w:rsidRDefault="00DB0401" w:rsidP="00DB0401">
      <w:pPr>
        <w:pStyle w:val="CommentText"/>
      </w:pPr>
      <w:r>
        <w:rPr>
          <w:rStyle w:val="CommentReference"/>
        </w:rPr>
        <w:annotationRef/>
      </w:r>
      <w:r w:rsidRPr="74BBA86C">
        <w:t>"Undoubtedly referential comparisons are much more constrained by local settings and persons' comparisons of fairness must reside primarily within the organizations and social networks they inhabit" (Shepelak &amp;Ailwin, 1986)</w:t>
      </w:r>
    </w:p>
  </w:comment>
  <w:comment w:id="31" w:author="Gastbenutzer" w:date="2025-09-15T17:54:00Z" w:initials="Ga">
    <w:p w14:paraId="129F270F" w14:textId="6AB324C5" w:rsidR="002F677A" w:rsidRDefault="002F677A">
      <w:pPr>
        <w:pStyle w:val="CommentText"/>
      </w:pPr>
      <w:r>
        <w:rPr>
          <w:rStyle w:val="CommentReference"/>
        </w:rPr>
        <w:annotationRef/>
      </w:r>
      <w:r w:rsidRPr="76C309E5">
        <w:t>Isn't the argument that abstract ideals are generalizations of concrete realities? why position the one against the other?</w:t>
      </w:r>
    </w:p>
  </w:comment>
  <w:comment w:id="32" w:author="Iturra, Julio" w:date="2025-10-01T11:48:00Z" w:initials="JI">
    <w:p w14:paraId="6FC53DEE" w14:textId="77777777" w:rsidR="001F40A0" w:rsidRDefault="001F40A0" w:rsidP="001F40A0">
      <w:pPr>
        <w:pStyle w:val="CommentText"/>
        <w:jc w:val="left"/>
      </w:pPr>
      <w:r>
        <w:rPr>
          <w:rStyle w:val="CommentReference"/>
        </w:rPr>
        <w:annotationRef/>
      </w:r>
      <w:r>
        <w:t xml:space="preserve">True, the mechanism suggests that concrete interactions shape perceived reality (generalization) and those nurture distributive justice principles </w:t>
      </w:r>
    </w:p>
  </w:comment>
  <w:comment w:id="33" w:author="Julio César Iturra Sanhueza" w:date="2025-07-31T18:28:00Z" w:initials="JI">
    <w:p w14:paraId="508469ED" w14:textId="2AC875C8" w:rsidR="00E219DC" w:rsidRDefault="00E219DC" w:rsidP="00E219DC">
      <w:pPr>
        <w:pStyle w:val="CommentText"/>
        <w:jc w:val="left"/>
      </w:pPr>
      <w:r>
        <w:rPr>
          <w:rStyle w:val="CommentReference"/>
        </w:rPr>
        <w:annotationRef/>
      </w:r>
      <w:r>
        <w:rPr>
          <w:lang w:val="es-CL"/>
        </w:rPr>
        <w:t>Here Paper Plaza, et al NSUM</w:t>
      </w:r>
    </w:p>
  </w:comment>
  <w:comment w:id="34" w:author="Iturra, Julio" w:date="2025-03-26T11:39:00Z" w:initials="JI">
    <w:p w14:paraId="5B572C42" w14:textId="7826BCCF" w:rsidR="00DB0401" w:rsidRDefault="00DB0401" w:rsidP="00DB0401">
      <w:pPr>
        <w:pStyle w:val="CommentText"/>
        <w:jc w:val="left"/>
      </w:pPr>
      <w:r>
        <w:rPr>
          <w:rStyle w:val="CommentReference"/>
        </w:rPr>
        <w:annotationRef/>
      </w:r>
      <w:r>
        <w:t>Folliwing (Christensen et al., 2024, p. 1425), being exposed at one moment in time implies comparing an outcome in terms of low or high levels of diversity.  By contrast, being increasingly exposed to diverse social settings implies comparing an outcome over time according to different levels of exposure.</w:t>
      </w:r>
    </w:p>
  </w:comment>
  <w:comment w:id="36" w:author="Gastbenutzer" w:date="2025-09-15T18:00:00Z" w:initials="Ga">
    <w:p w14:paraId="780BBFD2" w14:textId="7EB2E8A9" w:rsidR="002F677A" w:rsidRDefault="002F677A">
      <w:pPr>
        <w:pStyle w:val="CommentText"/>
      </w:pPr>
      <w:r>
        <w:rPr>
          <w:rStyle w:val="CommentReference"/>
        </w:rPr>
        <w:annotationRef/>
      </w:r>
      <w:r w:rsidRPr="5A139193">
        <w:t>Suggestion: reduce the number of different terms for the potentially same thing: socioeconomic diverse aquaintances, socioeconomic composition of sociability. I go by therule that the less poetic and the more clearer the better for (most of your) readers (and also less beuautiful and more boring but in the end i read a paper, i want to concentrate on the content and not invest energy on the language and/or terminology)</w:t>
      </w:r>
    </w:p>
    <w:p w14:paraId="143B6D0D" w14:textId="08EF21E1" w:rsidR="002F677A" w:rsidRDefault="002F677A">
      <w:pPr>
        <w:pStyle w:val="CommentText"/>
      </w:pPr>
    </w:p>
  </w:comment>
  <w:comment w:id="63" w:author="Gastbenutzer" w:date="2025-09-15T18:06:00Z" w:initials="Ga">
    <w:p w14:paraId="0B73C6D3" w14:textId="6C1CD0F6" w:rsidR="002F677A" w:rsidRDefault="002F677A">
      <w:pPr>
        <w:pStyle w:val="CommentText"/>
      </w:pPr>
      <w:r>
        <w:rPr>
          <w:rStyle w:val="CommentReference"/>
        </w:rPr>
        <w:annotationRef/>
      </w:r>
      <w:r w:rsidRPr="28670D81">
        <w:t>Why is that?</w:t>
      </w:r>
    </w:p>
  </w:comment>
  <w:comment w:id="72" w:author="Gastbenutzer" w:date="2025-09-15T18:08:00Z" w:initials="Ga">
    <w:p w14:paraId="1957226C" w14:textId="78337E30" w:rsidR="002F677A" w:rsidRDefault="002F677A">
      <w:pPr>
        <w:pStyle w:val="CommentText"/>
      </w:pPr>
      <w:r>
        <w:rPr>
          <w:rStyle w:val="CommentReference"/>
        </w:rPr>
        <w:annotationRef/>
      </w:r>
      <w:r w:rsidRPr="5DA78A0D">
        <w:t>I really think that the theoretic body is much too full to only lead to this hypothesis. I mean there is so much in there and it is highly interesting but if you want to test this hypothesis, i would suggest to really strreamline it and boil it down to the really only explain how H1 works and why it might be wrong (that is what could theretically explain rejecting H1 given the data)</w:t>
      </w:r>
    </w:p>
  </w:comment>
  <w:comment w:id="76" w:author="Julio César Iturra Sanhueza" w:date="2024-10-20T15:14:00Z" w:initials="">
    <w:p w14:paraId="15237464" w14:textId="2EF0CB74" w:rsidR="002632A2" w:rsidRPr="00D84938" w:rsidRDefault="00606669">
      <w:pPr>
        <w:widowControl w:val="0"/>
        <w:pBdr>
          <w:top w:val="nil"/>
          <w:left w:val="nil"/>
          <w:bottom w:val="nil"/>
          <w:right w:val="nil"/>
          <w:between w:val="nil"/>
        </w:pBdr>
        <w:spacing w:before="0" w:after="0"/>
        <w:jc w:val="left"/>
        <w:rPr>
          <w:color w:val="000000"/>
          <w:sz w:val="22"/>
          <w:szCs w:val="22"/>
        </w:rPr>
      </w:pPr>
      <w:r w:rsidRPr="00D84938">
        <w:rPr>
          <w:color w:val="000000"/>
          <w:sz w:val="22"/>
          <w:szCs w:val="22"/>
        </w:rPr>
        <w:t>https://strengejacke.github.io/mixed-models-snippets/random-effects-within-between-effects-model.html</w:t>
      </w:r>
    </w:p>
  </w:comment>
  <w:comment w:id="78" w:author="Iturra, Julio" w:date="2024-11-12T14:22:00Z" w:initials="JI">
    <w:p w14:paraId="1B85231A" w14:textId="77777777" w:rsidR="00CA6EC0" w:rsidRPr="00D84938" w:rsidRDefault="00CA6EC0" w:rsidP="00CA6EC0">
      <w:pPr>
        <w:pStyle w:val="CommentText"/>
        <w:jc w:val="left"/>
      </w:pPr>
      <w:r w:rsidRPr="00D84938">
        <w:rPr>
          <w:rStyle w:val="CommentReference"/>
        </w:rPr>
        <w:annotationRef/>
      </w:r>
      <w:r w:rsidRPr="00D84938">
        <w:t xml:space="preserve">The last wave of the ELSOC will be available in the following months, therefore I expect to be able to use it in the paper. </w:t>
      </w:r>
    </w:p>
  </w:comment>
  <w:comment w:id="79" w:author="Gastbenutzer" w:date="2025-09-15T18:10:00Z" w:initials="Ga">
    <w:p w14:paraId="1F430510" w14:textId="7507DC57" w:rsidR="002F677A" w:rsidRDefault="002F677A">
      <w:pPr>
        <w:pStyle w:val="CommentText"/>
      </w:pPr>
      <w:r>
        <w:rPr>
          <w:rStyle w:val="CommentReference"/>
        </w:rPr>
        <w:annotationRef/>
      </w:r>
      <w:r w:rsidRPr="3E379932">
        <w:t>Do you use weights? if not why given this complex sampling strategy. Good reasons to do or don't!</w:t>
      </w:r>
    </w:p>
  </w:comment>
  <w:comment w:id="80" w:author="Gastbenutzer" w:date="2025-09-15T18:10:00Z" w:initials="Ga">
    <w:p w14:paraId="7C29F9D4" w14:textId="1F5A5A4E" w:rsidR="002F677A" w:rsidRDefault="002F677A">
      <w:pPr>
        <w:pStyle w:val="CommentText"/>
      </w:pPr>
      <w:r>
        <w:rPr>
          <w:rStyle w:val="CommentReference"/>
        </w:rPr>
        <w:annotationRef/>
      </w:r>
      <w:r w:rsidRPr="4497AD18">
        <w:t>Besides showing panel attrittion also argue what this could mean for sample composition and generalization. Also prepare an appendix using multiple imputation instead of listwise deletion if possible with your methods or argue why you prefer listwise deletion.</w:t>
      </w:r>
    </w:p>
  </w:comment>
  <w:comment w:id="82" w:author="Julio César Iturra Sanhueza" w:date="2024-11-25T15:02:00Z" w:initials="JI">
    <w:p w14:paraId="7C28739A" w14:textId="70C013FF" w:rsidR="008D0936" w:rsidRPr="00D84938" w:rsidRDefault="008D0936" w:rsidP="008D0936">
      <w:pPr>
        <w:pStyle w:val="NormalWeb"/>
        <w:rPr>
          <w:lang w:val="en-US"/>
        </w:rPr>
      </w:pPr>
      <w:r w:rsidRPr="00D84938">
        <w:rPr>
          <w:rStyle w:val="CommentReference"/>
          <w:lang w:val="en-US"/>
        </w:rPr>
        <w:annotationRef/>
      </w:r>
      <w:r w:rsidRPr="00D84938">
        <w:rPr>
          <w:rStyle w:val="highlight"/>
          <w:lang w:val="en-US"/>
        </w:rPr>
        <w:t>"Since income is a post-treatment variable – it results from class mobility – we argue that it should not be included in the main specifications."</w:t>
      </w:r>
      <w:r w:rsidRPr="00D84938">
        <w:rPr>
          <w:lang w:val="en-US"/>
        </w:rPr>
        <w:t xml:space="preserve">  </w:t>
      </w:r>
    </w:p>
  </w:comment>
  <w:comment w:id="83" w:author="Iturra, Julio" w:date="2024-11-26T16:46:00Z" w:initials="JI">
    <w:p w14:paraId="60F4DED7" w14:textId="77777777" w:rsidR="00B849BF" w:rsidRPr="00D84938" w:rsidRDefault="00B849BF" w:rsidP="00B849BF">
      <w:pPr>
        <w:pStyle w:val="CommentText"/>
        <w:jc w:val="left"/>
      </w:pPr>
      <w:r w:rsidRPr="00D84938">
        <w:rPr>
          <w:rStyle w:val="CommentReference"/>
        </w:rPr>
        <w:annotationRef/>
      </w:r>
      <w:r w:rsidRPr="00D84938">
        <w:t>“I do not include additional variables as controls to avoid including bad controls (i.e. mediators in the association between class mobility and preferences) (Angrist &amp; Pischke, 2009).” (Ares, 2020, p. 20)</w:t>
      </w:r>
    </w:p>
  </w:comment>
  <w:comment w:id="84" w:author="Gastbenutzer" w:date="2025-09-15T18:13:00Z" w:initials="Ga">
    <w:p w14:paraId="1C86A84B" w14:textId="3971D0C2" w:rsidR="002F677A" w:rsidRDefault="002F677A">
      <w:pPr>
        <w:pStyle w:val="CommentText"/>
      </w:pPr>
      <w:r>
        <w:rPr>
          <w:rStyle w:val="CommentReference"/>
        </w:rPr>
        <w:annotationRef/>
      </w:r>
      <w:r w:rsidRPr="6B8B4B0D">
        <w:t>Also ISEI and income is not totally independent. But why is income post-treatment and ISEI not? drive the point here home with the argument spelled out.</w:t>
      </w:r>
    </w:p>
  </w:comment>
  <w:comment w:id="85" w:author="Gastbenutzer" w:date="2025-09-15T18:14:00Z" w:initials="Ga">
    <w:p w14:paraId="64DC8C41" w14:textId="032653D2" w:rsidR="002F677A" w:rsidRDefault="002F677A">
      <w:pPr>
        <w:pStyle w:val="CommentText"/>
      </w:pPr>
      <w:r>
        <w:rPr>
          <w:rStyle w:val="CommentReference"/>
        </w:rPr>
        <w:annotationRef/>
      </w:r>
      <w:r w:rsidRPr="02815C3D">
        <w:t>How? Theoretically or in your sample?</w:t>
      </w:r>
    </w:p>
  </w:comment>
  <w:comment w:id="86" w:author="Gastbenutzer" w:date="2025-09-16T09:59:00Z" w:initials="Ga">
    <w:p w14:paraId="03222F98" w14:textId="0DB0F963" w:rsidR="002F677A" w:rsidRDefault="002F677A">
      <w:pPr>
        <w:pStyle w:val="CommentText"/>
      </w:pPr>
      <w:r>
        <w:rPr>
          <w:rStyle w:val="CommentReference"/>
        </w:rPr>
        <w:annotationRef/>
      </w:r>
      <w:r w:rsidRPr="7E70336C">
        <w:t>What do you do with those in education or training? Delete or assign if possible the ISEI code of the respective training industry/craft?</w:t>
      </w:r>
    </w:p>
  </w:comment>
  <w:comment w:id="87" w:author="Julio César Iturra Sanhueza" w:date="2024-12-11T12:06:00Z" w:initials="JI">
    <w:p w14:paraId="10CA498B" w14:textId="77777777" w:rsidR="00E047B8" w:rsidRDefault="00E047B8" w:rsidP="00E047B8">
      <w:pPr>
        <w:pStyle w:val="CommentText"/>
        <w:jc w:val="left"/>
      </w:pPr>
      <w:r w:rsidRPr="00D84938">
        <w:rPr>
          <w:rStyle w:val="CommentReference"/>
        </w:rPr>
        <w:annotationRef/>
      </w:r>
      <w:r w:rsidRPr="00D84938">
        <w:t xml:space="preserve">In appendix, table with ISEI scores (citations) and the factor analysis </w:t>
      </w:r>
    </w:p>
  </w:comment>
  <w:comment w:id="88" w:author="Gastbenutzer" w:date="2025-09-16T09:50:00Z" w:initials="Ga">
    <w:p w14:paraId="4C0EB072" w14:textId="3F7C357C" w:rsidR="002F677A" w:rsidRDefault="002F677A">
      <w:pPr>
        <w:pStyle w:val="CommentText"/>
      </w:pPr>
      <w:r>
        <w:rPr>
          <w:rStyle w:val="CommentReference"/>
        </w:rPr>
        <w:annotationRef/>
      </w:r>
      <w:r w:rsidRPr="422945AD">
        <w:t>I would sugest you write only what you do and consider potential problems of operationalization heads-on with the usual disclaimer this is the best to do with the data and if really necessary add a section to the discussion with possible problems of your approach, data, etc. and propositions how they can be addressed in future data collection efforts.</w:t>
      </w:r>
    </w:p>
  </w:comment>
  <w:comment w:id="91" w:author="Gastbenutzer" w:date="2025-09-16T09:54:00Z" w:initials="Ga">
    <w:p w14:paraId="394591D0" w14:textId="59C0DD32" w:rsidR="002F677A" w:rsidRDefault="002F677A">
      <w:pPr>
        <w:pStyle w:val="CommentText"/>
      </w:pPr>
      <w:r>
        <w:rPr>
          <w:rStyle w:val="CommentReference"/>
        </w:rPr>
        <w:annotationRef/>
      </w:r>
      <w:r w:rsidRPr="4CFFC658">
        <w:t>maybe more information here? This is your focal variable.</w:t>
      </w:r>
    </w:p>
  </w:comment>
  <w:comment w:id="93" w:author="Gastbenutzer" w:date="2025-09-16T09:53:00Z" w:initials="Ga">
    <w:p w14:paraId="3C8CACCD" w14:textId="253F47D7" w:rsidR="002F677A" w:rsidRDefault="002F677A">
      <w:pPr>
        <w:pStyle w:val="CommentText"/>
      </w:pPr>
      <w:r>
        <w:rPr>
          <w:rStyle w:val="CommentReference"/>
        </w:rPr>
        <w:annotationRef/>
      </w:r>
      <w:r w:rsidRPr="3BB2D617">
        <w:t>how exactly? Maybe in footnote 1? I couldn't find it.</w:t>
      </w:r>
    </w:p>
  </w:comment>
  <w:comment w:id="94" w:author="Gastbenutzer" w:date="2025-09-16T09:56:00Z" w:initials="Ga">
    <w:p w14:paraId="0F6422D1" w14:textId="6362E55A" w:rsidR="002F677A" w:rsidRDefault="002F677A">
      <w:pPr>
        <w:pStyle w:val="CommentText"/>
      </w:pPr>
      <w:r>
        <w:rPr>
          <w:rStyle w:val="CommentReference"/>
        </w:rPr>
        <w:annotationRef/>
      </w:r>
      <w:r w:rsidRPr="0FE290F4">
        <w:t>Is it the same if the aquaintances occupations are spread out over the whole range of ISEI or have similar number of aquaintances occupations near to individual occupation? I remeber that i didn't undertsand that also in Rabat.</w:t>
      </w:r>
    </w:p>
  </w:comment>
  <w:comment w:id="95" w:author="Gastbenutzer" w:date="2025-10-14T13:31:00Z" w:initials="Ga">
    <w:p w14:paraId="2051473F" w14:textId="5F587374" w:rsidR="0078656D" w:rsidRDefault="0078656D">
      <w:pPr>
        <w:pStyle w:val="CommentText"/>
      </w:pPr>
      <w:r>
        <w:rPr>
          <w:rStyle w:val="CommentReference"/>
        </w:rPr>
        <w:annotationRef/>
      </w:r>
      <w:r w:rsidRPr="669AC76D">
        <w:t xml:space="preserve">How is this created? Did you z-standardise the two measures and that used the mean? </w:t>
      </w:r>
    </w:p>
  </w:comment>
  <w:comment w:id="98" w:author="Gastbenutzer" w:date="2025-09-16T09:57:00Z" w:initials="Ga">
    <w:p w14:paraId="6D63D3E6" w14:textId="4792F639" w:rsidR="002F677A" w:rsidRDefault="002F677A">
      <w:pPr>
        <w:pStyle w:val="CommentText"/>
      </w:pPr>
      <w:r>
        <w:rPr>
          <w:rStyle w:val="CommentReference"/>
        </w:rPr>
        <w:annotationRef/>
      </w:r>
      <w:r w:rsidRPr="2759A439">
        <w:t>using a quadratic term is one type of non-linear relationship. I prefer in these cases to explicitly argue why this type and not others.</w:t>
      </w:r>
    </w:p>
  </w:comment>
  <w:comment w:id="99" w:author="Gastbenutzer" w:date="2025-10-14T13:32:00Z" w:initials="Ga">
    <w:p w14:paraId="4E4DE04A" w14:textId="63365CF7" w:rsidR="0078656D" w:rsidRDefault="0078656D">
      <w:pPr>
        <w:pStyle w:val="CommentText"/>
      </w:pPr>
      <w:r>
        <w:rPr>
          <w:rStyle w:val="CommentReference"/>
        </w:rPr>
        <w:annotationRef/>
      </w:r>
      <w:r w:rsidRPr="220F73B0">
        <w:t>I think this is too much (see below)</w:t>
      </w:r>
    </w:p>
  </w:comment>
  <w:comment w:id="212" w:author="Gastbenutzer" w:date="2025-09-16T10:08:00Z" w:initials="Ga">
    <w:p w14:paraId="37E85782" w14:textId="1225BB59" w:rsidR="002F677A" w:rsidRDefault="002F677A">
      <w:pPr>
        <w:pStyle w:val="CommentText"/>
      </w:pPr>
      <w:r>
        <w:rPr>
          <w:rStyle w:val="CommentReference"/>
        </w:rPr>
        <w:annotationRef/>
      </w:r>
      <w:r w:rsidRPr="1CB856EE">
        <w:t>Is it compared to being previously in intermediate status occupations or compared to staying in intermediate status positions. That is what i ask myself always in these models. You moddled:</w:t>
      </w:r>
    </w:p>
    <w:p w14:paraId="3ED291D1" w14:textId="32714943" w:rsidR="002F677A" w:rsidRDefault="002F677A">
      <w:pPr>
        <w:pStyle w:val="CommentText"/>
      </w:pPr>
    </w:p>
    <w:p w14:paraId="3A0DB2AE" w14:textId="7A4C9BB3" w:rsidR="002F677A" w:rsidRDefault="002F677A">
      <w:pPr>
        <w:pStyle w:val="CommentText"/>
      </w:pPr>
      <w:r w:rsidRPr="3DB2E53A">
        <w:t>intermediate -&gt; high</w:t>
      </w:r>
    </w:p>
    <w:p w14:paraId="6DA039DF" w14:textId="2290CE27" w:rsidR="002F677A" w:rsidRDefault="002F677A">
      <w:pPr>
        <w:pStyle w:val="CommentText"/>
      </w:pPr>
      <w:r w:rsidRPr="5E9993FB">
        <w:t>intermediate -&gt; low</w:t>
      </w:r>
    </w:p>
    <w:p w14:paraId="41C281AE" w14:textId="6B4E0AE1" w:rsidR="002F677A" w:rsidRDefault="002F677A">
      <w:pPr>
        <w:pStyle w:val="CommentText"/>
      </w:pPr>
      <w:r w:rsidRPr="5EC5ED6B">
        <w:t>intermediate -&gt; NEET</w:t>
      </w:r>
    </w:p>
    <w:p w14:paraId="07CA851A" w14:textId="1AA6596A" w:rsidR="002F677A" w:rsidRDefault="002F677A">
      <w:pPr>
        <w:pStyle w:val="CommentText"/>
      </w:pPr>
    </w:p>
    <w:p w14:paraId="43BF39EB" w14:textId="769E6CDD" w:rsidR="002F677A" w:rsidRDefault="002F677A">
      <w:pPr>
        <w:pStyle w:val="CommentText"/>
      </w:pPr>
      <w:r w:rsidRPr="52BE4DD9">
        <w:t>What about:</w:t>
      </w:r>
    </w:p>
    <w:p w14:paraId="56822EFB" w14:textId="29D06B51" w:rsidR="002F677A" w:rsidRDefault="002F677A">
      <w:pPr>
        <w:pStyle w:val="CommentText"/>
      </w:pPr>
    </w:p>
    <w:p w14:paraId="77D82132" w14:textId="01AF5AB9" w:rsidR="002F677A" w:rsidRDefault="002F677A">
      <w:pPr>
        <w:pStyle w:val="CommentText"/>
      </w:pPr>
      <w:r w:rsidRPr="236D4A6E">
        <w:t>Intermediate -&gt; intermediate (i think this is the reference or not?</w:t>
      </w:r>
    </w:p>
    <w:p w14:paraId="0D3F37E8" w14:textId="4DC748FB" w:rsidR="002F677A" w:rsidRDefault="002F677A">
      <w:pPr>
        <w:pStyle w:val="CommentText"/>
      </w:pPr>
    </w:p>
    <w:p w14:paraId="0C6C98F7" w14:textId="5CB7A453" w:rsidR="002F677A" w:rsidRDefault="002F677A">
      <w:pPr>
        <w:pStyle w:val="CommentText"/>
      </w:pPr>
      <w:r w:rsidRPr="31DC86DE">
        <w:t>High -&gt; intermediate</w:t>
      </w:r>
    </w:p>
    <w:p w14:paraId="3A74BE71" w14:textId="733706BF" w:rsidR="002F677A" w:rsidRDefault="002F677A">
      <w:pPr>
        <w:pStyle w:val="CommentText"/>
      </w:pPr>
      <w:r w:rsidRPr="06E15BA6">
        <w:t>Low -&gt; intermediate</w:t>
      </w:r>
    </w:p>
    <w:p w14:paraId="37B6177B" w14:textId="4AE44ACE" w:rsidR="002F677A" w:rsidRDefault="002F677A">
      <w:pPr>
        <w:pStyle w:val="CommentText"/>
      </w:pPr>
      <w:r w:rsidRPr="4362E32E">
        <w:t>NEET -&gt; intermediate</w:t>
      </w:r>
    </w:p>
    <w:p w14:paraId="69249706" w14:textId="577D90A0" w:rsidR="002F677A" w:rsidRDefault="002F677A">
      <w:pPr>
        <w:pStyle w:val="CommentText"/>
      </w:pPr>
    </w:p>
    <w:p w14:paraId="57345690" w14:textId="4CA09F1E" w:rsidR="002F677A" w:rsidRDefault="002F677A">
      <w:pPr>
        <w:pStyle w:val="CommentText"/>
      </w:pPr>
      <w:r w:rsidRPr="7FA802FC">
        <w:t>Aren't these within the shown effects and thus the interpretation as one-directional is somewhat misleading? Or are these categories within the reference and thus reduce its utility as clear cut reference? I think i am too dumb to understand but maybe you can shed light here!</w:t>
      </w:r>
    </w:p>
    <w:p w14:paraId="23870FA6" w14:textId="00529558" w:rsidR="002F677A" w:rsidRDefault="002F677A">
      <w:pPr>
        <w:pStyle w:val="CommentText"/>
      </w:pPr>
    </w:p>
  </w:comment>
  <w:comment w:id="213" w:author="Gastbenutzer" w:date="2025-09-16T10:08:00Z" w:initials="Ga">
    <w:p w14:paraId="4F5803ED" w14:textId="5C5D0111" w:rsidR="002F677A" w:rsidRDefault="002F677A">
      <w:pPr>
        <w:pStyle w:val="CommentText"/>
      </w:pPr>
      <w:r>
        <w:rPr>
          <w:rStyle w:val="CommentReference"/>
        </w:rPr>
        <w:annotationRef/>
      </w:r>
      <w:r w:rsidRPr="488C60B9">
        <w:t>Or does you sample only consists of people starting from an intermediate position? I do not hink so but the report of the results suggest that a bit.</w:t>
      </w:r>
    </w:p>
  </w:comment>
  <w:comment w:id="214" w:author="Gastbenutzer" w:date="2025-10-14T12:41:00Z" w:initials="Ga">
    <w:p w14:paraId="0730B5E4" w14:textId="62D82B40" w:rsidR="0078656D" w:rsidRDefault="0078656D">
      <w:pPr>
        <w:pStyle w:val="CommentText"/>
      </w:pPr>
      <w:r>
        <w:rPr>
          <w:rStyle w:val="CommentReference"/>
        </w:rPr>
        <w:annotationRef/>
      </w:r>
      <w:r w:rsidRPr="1273C4B2">
        <w:t>Oh yes, understanding these effects is very difficult! I would suggest treating ISEI here as a cont. variable, so what you want to see is whether there is an effect if people move up or down the ladder. This is imperfect as well, but better to understand.</w:t>
      </w:r>
    </w:p>
  </w:comment>
  <w:comment w:id="216" w:author="Gastbenutzer" w:date="2025-09-16T10:00:00Z" w:initials="Ga">
    <w:p w14:paraId="46D2BE22" w14:textId="0CC796ED" w:rsidR="002F677A" w:rsidRDefault="002F677A">
      <w:pPr>
        <w:pStyle w:val="CommentText"/>
      </w:pPr>
      <w:r>
        <w:rPr>
          <w:rStyle w:val="CommentReference"/>
        </w:rPr>
        <w:annotationRef/>
      </w:r>
      <w:r w:rsidRPr="1147AEBA">
        <w:t>leaving the labor market, or?</w:t>
      </w:r>
    </w:p>
  </w:comment>
  <w:comment w:id="218" w:author="Gastbenutzer" w:date="2025-10-14T12:35:00Z" w:initials="Ga">
    <w:p w14:paraId="651428BF" w14:textId="3AB74CF1" w:rsidR="0078656D" w:rsidRDefault="0078656D">
      <w:pPr>
        <w:pStyle w:val="CommentText"/>
      </w:pPr>
      <w:r>
        <w:rPr>
          <w:rStyle w:val="CommentReference"/>
        </w:rPr>
        <w:annotationRef/>
      </w:r>
      <w:r w:rsidRPr="06B55BCB">
        <w:t>there is no contrast here, moving either up or down decreses support. But this might be due to the specifications (see below)</w:t>
      </w:r>
    </w:p>
  </w:comment>
  <w:comment w:id="220" w:author="Gastbenutzer" w:date="2025-09-16T10:10:00Z" w:initials="Ga">
    <w:p w14:paraId="69EC71EC" w14:textId="18A05AFB" w:rsidR="002F677A" w:rsidRDefault="002F677A">
      <w:pPr>
        <w:pStyle w:val="CommentText"/>
      </w:pPr>
      <w:r>
        <w:rPr>
          <w:rStyle w:val="CommentReference"/>
        </w:rPr>
        <w:annotationRef/>
      </w:r>
      <w:r w:rsidRPr="42418112">
        <w:t>A very wise person once suggested to me to only concentrate in the results section on summarizing the results. The interpretation should come afterwards and be clearly set apart. Maybe that is a style issue but i found it convincing for the presentational purposes!</w:t>
      </w:r>
    </w:p>
  </w:comment>
  <w:comment w:id="235" w:author="Gastbenutzer" w:date="2025-09-16T10:04:00Z" w:initials="Ga">
    <w:p w14:paraId="797BF6AA" w14:textId="510195BE" w:rsidR="002F677A" w:rsidRDefault="002F677A">
      <w:pPr>
        <w:pStyle w:val="CommentText"/>
      </w:pPr>
      <w:r>
        <w:rPr>
          <w:rStyle w:val="CommentReference"/>
        </w:rPr>
        <w:annotationRef/>
      </w:r>
      <w:r w:rsidRPr="4561DAFC">
        <w:t>Wieredly, the direction whether up or down doesn't seem to matter. Also is the effect associated with from intermediate to high not the average effect of intermediate to high and high to intermediate? Respectively with low?</w:t>
      </w:r>
    </w:p>
  </w:comment>
  <w:comment w:id="236" w:author="Gastbenutzer" w:date="2025-10-14T12:44:00Z" w:initials="Ga">
    <w:p w14:paraId="03CE00B3" w14:textId="3C4EDC7E" w:rsidR="0078656D" w:rsidRDefault="0078656D">
      <w:pPr>
        <w:pStyle w:val="CommentText"/>
      </w:pPr>
      <w:r>
        <w:rPr>
          <w:rStyle w:val="CommentReference"/>
        </w:rPr>
        <w:annotationRef/>
      </w:r>
      <w:r w:rsidRPr="65192B62">
        <w:t>See above! Indeed confusing!</w:t>
      </w:r>
    </w:p>
  </w:comment>
  <w:comment w:id="237" w:author="Gastbenutzer" w:date="2025-09-16T10:22:00Z" w:initials="Ga">
    <w:p w14:paraId="4A8CE2B5" w14:textId="07D6297A" w:rsidR="002F677A" w:rsidRDefault="002F677A">
      <w:pPr>
        <w:pStyle w:val="CommentText"/>
      </w:pPr>
      <w:r>
        <w:rPr>
          <w:rStyle w:val="CommentReference"/>
        </w:rPr>
        <w:annotationRef/>
      </w:r>
      <w:r w:rsidRPr="207884F9">
        <w:t>Because the var is standardized with a mean of 0 and sd of 1 the quadratic interaction is assuming a U-shaped association, right? I.e. to expect that particularly high and low values of network diversity are in relationsship with marlet justice preferences? I considered higher polygonials (or rather splines) but maybe that is unnecessary. But if you write out what it means it becomes and substantially interesting modelling choice instead of just "consider a possible non-linear relationship"</w:t>
      </w:r>
    </w:p>
  </w:comment>
  <w:comment w:id="238" w:author="Gastbenutzer" w:date="2025-10-14T12:49:00Z" w:initials="Ga">
    <w:p w14:paraId="64932B3A" w14:textId="3CA5E18D" w:rsidR="0078656D" w:rsidRDefault="0078656D">
      <w:pPr>
        <w:pStyle w:val="CommentText"/>
      </w:pPr>
      <w:r>
        <w:rPr>
          <w:rStyle w:val="CommentReference"/>
        </w:rPr>
        <w:annotationRef/>
      </w:r>
      <w:r w:rsidRPr="20E8E5EC">
        <w:t>My guess here is that modelling a non-linear relationship might go too far here and overstretch the validity and reliability of the network diversity measure (and the DV as well).</w:t>
      </w:r>
    </w:p>
  </w:comment>
  <w:comment w:id="239" w:author="Gastbenutzer" w:date="2025-09-16T10:29:00Z" w:initials="Ga">
    <w:p w14:paraId="6B46F745" w14:textId="4204A138" w:rsidR="002F677A" w:rsidRDefault="002F677A">
      <w:pPr>
        <w:pStyle w:val="CommentText"/>
      </w:pPr>
      <w:r>
        <w:rPr>
          <w:rStyle w:val="CommentReference"/>
        </w:rPr>
        <w:annotationRef/>
      </w:r>
      <w:r w:rsidRPr="5CC7E362">
        <w:t>I really like how you bind the results back to the original scale and make them understandable! But i find percent with an intervall measured item always difficult to interpret. Wouldn't it be more informative to know how much more heterogeneous would a network have to be to move from 1 to 3, 3 to 5, for example? is this at all possible given the real data distribution? What would be the effect on the market justice preferences when moving from the 25percentile  to the 75 percentile in network diversity?</w:t>
      </w:r>
    </w:p>
  </w:comment>
  <w:comment w:id="240" w:author="Gastbenutzer" w:date="2025-09-16T10:29:00Z" w:initials="Ga">
    <w:p w14:paraId="25369C4D" w14:textId="0F669379" w:rsidR="002F677A" w:rsidRDefault="002F677A">
      <w:pPr>
        <w:pStyle w:val="CommentText"/>
      </w:pPr>
      <w:r>
        <w:rPr>
          <w:rStyle w:val="CommentReference"/>
        </w:rPr>
        <w:annotationRef/>
      </w:r>
      <w:r w:rsidRPr="6EFD53E3">
        <w:t>equally within the agreement range, or not?</w:t>
      </w:r>
    </w:p>
  </w:comment>
  <w:comment w:id="378" w:author="Iturra, Julio" w:date="2025-03-24T11:56:00Z" w:initials="JI">
    <w:p w14:paraId="3E12D579" w14:textId="77777777" w:rsidR="006531B4" w:rsidRDefault="006531B4" w:rsidP="006531B4">
      <w:pPr>
        <w:pStyle w:val="CommentText"/>
        <w:jc w:val="left"/>
      </w:pPr>
      <w:r>
        <w:rPr>
          <w:rStyle w:val="CommentReference"/>
        </w:rPr>
        <w:annotationRef/>
      </w:r>
      <w:r>
        <w:t xml:space="preserve">Explore models by ISEI groups at the cross-sectional level </w:t>
      </w:r>
    </w:p>
  </w:comment>
  <w:comment w:id="379" w:author="Iturra, Julio" w:date="2025-03-24T11:56:00Z" w:initials="JI">
    <w:p w14:paraId="095DDD47" w14:textId="77777777" w:rsidR="00275696" w:rsidRDefault="00275696" w:rsidP="00275696">
      <w:pPr>
        <w:pStyle w:val="CommentText"/>
        <w:jc w:val="left"/>
      </w:pPr>
      <w:r>
        <w:rPr>
          <w:rStyle w:val="CommentReference"/>
        </w:rPr>
        <w:annotationRef/>
      </w:r>
      <w:r>
        <w:t>Sub-samples</w:t>
      </w:r>
    </w:p>
  </w:comment>
  <w:comment w:id="380" w:author="Julio César Iturra Sanhueza" w:date="2025-03-28T17:18:00Z" w:initials="JI">
    <w:p w14:paraId="78E19C81" w14:textId="77777777" w:rsidR="000B7BA4" w:rsidRDefault="000B7BA4" w:rsidP="000B7BA4">
      <w:pPr>
        <w:pStyle w:val="CommentText"/>
        <w:jc w:val="left"/>
      </w:pPr>
      <w:r>
        <w:rPr>
          <w:rStyle w:val="CommentReference"/>
        </w:rPr>
        <w:annotationRef/>
      </w:r>
      <w:r>
        <w:rPr>
          <w:lang w:val="es-CL"/>
        </w:rPr>
        <w:t xml:space="preserve">Not significant </w:t>
      </w:r>
    </w:p>
  </w:comment>
  <w:comment w:id="579" w:author="Gastbenutzer" w:date="2025-09-16T10:33:00Z" w:initials="Ga">
    <w:p w14:paraId="6700EAE9" w14:textId="4DD25E1C" w:rsidR="002F677A" w:rsidRDefault="002F677A">
      <w:pPr>
        <w:pStyle w:val="CommentText"/>
      </w:pPr>
      <w:r>
        <w:rPr>
          <w:rStyle w:val="CommentReference"/>
        </w:rPr>
        <w:annotationRef/>
      </w:r>
      <w:r w:rsidRPr="2674DC8D">
        <w:t>Suggestion: Make this a focus in the introduction with regard to substantial interest, knowledge gap, etc. and cut the side battles.</w:t>
      </w:r>
    </w:p>
  </w:comment>
  <w:comment w:id="580" w:author="Gastbenutzer" w:date="2025-09-16T10:32:00Z" w:initials="Ga">
    <w:p w14:paraId="5B1E4AE1" w14:textId="661A310E" w:rsidR="002F677A" w:rsidRDefault="002F677A">
      <w:pPr>
        <w:pStyle w:val="CommentText"/>
      </w:pPr>
      <w:r>
        <w:rPr>
          <w:rStyle w:val="CommentReference"/>
        </w:rPr>
        <w:annotationRef/>
      </w:r>
      <w:r w:rsidRPr="764B5208">
        <w:t>Suggestion: Rewrite theory part to focus single mindedly on the discussion whether these or alternative explanations find more empirical support for explaining the outcome!</w:t>
      </w:r>
    </w:p>
  </w:comment>
  <w:comment w:id="581" w:author="Gastbenutzer" w:date="2025-09-16T10:34:00Z" w:initials="Ga">
    <w:p w14:paraId="4E5194C1" w14:textId="4CC0FAB1" w:rsidR="002F677A" w:rsidRDefault="002F677A">
      <w:pPr>
        <w:pStyle w:val="CommentText"/>
      </w:pPr>
      <w:r>
        <w:rPr>
          <w:rStyle w:val="CommentReference"/>
        </w:rPr>
        <w:annotationRef/>
      </w:r>
      <w:r w:rsidRPr="06BCF7A1">
        <w:t>In a way that is not what is studied here, so it is hard to interpret your evidence here as more than a necessary condition for the theory to hold, or?</w:t>
      </w:r>
    </w:p>
  </w:comment>
  <w:comment w:id="582" w:author="Gastbenutzer" w:date="2025-09-16T10:36:00Z" w:initials="Ga">
    <w:p w14:paraId="350B0BE0" w14:textId="32B0EFC5" w:rsidR="002F677A" w:rsidRDefault="002F677A">
      <w:pPr>
        <w:pStyle w:val="CommentText"/>
      </w:pPr>
      <w:r>
        <w:rPr>
          <w:rStyle w:val="CommentReference"/>
        </w:rPr>
        <w:annotationRef/>
      </w:r>
      <w:r w:rsidRPr="559071C0">
        <w:t>ISEI is not really class now, is it? I mean it is a hierarchically ordered status scale that explicitly assumes that there are no categorically different groups of positions as is argued in virtually all class accounts - whether micro, meso or macro classes, whether weberian, marxist, work logics or industry sector based accounts!</w:t>
      </w:r>
    </w:p>
  </w:comment>
  <w:comment w:id="583" w:author="Gastbenutzer" w:date="2025-09-16T10:37:00Z" w:initials="Ga">
    <w:p w14:paraId="044BBD00" w14:textId="35F01557" w:rsidR="002F677A" w:rsidRDefault="002F677A">
      <w:pPr>
        <w:pStyle w:val="CommentText"/>
      </w:pPr>
      <w:r>
        <w:rPr>
          <w:rStyle w:val="CommentReference"/>
        </w:rPr>
        <w:annotationRef/>
      </w:r>
      <w:r w:rsidRPr="2DF59617">
        <w:t>This point i would move to the top and strengthen because that is really new, or not?</w:t>
      </w:r>
    </w:p>
  </w:comment>
  <w:comment w:id="584" w:author="Gastbenutzer" w:date="2025-09-16T10:40:00Z" w:initials="Ga">
    <w:p w14:paraId="1FBF10E7" w14:textId="18505E29" w:rsidR="002F677A" w:rsidRDefault="002F677A">
      <w:pPr>
        <w:pStyle w:val="CommentText"/>
      </w:pPr>
      <w:r>
        <w:rPr>
          <w:rStyle w:val="CommentReference"/>
        </w:rPr>
        <w:annotationRef/>
      </w:r>
      <w:r w:rsidRPr="7F13FB1E">
        <w:t xml:space="preserve">Given todays politics of separation, one could also argue the other way around. That by institutionally segregating individuals by class, less egalitarian attitudes are prone to become stronger like in a vicious circle.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2673A5" w15:done="0"/>
  <w15:commentEx w15:paraId="0F97D52C" w15:done="0"/>
  <w15:commentEx w15:paraId="08021936" w15:done="0"/>
  <w15:commentEx w15:paraId="216D6F65" w15:done="0"/>
  <w15:commentEx w15:paraId="4ADC1192" w15:done="0"/>
  <w15:commentEx w15:paraId="7FBF0401" w15:done="0"/>
  <w15:commentEx w15:paraId="42BE63D7" w15:done="0"/>
  <w15:commentEx w15:paraId="2CDE7A3E" w15:done="0"/>
  <w15:commentEx w15:paraId="65BA048F" w15:done="1"/>
  <w15:commentEx w15:paraId="11F8D5A5" w15:done="0"/>
  <w15:commentEx w15:paraId="409C7E5A" w15:done="0"/>
  <w15:commentEx w15:paraId="4EA81CE9" w15:done="1"/>
  <w15:commentEx w15:paraId="24CC351C" w15:done="0"/>
  <w15:commentEx w15:paraId="6A0A4FA2" w15:done="0"/>
  <w15:commentEx w15:paraId="49D2EE64" w15:done="0"/>
  <w15:commentEx w15:paraId="3C104A5F" w15:done="0"/>
  <w15:commentEx w15:paraId="663C2462" w15:done="0"/>
  <w15:commentEx w15:paraId="5801E265" w15:done="0"/>
  <w15:commentEx w15:paraId="129F270F" w15:done="0"/>
  <w15:commentEx w15:paraId="6FC53DEE" w15:paraIdParent="129F270F" w15:done="0"/>
  <w15:commentEx w15:paraId="508469ED" w15:done="0"/>
  <w15:commentEx w15:paraId="5B572C42" w15:done="0"/>
  <w15:commentEx w15:paraId="143B6D0D" w15:done="0"/>
  <w15:commentEx w15:paraId="0B73C6D3" w15:done="0"/>
  <w15:commentEx w15:paraId="1957226C" w15:done="0"/>
  <w15:commentEx w15:paraId="15237464" w15:done="0"/>
  <w15:commentEx w15:paraId="1B85231A" w15:done="1"/>
  <w15:commentEx w15:paraId="1F430510" w15:done="0"/>
  <w15:commentEx w15:paraId="7C29F9D4" w15:done="0"/>
  <w15:commentEx w15:paraId="7C28739A" w15:done="0"/>
  <w15:commentEx w15:paraId="60F4DED7" w15:paraIdParent="7C28739A" w15:done="0"/>
  <w15:commentEx w15:paraId="1C86A84B" w15:paraIdParent="7C28739A" w15:done="0"/>
  <w15:commentEx w15:paraId="64DC8C41" w15:done="0"/>
  <w15:commentEx w15:paraId="03222F98" w15:done="0"/>
  <w15:commentEx w15:paraId="10CA498B" w15:done="0"/>
  <w15:commentEx w15:paraId="4C0EB072" w15:done="0"/>
  <w15:commentEx w15:paraId="394591D0" w15:done="0"/>
  <w15:commentEx w15:paraId="3C8CACCD" w15:done="0"/>
  <w15:commentEx w15:paraId="0F6422D1" w15:done="0"/>
  <w15:commentEx w15:paraId="2051473F" w15:done="0"/>
  <w15:commentEx w15:paraId="6D63D3E6" w15:done="0"/>
  <w15:commentEx w15:paraId="4E4DE04A" w15:paraIdParent="6D63D3E6" w15:done="0"/>
  <w15:commentEx w15:paraId="23870FA6" w15:done="0"/>
  <w15:commentEx w15:paraId="4F5803ED" w15:paraIdParent="23870FA6" w15:done="0"/>
  <w15:commentEx w15:paraId="0730B5E4" w15:paraIdParent="23870FA6" w15:done="0"/>
  <w15:commentEx w15:paraId="46D2BE22" w15:done="0"/>
  <w15:commentEx w15:paraId="651428BF" w15:done="0"/>
  <w15:commentEx w15:paraId="69EC71EC" w15:done="0"/>
  <w15:commentEx w15:paraId="797BF6AA" w15:done="0"/>
  <w15:commentEx w15:paraId="03CE00B3" w15:paraIdParent="797BF6AA" w15:done="0"/>
  <w15:commentEx w15:paraId="4A8CE2B5" w15:done="0"/>
  <w15:commentEx w15:paraId="64932B3A" w15:paraIdParent="4A8CE2B5" w15:done="0"/>
  <w15:commentEx w15:paraId="6B46F745" w15:done="0"/>
  <w15:commentEx w15:paraId="25369C4D" w15:done="1"/>
  <w15:commentEx w15:paraId="3E12D579" w15:done="0"/>
  <w15:commentEx w15:paraId="095DDD47" w15:paraIdParent="3E12D579" w15:done="0"/>
  <w15:commentEx w15:paraId="78E19C81" w15:paraIdParent="3E12D579" w15:done="0"/>
  <w15:commentEx w15:paraId="6700EAE9" w15:done="0"/>
  <w15:commentEx w15:paraId="5B1E4AE1" w15:done="0"/>
  <w15:commentEx w15:paraId="4E5194C1" w15:done="0"/>
  <w15:commentEx w15:paraId="350B0BE0" w15:done="0"/>
  <w15:commentEx w15:paraId="044BBD00" w15:done="0"/>
  <w15:commentEx w15:paraId="1FBF1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DFA5D4" w16cex:dateUtc="2025-09-15T15:13:00Z"/>
  <w16cex:commentExtensible w16cex:durableId="2DECFE7B" w16cex:dateUtc="2025-09-15T15:17:00Z"/>
  <w16cex:commentExtensible w16cex:durableId="11D401F6" w16cex:dateUtc="2025-09-15T15:16:00Z"/>
  <w16cex:commentExtensible w16cex:durableId="08BEC250" w16cex:dateUtc="2025-07-31T16:00:00Z"/>
  <w16cex:commentExtensible w16cex:durableId="6E014577" w16cex:dateUtc="2025-09-15T15:16:00Z"/>
  <w16cex:commentExtensible w16cex:durableId="667C18E4" w16cex:dateUtc="2025-09-15T15:22:00Z"/>
  <w16cex:commentExtensible w16cex:durableId="363439FA" w16cex:dateUtc="2025-09-15T15:35:00Z"/>
  <w16cex:commentExtensible w16cex:durableId="0DDB8043" w16cex:dateUtc="2025-09-15T15:33:00Z"/>
  <w16cex:commentExtensible w16cex:durableId="16CAA603" w16cex:dateUtc="2024-11-13T20:50:00Z"/>
  <w16cex:commentExtensible w16cex:durableId="66C1E226" w16cex:dateUtc="2025-09-15T15:36:00Z"/>
  <w16cex:commentExtensible w16cex:durableId="3401A34D" w16cex:dateUtc="2024-11-11T13:50:00Z"/>
  <w16cex:commentExtensible w16cex:durableId="5EE522BA" w16cex:dateUtc="2024-11-13T20:49:00Z"/>
  <w16cex:commentExtensible w16cex:durableId="20147886" w16cex:dateUtc="2025-09-15T15:39:00Z"/>
  <w16cex:commentExtensible w16cex:durableId="390558BD" w16cex:dateUtc="2025-09-15T15:42:00Z"/>
  <w16cex:commentExtensible w16cex:durableId="201FAA23" w16cex:dateUtc="2024-12-05T10:15:00Z"/>
  <w16cex:commentExtensible w16cex:durableId="0F69BEED" w16cex:dateUtc="2024-11-18T09:59:00Z"/>
  <w16cex:commentExtensible w16cex:durableId="39CC57EF" w16cex:dateUtc="2025-09-15T15:50:00Z"/>
  <w16cex:commentExtensible w16cex:durableId="5415F600" w16cex:dateUtc="2025-04-03T13:49:00Z"/>
  <w16cex:commentExtensible w16cex:durableId="706FC393" w16cex:dateUtc="2025-09-15T15:54:00Z"/>
  <w16cex:commentExtensible w16cex:durableId="5B0D8417" w16cex:dateUtc="2025-10-01T09:48:00Z"/>
  <w16cex:commentExtensible w16cex:durableId="25479A76" w16cex:dateUtc="2025-07-31T16:28:00Z"/>
  <w16cex:commentExtensible w16cex:durableId="30895938" w16cex:dateUtc="2025-03-26T10:39:00Z"/>
  <w16cex:commentExtensible w16cex:durableId="3556E117" w16cex:dateUtc="2025-09-15T16:00:00Z"/>
  <w16cex:commentExtensible w16cex:durableId="4CE3FE49" w16cex:dateUtc="2025-09-15T16:06:00Z"/>
  <w16cex:commentExtensible w16cex:durableId="47C20508" w16cex:dateUtc="2025-09-15T16:08:00Z"/>
  <w16cex:commentExtensible w16cex:durableId="4C0E579B" w16cex:dateUtc="2024-11-12T13:22:00Z"/>
  <w16cex:commentExtensible w16cex:durableId="25D0FA76" w16cex:dateUtc="2025-09-15T16:10:00Z"/>
  <w16cex:commentExtensible w16cex:durableId="1DB68254" w16cex:dateUtc="2025-09-15T16:10:00Z"/>
  <w16cex:commentExtensible w16cex:durableId="235348BC" w16cex:dateUtc="2024-11-25T14:02:00Z"/>
  <w16cex:commentExtensible w16cex:durableId="311BFFF7" w16cex:dateUtc="2024-11-26T15:46:00Z"/>
  <w16cex:commentExtensible w16cex:durableId="1466D4AA" w16cex:dateUtc="2025-09-15T16:13:00Z"/>
  <w16cex:commentExtensible w16cex:durableId="47DC9233" w16cex:dateUtc="2025-09-15T16:14:00Z"/>
  <w16cex:commentExtensible w16cex:durableId="3FA1A374" w16cex:dateUtc="2025-09-16T07:59:00Z"/>
  <w16cex:commentExtensible w16cex:durableId="09161C91" w16cex:dateUtc="2024-12-11T11:06:00Z"/>
  <w16cex:commentExtensible w16cex:durableId="2F6A4031" w16cex:dateUtc="2025-09-16T07:50:00Z"/>
  <w16cex:commentExtensible w16cex:durableId="070C50AD" w16cex:dateUtc="2025-09-16T07:54:00Z"/>
  <w16cex:commentExtensible w16cex:durableId="1B4DEACD" w16cex:dateUtc="2025-09-16T07:53:00Z"/>
  <w16cex:commentExtensible w16cex:durableId="66B7EA6F" w16cex:dateUtc="2025-09-16T07:56:00Z"/>
  <w16cex:commentExtensible w16cex:durableId="276406DB" w16cex:dateUtc="2025-10-14T11:31:00Z"/>
  <w16cex:commentExtensible w16cex:durableId="1A547068" w16cex:dateUtc="2025-09-16T07:57:00Z"/>
  <w16cex:commentExtensible w16cex:durableId="2EBD2406" w16cex:dateUtc="2025-10-14T11:32:00Z"/>
  <w16cex:commentExtensible w16cex:durableId="69C7A88D" w16cex:dateUtc="2025-09-16T08:08:00Z"/>
  <w16cex:commentExtensible w16cex:durableId="0E39CBF3" w16cex:dateUtc="2025-09-16T08:08:00Z"/>
  <w16cex:commentExtensible w16cex:durableId="25E09FF3" w16cex:dateUtc="2025-10-14T10:41:00Z"/>
  <w16cex:commentExtensible w16cex:durableId="0F903FB6" w16cex:dateUtc="2025-09-16T08:00:00Z"/>
  <w16cex:commentExtensible w16cex:durableId="5728BE71" w16cex:dateUtc="2025-10-14T10:35:00Z"/>
  <w16cex:commentExtensible w16cex:durableId="4A3DB363" w16cex:dateUtc="2025-09-16T08:10:00Z"/>
  <w16cex:commentExtensible w16cex:durableId="2D54FAF3" w16cex:dateUtc="2025-09-16T08:04:00Z"/>
  <w16cex:commentExtensible w16cex:durableId="4CA098B3" w16cex:dateUtc="2025-10-14T10:44:00Z"/>
  <w16cex:commentExtensible w16cex:durableId="1486BD58" w16cex:dateUtc="2025-09-16T08:22:00Z"/>
  <w16cex:commentExtensible w16cex:durableId="44A5D5F8" w16cex:dateUtc="2025-10-14T10:49:00Z"/>
  <w16cex:commentExtensible w16cex:durableId="6E106FC4" w16cex:dateUtc="2025-09-16T08:29:00Z"/>
  <w16cex:commentExtensible w16cex:durableId="3A32D73C" w16cex:dateUtc="2025-09-16T08:29:00Z"/>
  <w16cex:commentExtensible w16cex:durableId="5559F6EA" w16cex:dateUtc="2025-03-24T10:56:00Z"/>
  <w16cex:commentExtensible w16cex:durableId="6FC05737" w16cex:dateUtc="2025-03-24T10:56:00Z"/>
  <w16cex:commentExtensible w16cex:durableId="26AA9FBF" w16cex:dateUtc="2025-03-28T16:18:00Z"/>
  <w16cex:commentExtensible w16cex:durableId="5170BCDC" w16cex:dateUtc="2025-09-16T08:33:00Z"/>
  <w16cex:commentExtensible w16cex:durableId="20579B42" w16cex:dateUtc="2025-09-16T08:32:00Z"/>
  <w16cex:commentExtensible w16cex:durableId="6EA6D071" w16cex:dateUtc="2025-09-16T08:34:00Z"/>
  <w16cex:commentExtensible w16cex:durableId="2317008B" w16cex:dateUtc="2025-09-16T08:36:00Z"/>
  <w16cex:commentExtensible w16cex:durableId="058F7FA1" w16cex:dateUtc="2025-09-16T08:37:00Z"/>
  <w16cex:commentExtensible w16cex:durableId="6C4EBDE5" w16cex:dateUtc="2025-09-16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2673A5" w16cid:durableId="53DFA5D4"/>
  <w16cid:commentId w16cid:paraId="0F97D52C" w16cid:durableId="2DECFE7B"/>
  <w16cid:commentId w16cid:paraId="08021936" w16cid:durableId="11D401F6"/>
  <w16cid:commentId w16cid:paraId="216D6F65" w16cid:durableId="08BEC250"/>
  <w16cid:commentId w16cid:paraId="4ADC1192" w16cid:durableId="6E014577"/>
  <w16cid:commentId w16cid:paraId="7FBF0401" w16cid:durableId="667C18E4"/>
  <w16cid:commentId w16cid:paraId="42BE63D7" w16cid:durableId="363439FA"/>
  <w16cid:commentId w16cid:paraId="2CDE7A3E" w16cid:durableId="0DDB8043"/>
  <w16cid:commentId w16cid:paraId="65BA048F" w16cid:durableId="16CAA603"/>
  <w16cid:commentId w16cid:paraId="11F8D5A5" w16cid:durableId="66C1E226"/>
  <w16cid:commentId w16cid:paraId="409C7E5A" w16cid:durableId="3401A34D"/>
  <w16cid:commentId w16cid:paraId="4EA81CE9" w16cid:durableId="5EE522BA"/>
  <w16cid:commentId w16cid:paraId="24CC351C" w16cid:durableId="20147886"/>
  <w16cid:commentId w16cid:paraId="6A0A4FA2" w16cid:durableId="390558BD"/>
  <w16cid:commentId w16cid:paraId="49D2EE64" w16cid:durableId="201FAA23"/>
  <w16cid:commentId w16cid:paraId="3C104A5F" w16cid:durableId="0F69BEED"/>
  <w16cid:commentId w16cid:paraId="663C2462" w16cid:durableId="39CC57EF"/>
  <w16cid:commentId w16cid:paraId="5801E265" w16cid:durableId="5415F600"/>
  <w16cid:commentId w16cid:paraId="129F270F" w16cid:durableId="706FC393"/>
  <w16cid:commentId w16cid:paraId="6FC53DEE" w16cid:durableId="5B0D8417"/>
  <w16cid:commentId w16cid:paraId="508469ED" w16cid:durableId="25479A76"/>
  <w16cid:commentId w16cid:paraId="5B572C42" w16cid:durableId="30895938"/>
  <w16cid:commentId w16cid:paraId="143B6D0D" w16cid:durableId="3556E117"/>
  <w16cid:commentId w16cid:paraId="0B73C6D3" w16cid:durableId="4CE3FE49"/>
  <w16cid:commentId w16cid:paraId="1957226C" w16cid:durableId="47C20508"/>
  <w16cid:commentId w16cid:paraId="15237464" w16cid:durableId="3276702B"/>
  <w16cid:commentId w16cid:paraId="1B85231A" w16cid:durableId="4C0E579B"/>
  <w16cid:commentId w16cid:paraId="1F430510" w16cid:durableId="25D0FA76"/>
  <w16cid:commentId w16cid:paraId="7C29F9D4" w16cid:durableId="1DB68254"/>
  <w16cid:commentId w16cid:paraId="7C28739A" w16cid:durableId="235348BC"/>
  <w16cid:commentId w16cid:paraId="60F4DED7" w16cid:durableId="311BFFF7"/>
  <w16cid:commentId w16cid:paraId="1C86A84B" w16cid:durableId="1466D4AA"/>
  <w16cid:commentId w16cid:paraId="64DC8C41" w16cid:durableId="47DC9233"/>
  <w16cid:commentId w16cid:paraId="03222F98" w16cid:durableId="3FA1A374"/>
  <w16cid:commentId w16cid:paraId="10CA498B" w16cid:durableId="09161C91"/>
  <w16cid:commentId w16cid:paraId="4C0EB072" w16cid:durableId="2F6A4031"/>
  <w16cid:commentId w16cid:paraId="394591D0" w16cid:durableId="070C50AD"/>
  <w16cid:commentId w16cid:paraId="3C8CACCD" w16cid:durableId="1B4DEACD"/>
  <w16cid:commentId w16cid:paraId="0F6422D1" w16cid:durableId="66B7EA6F"/>
  <w16cid:commentId w16cid:paraId="2051473F" w16cid:durableId="276406DB"/>
  <w16cid:commentId w16cid:paraId="6D63D3E6" w16cid:durableId="1A547068"/>
  <w16cid:commentId w16cid:paraId="4E4DE04A" w16cid:durableId="2EBD2406"/>
  <w16cid:commentId w16cid:paraId="23870FA6" w16cid:durableId="69C7A88D"/>
  <w16cid:commentId w16cid:paraId="4F5803ED" w16cid:durableId="0E39CBF3"/>
  <w16cid:commentId w16cid:paraId="0730B5E4" w16cid:durableId="25E09FF3"/>
  <w16cid:commentId w16cid:paraId="46D2BE22" w16cid:durableId="0F903FB6"/>
  <w16cid:commentId w16cid:paraId="651428BF" w16cid:durableId="5728BE71"/>
  <w16cid:commentId w16cid:paraId="69EC71EC" w16cid:durableId="4A3DB363"/>
  <w16cid:commentId w16cid:paraId="797BF6AA" w16cid:durableId="2D54FAF3"/>
  <w16cid:commentId w16cid:paraId="03CE00B3" w16cid:durableId="4CA098B3"/>
  <w16cid:commentId w16cid:paraId="4A8CE2B5" w16cid:durableId="1486BD58"/>
  <w16cid:commentId w16cid:paraId="64932B3A" w16cid:durableId="44A5D5F8"/>
  <w16cid:commentId w16cid:paraId="6B46F745" w16cid:durableId="6E106FC4"/>
  <w16cid:commentId w16cid:paraId="25369C4D" w16cid:durableId="3A32D73C"/>
  <w16cid:commentId w16cid:paraId="3E12D579" w16cid:durableId="5559F6EA"/>
  <w16cid:commentId w16cid:paraId="095DDD47" w16cid:durableId="6FC05737"/>
  <w16cid:commentId w16cid:paraId="78E19C81" w16cid:durableId="26AA9FBF"/>
  <w16cid:commentId w16cid:paraId="6700EAE9" w16cid:durableId="5170BCDC"/>
  <w16cid:commentId w16cid:paraId="5B1E4AE1" w16cid:durableId="20579B42"/>
  <w16cid:commentId w16cid:paraId="4E5194C1" w16cid:durableId="6EA6D071"/>
  <w16cid:commentId w16cid:paraId="350B0BE0" w16cid:durableId="2317008B"/>
  <w16cid:commentId w16cid:paraId="044BBD00" w16cid:durableId="058F7FA1"/>
  <w16cid:commentId w16cid:paraId="1FBF10E7" w16cid:durableId="6C4EBD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EC0DA" w14:textId="77777777" w:rsidR="00F1323F" w:rsidRPr="00D84938" w:rsidRDefault="00F1323F" w:rsidP="0099255D">
      <w:pPr>
        <w:spacing w:before="0" w:after="0"/>
      </w:pPr>
      <w:r w:rsidRPr="00D84938">
        <w:separator/>
      </w:r>
    </w:p>
  </w:endnote>
  <w:endnote w:type="continuationSeparator" w:id="0">
    <w:p w14:paraId="10A70A38" w14:textId="77777777" w:rsidR="00F1323F" w:rsidRPr="00D84938" w:rsidRDefault="00F1323F" w:rsidP="0099255D">
      <w:pPr>
        <w:spacing w:before="0" w:after="0"/>
      </w:pPr>
      <w:r w:rsidRPr="00D84938">
        <w:continuationSeparator/>
      </w:r>
    </w:p>
  </w:endnote>
  <w:endnote w:type="continuationNotice" w:id="1">
    <w:p w14:paraId="6E4A04A6" w14:textId="77777777" w:rsidR="00F1323F" w:rsidRPr="00D84938" w:rsidRDefault="00F1323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674451"/>
      <w:docPartObj>
        <w:docPartGallery w:val="Page Numbers (Bottom of Page)"/>
        <w:docPartUnique/>
      </w:docPartObj>
    </w:sdtPr>
    <w:sdtEndPr/>
    <w:sdtContent>
      <w:p w14:paraId="50561842" w14:textId="0508AF87" w:rsidR="0099255D" w:rsidRPr="00D84938" w:rsidRDefault="0099255D">
        <w:pPr>
          <w:pStyle w:val="Footer"/>
          <w:jc w:val="center"/>
        </w:pPr>
        <w:r w:rsidRPr="00D84938">
          <w:fldChar w:fldCharType="begin"/>
        </w:r>
        <w:r w:rsidRPr="00D84938">
          <w:instrText xml:space="preserve"> PAGE   \* MERGEFORMAT </w:instrText>
        </w:r>
        <w:r w:rsidRPr="00D84938">
          <w:fldChar w:fldCharType="separate"/>
        </w:r>
        <w:r w:rsidR="00334957">
          <w:rPr>
            <w:noProof/>
          </w:rPr>
          <w:t>16</w:t>
        </w:r>
        <w:r w:rsidRPr="00D84938">
          <w:fldChar w:fldCharType="end"/>
        </w:r>
      </w:p>
    </w:sdtContent>
  </w:sdt>
  <w:p w14:paraId="5CE9E6E1" w14:textId="77777777" w:rsidR="0099255D" w:rsidRPr="00D84938"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C328D" w14:textId="77777777" w:rsidR="00F1323F" w:rsidRPr="00D84938" w:rsidRDefault="00F1323F" w:rsidP="0099255D">
      <w:pPr>
        <w:spacing w:before="0" w:after="0"/>
      </w:pPr>
      <w:r w:rsidRPr="00D84938">
        <w:separator/>
      </w:r>
    </w:p>
  </w:footnote>
  <w:footnote w:type="continuationSeparator" w:id="0">
    <w:p w14:paraId="522C1B9C" w14:textId="77777777" w:rsidR="00F1323F" w:rsidRPr="00D84938" w:rsidRDefault="00F1323F" w:rsidP="0099255D">
      <w:pPr>
        <w:spacing w:before="0" w:after="0"/>
      </w:pPr>
      <w:r w:rsidRPr="00D84938">
        <w:continuationSeparator/>
      </w:r>
    </w:p>
  </w:footnote>
  <w:footnote w:type="continuationNotice" w:id="1">
    <w:p w14:paraId="0FCF2B47" w14:textId="77777777" w:rsidR="00F1323F" w:rsidRPr="00D84938" w:rsidRDefault="00F1323F">
      <w:pPr>
        <w:spacing w:before="0" w:after="0"/>
      </w:pPr>
    </w:p>
  </w:footnote>
  <w:footnote w:id="2">
    <w:p w14:paraId="62BAA83B" w14:textId="090599FF" w:rsidR="005B178D" w:rsidRDefault="005B178D" w:rsidP="005B178D">
      <w:r>
        <w:rPr>
          <w:rStyle w:val="FootnoteReference"/>
        </w:rPr>
        <w:footnoteRef/>
      </w:r>
      <w:r w:rsidR="007F75F6" w:rsidRPr="00A07D20">
        <w:rPr>
          <w:sz w:val="20"/>
          <w:szCs w:val="20"/>
        </w:rPr>
        <w:t>The formula is depicted as</w:t>
      </w:r>
      <w:r w:rsidRPr="00A07D20">
        <w:rPr>
          <w:sz w:val="20"/>
          <w:szCs w:val="20"/>
        </w:rPr>
        <w:t xml:space="preserve"> </w:t>
      </w:r>
      <m:oMath>
        <m:r>
          <w:rPr>
            <w:rFonts w:ascii="Cambria Math" w:hAnsi="Cambria Math" w:cs="Times New Roman"/>
            <w:sz w:val="20"/>
            <w:szCs w:val="20"/>
          </w:rPr>
          <m:t>H= -</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13</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e>
            </m:func>
          </m:e>
        </m:nary>
      </m:oMath>
      <w:r w:rsidR="00BB6CEF" w:rsidRPr="00A07D20">
        <w:rPr>
          <w:sz w:val="20"/>
          <w:szCs w:val="20"/>
        </w:rPr>
        <w:t xml:space="preserve">, where </w:t>
      </w:r>
      <w:r w:rsidR="00BB6CEF" w:rsidRPr="00A07D20">
        <w:rPr>
          <w:rStyle w:val="katex-mathml"/>
          <w:sz w:val="20"/>
          <w:szCs w:val="20"/>
        </w:rPr>
        <w:t>p</w:t>
      </w:r>
      <w:r w:rsidR="00BB6CEF" w:rsidRPr="00A07D20">
        <w:rPr>
          <w:rStyle w:val="katex-mathml"/>
          <w:sz w:val="20"/>
          <w:szCs w:val="20"/>
          <w:vertAlign w:val="subscript"/>
        </w:rPr>
        <w:t>j</w:t>
      </w:r>
      <w:r w:rsidR="00BB6CEF" w:rsidRPr="00A07D20">
        <w:rPr>
          <w:rStyle w:val="vlist-s"/>
          <w:sz w:val="20"/>
          <w:szCs w:val="20"/>
        </w:rPr>
        <w:t>​</w:t>
      </w:r>
      <w:r w:rsidR="00BB6CEF" w:rsidRPr="00A07D20">
        <w:rPr>
          <w:sz w:val="20"/>
          <w:szCs w:val="20"/>
        </w:rPr>
        <w:t xml:space="preserve"> is the </w:t>
      </w:r>
      <w:r w:rsidR="00BB6CEF" w:rsidRPr="00A07D20">
        <w:rPr>
          <w:rStyle w:val="Strong"/>
          <w:b w:val="0"/>
          <w:bCs w:val="0"/>
          <w:sz w:val="20"/>
          <w:szCs w:val="20"/>
        </w:rPr>
        <w:t>proportion</w:t>
      </w:r>
      <w:r w:rsidR="00BB6CEF" w:rsidRPr="00A07D20">
        <w:rPr>
          <w:sz w:val="20"/>
          <w:szCs w:val="20"/>
        </w:rPr>
        <w:t xml:space="preserve"> of ties in category </w:t>
      </w:r>
      <w:r w:rsidR="00BB6CEF" w:rsidRPr="00A07D20">
        <w:rPr>
          <w:rStyle w:val="katex-mathml"/>
          <w:i/>
          <w:iCs/>
          <w:sz w:val="20"/>
          <w:szCs w:val="20"/>
        </w:rPr>
        <w:t xml:space="preserve">j </w:t>
      </w:r>
      <w:r w:rsidR="00BB6CEF" w:rsidRPr="00A07D20">
        <w:rPr>
          <w:sz w:val="20"/>
          <w:szCs w:val="20"/>
        </w:rPr>
        <w:t xml:space="preserve">(e.g., the proportion of social ties that belong to occupation </w:t>
      </w:r>
      <w:r w:rsidR="00BB6CEF" w:rsidRPr="00A07D20">
        <w:rPr>
          <w:rStyle w:val="katex-mathml"/>
          <w:i/>
          <w:iCs/>
          <w:sz w:val="20"/>
          <w:szCs w:val="20"/>
        </w:rPr>
        <w:t>j</w:t>
      </w:r>
      <w:r w:rsidR="00BB6CEF" w:rsidRPr="00A07D20">
        <w:rPr>
          <w:sz w:val="20"/>
          <w:szCs w:val="20"/>
        </w:rPr>
        <w:t>).</w:t>
      </w:r>
      <w:r w:rsidR="00A42BD5">
        <w:rPr>
          <w:sz w:val="20"/>
          <w:szCs w:val="20"/>
        </w:rPr>
        <w:t xml:space="preserve"> This </w:t>
      </w:r>
      <w:r w:rsidR="00C1041F">
        <w:rPr>
          <w:sz w:val="20"/>
          <w:szCs w:val="20"/>
        </w:rPr>
        <w:t>excludes</w:t>
      </w:r>
      <w:r w:rsidR="00A42BD5">
        <w:rPr>
          <w:sz w:val="20"/>
          <w:szCs w:val="20"/>
        </w:rPr>
        <w:t xml:space="preserve"> observations with no network ties (which </w:t>
      </w:r>
      <w:r w:rsidR="00C1041F">
        <w:rPr>
          <w:sz w:val="20"/>
          <w:szCs w:val="20"/>
        </w:rPr>
        <w:t>represent</w:t>
      </w:r>
      <w:r w:rsidR="00A42BD5">
        <w:rPr>
          <w:sz w:val="20"/>
          <w:szCs w:val="20"/>
        </w:rPr>
        <w:t xml:space="preserve"> around 3% of the total sample).</w:t>
      </w:r>
    </w:p>
    <w:p w14:paraId="321CFEA7" w14:textId="2DD4D0F4" w:rsidR="005B178D" w:rsidRPr="005B178D" w:rsidRDefault="005B178D">
      <w:pPr>
        <w:pStyle w:val="FootnoteText"/>
      </w:pPr>
    </w:p>
  </w:footnote>
  <w:footnote w:id="3">
    <w:p w14:paraId="6358FD4B" w14:textId="01EBEF42" w:rsidR="00545D30" w:rsidRDefault="002A761F" w:rsidP="002A761F">
      <w:pPr>
        <w:pStyle w:val="FootnoteText"/>
      </w:pPr>
      <w:r>
        <w:rPr>
          <w:rStyle w:val="FootnoteReference"/>
        </w:rPr>
        <w:footnoteRef/>
      </w:r>
      <w:r>
        <w:t xml:space="preserve"> </w:t>
      </w:r>
      <w:r w:rsidRPr="00503854">
        <w:t xml:space="preserve">In an alternative approach, I </w:t>
      </w:r>
      <w:r w:rsidR="00A3011E">
        <w:t>constructed</w:t>
      </w:r>
      <w:r w:rsidRPr="00503854">
        <w:t xml:space="preserve"> six </w:t>
      </w:r>
      <w:r w:rsidR="0070511A">
        <w:t xml:space="preserve">intragenerational </w:t>
      </w:r>
      <w:r w:rsidRPr="00503854">
        <w:t xml:space="preserve">mobility profiles, categorizing individuals into downward, upward, and stable groups based on low, intermediate, and high occupational status. The results </w:t>
      </w:r>
      <w:r w:rsidR="00545D30">
        <w:t xml:space="preserve">in Table S2 </w:t>
      </w:r>
      <w:r w:rsidRPr="00503854">
        <w:t xml:space="preserve">indicate that experiencing </w:t>
      </w:r>
      <w:r w:rsidR="00545D30">
        <w:t xml:space="preserve">upward and downward mobility </w:t>
      </w:r>
      <w:r w:rsidR="00930B9F">
        <w:t>does not increase</w:t>
      </w:r>
      <w:r w:rsidR="00545D30">
        <w:t xml:space="preserve"> support for market justice when compared to those stable in a low-status occupation. In addition, Table S3 shows the relationship between network diversity and market justice preferences by mobility profile. The results indicate that </w:t>
      </w:r>
      <w:r w:rsidR="00360540">
        <w:t xml:space="preserve">rising network diversity affects those who have experienced upward </w:t>
      </w:r>
      <w:r w:rsidR="00E62477">
        <w:t>and</w:t>
      </w:r>
      <w:r w:rsidR="00360540">
        <w:t xml:space="preserve"> downward mobility</w:t>
      </w:r>
      <w:r w:rsidR="00545D30">
        <w:t>.</w:t>
      </w:r>
      <w:r w:rsidR="00360540">
        <w:t xml:space="preserve"> For those in stable positions, there are no significant changes in market justice </w:t>
      </w:r>
      <w:r w:rsidR="00E62477">
        <w:t xml:space="preserve">preferences </w:t>
      </w:r>
      <w:r w:rsidR="00360540">
        <w:t>when network diversity rises.</w:t>
      </w:r>
    </w:p>
    <w:p w14:paraId="2C5159BA" w14:textId="77777777" w:rsidR="00545D30" w:rsidRDefault="00545D30" w:rsidP="002A761F">
      <w:pPr>
        <w:pStyle w:val="FootnoteText"/>
      </w:pPr>
    </w:p>
    <w:p w14:paraId="42AF2BEF" w14:textId="68749556" w:rsidR="002A761F" w:rsidRPr="0038124C" w:rsidRDefault="002A761F" w:rsidP="002A761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49768" w14:textId="24E2BA13" w:rsidR="0099255D" w:rsidRPr="00D84938" w:rsidRDefault="003854A5">
    <w:pPr>
      <w:pStyle w:val="Header"/>
    </w:pPr>
    <w:r w:rsidRPr="00D849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B4D7"/>
    <w:multiLevelType w:val="hybridMultilevel"/>
    <w:tmpl w:val="66347700"/>
    <w:lvl w:ilvl="0" w:tplc="C76C0FE0">
      <w:start w:val="1"/>
      <w:numFmt w:val="bullet"/>
      <w:lvlText w:val=""/>
      <w:lvlJc w:val="left"/>
      <w:pPr>
        <w:ind w:left="720" w:hanging="360"/>
      </w:pPr>
      <w:rPr>
        <w:rFonts w:ascii="Symbol" w:hAnsi="Symbol" w:hint="default"/>
      </w:rPr>
    </w:lvl>
    <w:lvl w:ilvl="1" w:tplc="52C0E23C">
      <w:start w:val="1"/>
      <w:numFmt w:val="bullet"/>
      <w:lvlText w:val="o"/>
      <w:lvlJc w:val="left"/>
      <w:pPr>
        <w:ind w:left="1440" w:hanging="360"/>
      </w:pPr>
      <w:rPr>
        <w:rFonts w:ascii="Courier New" w:hAnsi="Courier New" w:hint="default"/>
      </w:rPr>
    </w:lvl>
    <w:lvl w:ilvl="2" w:tplc="BBBEDF64">
      <w:start w:val="1"/>
      <w:numFmt w:val="bullet"/>
      <w:lvlText w:val=""/>
      <w:lvlJc w:val="left"/>
      <w:pPr>
        <w:ind w:left="2160" w:hanging="360"/>
      </w:pPr>
      <w:rPr>
        <w:rFonts w:ascii="Wingdings" w:hAnsi="Wingdings" w:hint="default"/>
      </w:rPr>
    </w:lvl>
    <w:lvl w:ilvl="3" w:tplc="AA74A824">
      <w:start w:val="1"/>
      <w:numFmt w:val="bullet"/>
      <w:lvlText w:val=""/>
      <w:lvlJc w:val="left"/>
      <w:pPr>
        <w:ind w:left="2880" w:hanging="360"/>
      </w:pPr>
      <w:rPr>
        <w:rFonts w:ascii="Symbol" w:hAnsi="Symbol" w:hint="default"/>
      </w:rPr>
    </w:lvl>
    <w:lvl w:ilvl="4" w:tplc="E0B6688E">
      <w:start w:val="1"/>
      <w:numFmt w:val="bullet"/>
      <w:lvlText w:val="o"/>
      <w:lvlJc w:val="left"/>
      <w:pPr>
        <w:ind w:left="3600" w:hanging="360"/>
      </w:pPr>
      <w:rPr>
        <w:rFonts w:ascii="Courier New" w:hAnsi="Courier New" w:hint="default"/>
      </w:rPr>
    </w:lvl>
    <w:lvl w:ilvl="5" w:tplc="76ECA7AA">
      <w:start w:val="1"/>
      <w:numFmt w:val="bullet"/>
      <w:lvlText w:val=""/>
      <w:lvlJc w:val="left"/>
      <w:pPr>
        <w:ind w:left="4320" w:hanging="360"/>
      </w:pPr>
      <w:rPr>
        <w:rFonts w:ascii="Wingdings" w:hAnsi="Wingdings" w:hint="default"/>
      </w:rPr>
    </w:lvl>
    <w:lvl w:ilvl="6" w:tplc="A228708A">
      <w:start w:val="1"/>
      <w:numFmt w:val="bullet"/>
      <w:lvlText w:val=""/>
      <w:lvlJc w:val="left"/>
      <w:pPr>
        <w:ind w:left="5040" w:hanging="360"/>
      </w:pPr>
      <w:rPr>
        <w:rFonts w:ascii="Symbol" w:hAnsi="Symbol" w:hint="default"/>
      </w:rPr>
    </w:lvl>
    <w:lvl w:ilvl="7" w:tplc="B8D658B2">
      <w:start w:val="1"/>
      <w:numFmt w:val="bullet"/>
      <w:lvlText w:val="o"/>
      <w:lvlJc w:val="left"/>
      <w:pPr>
        <w:ind w:left="5760" w:hanging="360"/>
      </w:pPr>
      <w:rPr>
        <w:rFonts w:ascii="Courier New" w:hAnsi="Courier New" w:hint="default"/>
      </w:rPr>
    </w:lvl>
    <w:lvl w:ilvl="8" w:tplc="3E2CAEE4">
      <w:start w:val="1"/>
      <w:numFmt w:val="bullet"/>
      <w:lvlText w:val=""/>
      <w:lvlJc w:val="left"/>
      <w:pPr>
        <w:ind w:left="6480" w:hanging="360"/>
      </w:pPr>
      <w:rPr>
        <w:rFonts w:ascii="Wingdings" w:hAnsi="Wingdings" w:hint="default"/>
      </w:rPr>
    </w:lvl>
  </w:abstractNum>
  <w:abstractNum w:abstractNumId="1" w15:restartNumberingAfterBreak="0">
    <w:nsid w:val="06AB26D5"/>
    <w:multiLevelType w:val="hybridMultilevel"/>
    <w:tmpl w:val="1584F194"/>
    <w:lvl w:ilvl="0" w:tplc="58E268FA">
      <w:start w:val="1"/>
      <w:numFmt w:val="bullet"/>
      <w:lvlText w:val=""/>
      <w:lvlJc w:val="left"/>
      <w:pPr>
        <w:ind w:left="720" w:hanging="360"/>
      </w:pPr>
      <w:rPr>
        <w:rFonts w:ascii="Symbol" w:hAnsi="Symbol" w:hint="default"/>
      </w:rPr>
    </w:lvl>
    <w:lvl w:ilvl="1" w:tplc="DE5C08FE">
      <w:start w:val="1"/>
      <w:numFmt w:val="bullet"/>
      <w:lvlText w:val="o"/>
      <w:lvlJc w:val="left"/>
      <w:pPr>
        <w:ind w:left="1440" w:hanging="360"/>
      </w:pPr>
      <w:rPr>
        <w:rFonts w:ascii="Courier New" w:hAnsi="Courier New" w:hint="default"/>
      </w:rPr>
    </w:lvl>
    <w:lvl w:ilvl="2" w:tplc="3F0E7496">
      <w:start w:val="1"/>
      <w:numFmt w:val="bullet"/>
      <w:lvlText w:val=""/>
      <w:lvlJc w:val="left"/>
      <w:pPr>
        <w:ind w:left="2160" w:hanging="360"/>
      </w:pPr>
      <w:rPr>
        <w:rFonts w:ascii="Wingdings" w:hAnsi="Wingdings" w:hint="default"/>
      </w:rPr>
    </w:lvl>
    <w:lvl w:ilvl="3" w:tplc="04186432">
      <w:start w:val="1"/>
      <w:numFmt w:val="bullet"/>
      <w:lvlText w:val=""/>
      <w:lvlJc w:val="left"/>
      <w:pPr>
        <w:ind w:left="2880" w:hanging="360"/>
      </w:pPr>
      <w:rPr>
        <w:rFonts w:ascii="Symbol" w:hAnsi="Symbol" w:hint="default"/>
      </w:rPr>
    </w:lvl>
    <w:lvl w:ilvl="4" w:tplc="599E9500">
      <w:start w:val="1"/>
      <w:numFmt w:val="bullet"/>
      <w:lvlText w:val="o"/>
      <w:lvlJc w:val="left"/>
      <w:pPr>
        <w:ind w:left="3600" w:hanging="360"/>
      </w:pPr>
      <w:rPr>
        <w:rFonts w:ascii="Courier New" w:hAnsi="Courier New" w:hint="default"/>
      </w:rPr>
    </w:lvl>
    <w:lvl w:ilvl="5" w:tplc="96FA5C20">
      <w:start w:val="1"/>
      <w:numFmt w:val="bullet"/>
      <w:lvlText w:val=""/>
      <w:lvlJc w:val="left"/>
      <w:pPr>
        <w:ind w:left="4320" w:hanging="360"/>
      </w:pPr>
      <w:rPr>
        <w:rFonts w:ascii="Wingdings" w:hAnsi="Wingdings" w:hint="default"/>
      </w:rPr>
    </w:lvl>
    <w:lvl w:ilvl="6" w:tplc="9F12067E">
      <w:start w:val="1"/>
      <w:numFmt w:val="bullet"/>
      <w:lvlText w:val=""/>
      <w:lvlJc w:val="left"/>
      <w:pPr>
        <w:ind w:left="5040" w:hanging="360"/>
      </w:pPr>
      <w:rPr>
        <w:rFonts w:ascii="Symbol" w:hAnsi="Symbol" w:hint="default"/>
      </w:rPr>
    </w:lvl>
    <w:lvl w:ilvl="7" w:tplc="83D4FB2E">
      <w:start w:val="1"/>
      <w:numFmt w:val="bullet"/>
      <w:lvlText w:val="o"/>
      <w:lvlJc w:val="left"/>
      <w:pPr>
        <w:ind w:left="5760" w:hanging="360"/>
      </w:pPr>
      <w:rPr>
        <w:rFonts w:ascii="Courier New" w:hAnsi="Courier New" w:hint="default"/>
      </w:rPr>
    </w:lvl>
    <w:lvl w:ilvl="8" w:tplc="BB76440E">
      <w:start w:val="1"/>
      <w:numFmt w:val="bullet"/>
      <w:lvlText w:val=""/>
      <w:lvlJc w:val="left"/>
      <w:pPr>
        <w:ind w:left="6480" w:hanging="360"/>
      </w:pPr>
      <w:rPr>
        <w:rFonts w:ascii="Wingdings" w:hAnsi="Wingdings" w:hint="default"/>
      </w:rPr>
    </w:lvl>
  </w:abstractNum>
  <w:abstractNum w:abstractNumId="2"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437104">
    <w:abstractNumId w:val="1"/>
  </w:num>
  <w:num w:numId="2" w16cid:durableId="1178930160">
    <w:abstractNumId w:val="0"/>
  </w:num>
  <w:num w:numId="3" w16cid:durableId="3468323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stbenutzer">
    <w15:presenceInfo w15:providerId="AD" w15:userId="S::urn:spo:tenantanon#5ff5d9fa-f83f-4ac1-a4d2-eb48ea0a00d2::"/>
  </w15:person>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MqkFAOP6OAMtAAAA"/>
  </w:docVars>
  <w:rsids>
    <w:rsidRoot w:val="002632A2"/>
    <w:rsid w:val="00002025"/>
    <w:rsid w:val="00002155"/>
    <w:rsid w:val="00002708"/>
    <w:rsid w:val="000033D9"/>
    <w:rsid w:val="00003877"/>
    <w:rsid w:val="000039F8"/>
    <w:rsid w:val="000045B2"/>
    <w:rsid w:val="000046DC"/>
    <w:rsid w:val="00006784"/>
    <w:rsid w:val="00006927"/>
    <w:rsid w:val="000076F5"/>
    <w:rsid w:val="0000786D"/>
    <w:rsid w:val="0001028D"/>
    <w:rsid w:val="00010690"/>
    <w:rsid w:val="0001177C"/>
    <w:rsid w:val="00011AE4"/>
    <w:rsid w:val="00011CFC"/>
    <w:rsid w:val="00012681"/>
    <w:rsid w:val="000134E6"/>
    <w:rsid w:val="00013C34"/>
    <w:rsid w:val="000141D1"/>
    <w:rsid w:val="000142D1"/>
    <w:rsid w:val="0001471D"/>
    <w:rsid w:val="00014B45"/>
    <w:rsid w:val="00015626"/>
    <w:rsid w:val="00016138"/>
    <w:rsid w:val="00017BC6"/>
    <w:rsid w:val="0002048D"/>
    <w:rsid w:val="00022702"/>
    <w:rsid w:val="00022A68"/>
    <w:rsid w:val="00022BDF"/>
    <w:rsid w:val="00023F2B"/>
    <w:rsid w:val="00024042"/>
    <w:rsid w:val="00024A62"/>
    <w:rsid w:val="00025EF3"/>
    <w:rsid w:val="00027D27"/>
    <w:rsid w:val="00027E6A"/>
    <w:rsid w:val="00027ECD"/>
    <w:rsid w:val="000312A7"/>
    <w:rsid w:val="00031718"/>
    <w:rsid w:val="0003177A"/>
    <w:rsid w:val="00032B3B"/>
    <w:rsid w:val="00032C41"/>
    <w:rsid w:val="00033AF5"/>
    <w:rsid w:val="00033C9B"/>
    <w:rsid w:val="00034289"/>
    <w:rsid w:val="00034330"/>
    <w:rsid w:val="00035F55"/>
    <w:rsid w:val="000364C0"/>
    <w:rsid w:val="00036797"/>
    <w:rsid w:val="00040EC1"/>
    <w:rsid w:val="000410D8"/>
    <w:rsid w:val="00042BB2"/>
    <w:rsid w:val="000432F5"/>
    <w:rsid w:val="00045106"/>
    <w:rsid w:val="00045616"/>
    <w:rsid w:val="0004572F"/>
    <w:rsid w:val="00045836"/>
    <w:rsid w:val="000461C3"/>
    <w:rsid w:val="00046F0D"/>
    <w:rsid w:val="000470BA"/>
    <w:rsid w:val="000509CE"/>
    <w:rsid w:val="00051B57"/>
    <w:rsid w:val="00053110"/>
    <w:rsid w:val="0005391E"/>
    <w:rsid w:val="00053954"/>
    <w:rsid w:val="000545C9"/>
    <w:rsid w:val="00054D85"/>
    <w:rsid w:val="00054D93"/>
    <w:rsid w:val="00054FA7"/>
    <w:rsid w:val="00056F12"/>
    <w:rsid w:val="00057303"/>
    <w:rsid w:val="00057AB0"/>
    <w:rsid w:val="00057D8F"/>
    <w:rsid w:val="00060503"/>
    <w:rsid w:val="000609B4"/>
    <w:rsid w:val="00061268"/>
    <w:rsid w:val="000619F9"/>
    <w:rsid w:val="00062721"/>
    <w:rsid w:val="00063910"/>
    <w:rsid w:val="00063F5B"/>
    <w:rsid w:val="0006500B"/>
    <w:rsid w:val="0006570C"/>
    <w:rsid w:val="00065F26"/>
    <w:rsid w:val="000661F3"/>
    <w:rsid w:val="000671A3"/>
    <w:rsid w:val="00070703"/>
    <w:rsid w:val="00070FAC"/>
    <w:rsid w:val="00071221"/>
    <w:rsid w:val="00072371"/>
    <w:rsid w:val="0007330F"/>
    <w:rsid w:val="00073BBB"/>
    <w:rsid w:val="000753D2"/>
    <w:rsid w:val="000753D8"/>
    <w:rsid w:val="0007624A"/>
    <w:rsid w:val="0007654B"/>
    <w:rsid w:val="00076619"/>
    <w:rsid w:val="000767D8"/>
    <w:rsid w:val="000769A9"/>
    <w:rsid w:val="000806C7"/>
    <w:rsid w:val="000808A8"/>
    <w:rsid w:val="00080C46"/>
    <w:rsid w:val="00081C4A"/>
    <w:rsid w:val="00082852"/>
    <w:rsid w:val="00082B6F"/>
    <w:rsid w:val="00082D58"/>
    <w:rsid w:val="00082EF1"/>
    <w:rsid w:val="00083147"/>
    <w:rsid w:val="00083AFB"/>
    <w:rsid w:val="00084780"/>
    <w:rsid w:val="00084941"/>
    <w:rsid w:val="000849CF"/>
    <w:rsid w:val="000851C9"/>
    <w:rsid w:val="00085D89"/>
    <w:rsid w:val="00085F00"/>
    <w:rsid w:val="000870DF"/>
    <w:rsid w:val="000908CF"/>
    <w:rsid w:val="00092924"/>
    <w:rsid w:val="00092A51"/>
    <w:rsid w:val="00092A7F"/>
    <w:rsid w:val="0009328D"/>
    <w:rsid w:val="00095374"/>
    <w:rsid w:val="00095572"/>
    <w:rsid w:val="000958CD"/>
    <w:rsid w:val="00095CDD"/>
    <w:rsid w:val="000966C2"/>
    <w:rsid w:val="000A2608"/>
    <w:rsid w:val="000A26CD"/>
    <w:rsid w:val="000A2856"/>
    <w:rsid w:val="000A2AB2"/>
    <w:rsid w:val="000A2C7D"/>
    <w:rsid w:val="000A38BA"/>
    <w:rsid w:val="000A44EE"/>
    <w:rsid w:val="000A46B7"/>
    <w:rsid w:val="000A5981"/>
    <w:rsid w:val="000A5AAC"/>
    <w:rsid w:val="000A6AB3"/>
    <w:rsid w:val="000A7A63"/>
    <w:rsid w:val="000A7FB1"/>
    <w:rsid w:val="000B0982"/>
    <w:rsid w:val="000B1D98"/>
    <w:rsid w:val="000B2522"/>
    <w:rsid w:val="000B28BB"/>
    <w:rsid w:val="000B4D34"/>
    <w:rsid w:val="000B52B2"/>
    <w:rsid w:val="000B578A"/>
    <w:rsid w:val="000B5C03"/>
    <w:rsid w:val="000B5E32"/>
    <w:rsid w:val="000B6870"/>
    <w:rsid w:val="000B6BB8"/>
    <w:rsid w:val="000B7BA4"/>
    <w:rsid w:val="000C031F"/>
    <w:rsid w:val="000C0571"/>
    <w:rsid w:val="000C1112"/>
    <w:rsid w:val="000C16F0"/>
    <w:rsid w:val="000C1AB1"/>
    <w:rsid w:val="000C2419"/>
    <w:rsid w:val="000C2742"/>
    <w:rsid w:val="000C2E13"/>
    <w:rsid w:val="000C2EC9"/>
    <w:rsid w:val="000C3B43"/>
    <w:rsid w:val="000C3E8F"/>
    <w:rsid w:val="000C5317"/>
    <w:rsid w:val="000C5B50"/>
    <w:rsid w:val="000C5CD3"/>
    <w:rsid w:val="000C6CFE"/>
    <w:rsid w:val="000C76EB"/>
    <w:rsid w:val="000C7950"/>
    <w:rsid w:val="000D0B44"/>
    <w:rsid w:val="000D0BBB"/>
    <w:rsid w:val="000D0D5B"/>
    <w:rsid w:val="000D1773"/>
    <w:rsid w:val="000D1F51"/>
    <w:rsid w:val="000D2A64"/>
    <w:rsid w:val="000D31E5"/>
    <w:rsid w:val="000D398C"/>
    <w:rsid w:val="000D3C39"/>
    <w:rsid w:val="000D53E0"/>
    <w:rsid w:val="000D5566"/>
    <w:rsid w:val="000D605F"/>
    <w:rsid w:val="000D6599"/>
    <w:rsid w:val="000D70A9"/>
    <w:rsid w:val="000D7F32"/>
    <w:rsid w:val="000E1186"/>
    <w:rsid w:val="000E2052"/>
    <w:rsid w:val="000E26A4"/>
    <w:rsid w:val="000E2739"/>
    <w:rsid w:val="000E2D9D"/>
    <w:rsid w:val="000E302E"/>
    <w:rsid w:val="000E363E"/>
    <w:rsid w:val="000E54CF"/>
    <w:rsid w:val="000E5CA0"/>
    <w:rsid w:val="000E632E"/>
    <w:rsid w:val="000E68EF"/>
    <w:rsid w:val="000E6DBB"/>
    <w:rsid w:val="000F09F5"/>
    <w:rsid w:val="000F0F25"/>
    <w:rsid w:val="000F129F"/>
    <w:rsid w:val="000F1752"/>
    <w:rsid w:val="000F3899"/>
    <w:rsid w:val="000F3B58"/>
    <w:rsid w:val="000F4EE5"/>
    <w:rsid w:val="000F658C"/>
    <w:rsid w:val="000F6711"/>
    <w:rsid w:val="000F6BF4"/>
    <w:rsid w:val="000F77AF"/>
    <w:rsid w:val="000F7FC6"/>
    <w:rsid w:val="00100128"/>
    <w:rsid w:val="00101132"/>
    <w:rsid w:val="00101AEC"/>
    <w:rsid w:val="00103676"/>
    <w:rsid w:val="00103E5D"/>
    <w:rsid w:val="001051EF"/>
    <w:rsid w:val="001053BC"/>
    <w:rsid w:val="00106B73"/>
    <w:rsid w:val="00106D4F"/>
    <w:rsid w:val="00107A5A"/>
    <w:rsid w:val="00107D33"/>
    <w:rsid w:val="00107EAB"/>
    <w:rsid w:val="0011097F"/>
    <w:rsid w:val="00110F94"/>
    <w:rsid w:val="00110FD2"/>
    <w:rsid w:val="00111F28"/>
    <w:rsid w:val="0011236B"/>
    <w:rsid w:val="001135AA"/>
    <w:rsid w:val="001138B5"/>
    <w:rsid w:val="00117B84"/>
    <w:rsid w:val="00117D04"/>
    <w:rsid w:val="00120619"/>
    <w:rsid w:val="00120D40"/>
    <w:rsid w:val="001214EE"/>
    <w:rsid w:val="00121A9A"/>
    <w:rsid w:val="00121DF8"/>
    <w:rsid w:val="00121EFB"/>
    <w:rsid w:val="001220B5"/>
    <w:rsid w:val="001220F1"/>
    <w:rsid w:val="001226BC"/>
    <w:rsid w:val="00122714"/>
    <w:rsid w:val="00123AE4"/>
    <w:rsid w:val="0013362A"/>
    <w:rsid w:val="00134481"/>
    <w:rsid w:val="001346B5"/>
    <w:rsid w:val="00135153"/>
    <w:rsid w:val="001354E0"/>
    <w:rsid w:val="00135954"/>
    <w:rsid w:val="0013633D"/>
    <w:rsid w:val="00136E77"/>
    <w:rsid w:val="001379FE"/>
    <w:rsid w:val="0014009D"/>
    <w:rsid w:val="0014080A"/>
    <w:rsid w:val="00140B3C"/>
    <w:rsid w:val="00141B55"/>
    <w:rsid w:val="001422B6"/>
    <w:rsid w:val="00142311"/>
    <w:rsid w:val="001424D7"/>
    <w:rsid w:val="001427C0"/>
    <w:rsid w:val="00143729"/>
    <w:rsid w:val="00143ACA"/>
    <w:rsid w:val="00144185"/>
    <w:rsid w:val="0014648C"/>
    <w:rsid w:val="001467F4"/>
    <w:rsid w:val="00147FCE"/>
    <w:rsid w:val="00150EE4"/>
    <w:rsid w:val="00151589"/>
    <w:rsid w:val="00151B0B"/>
    <w:rsid w:val="00151D75"/>
    <w:rsid w:val="00153285"/>
    <w:rsid w:val="001544D2"/>
    <w:rsid w:val="001546BC"/>
    <w:rsid w:val="0015471D"/>
    <w:rsid w:val="00155FD6"/>
    <w:rsid w:val="0015640C"/>
    <w:rsid w:val="00157312"/>
    <w:rsid w:val="001601E8"/>
    <w:rsid w:val="00160356"/>
    <w:rsid w:val="0016064F"/>
    <w:rsid w:val="001614F3"/>
    <w:rsid w:val="00161C3B"/>
    <w:rsid w:val="001634CD"/>
    <w:rsid w:val="00164119"/>
    <w:rsid w:val="00164C98"/>
    <w:rsid w:val="00164EB2"/>
    <w:rsid w:val="00165B04"/>
    <w:rsid w:val="00166258"/>
    <w:rsid w:val="0016626A"/>
    <w:rsid w:val="00166330"/>
    <w:rsid w:val="0016720D"/>
    <w:rsid w:val="001676FE"/>
    <w:rsid w:val="00167C6A"/>
    <w:rsid w:val="00167F16"/>
    <w:rsid w:val="001708AD"/>
    <w:rsid w:val="00170D53"/>
    <w:rsid w:val="00174326"/>
    <w:rsid w:val="001744CB"/>
    <w:rsid w:val="0017459F"/>
    <w:rsid w:val="0017553B"/>
    <w:rsid w:val="001755FE"/>
    <w:rsid w:val="00175644"/>
    <w:rsid w:val="001762E0"/>
    <w:rsid w:val="00177AC4"/>
    <w:rsid w:val="00177E79"/>
    <w:rsid w:val="00180CDF"/>
    <w:rsid w:val="001813BE"/>
    <w:rsid w:val="00181FD2"/>
    <w:rsid w:val="001834C2"/>
    <w:rsid w:val="0018466C"/>
    <w:rsid w:val="00184CF1"/>
    <w:rsid w:val="00185357"/>
    <w:rsid w:val="00185B3E"/>
    <w:rsid w:val="00185ECF"/>
    <w:rsid w:val="00186220"/>
    <w:rsid w:val="001864A2"/>
    <w:rsid w:val="00186CD4"/>
    <w:rsid w:val="00187AC5"/>
    <w:rsid w:val="00187E5D"/>
    <w:rsid w:val="00190010"/>
    <w:rsid w:val="001906AA"/>
    <w:rsid w:val="00191248"/>
    <w:rsid w:val="001918B1"/>
    <w:rsid w:val="0019191C"/>
    <w:rsid w:val="00191AA8"/>
    <w:rsid w:val="00191D70"/>
    <w:rsid w:val="00191DEA"/>
    <w:rsid w:val="001931A9"/>
    <w:rsid w:val="00193872"/>
    <w:rsid w:val="00193B0F"/>
    <w:rsid w:val="00193BE0"/>
    <w:rsid w:val="00194A2C"/>
    <w:rsid w:val="001962B8"/>
    <w:rsid w:val="001A0013"/>
    <w:rsid w:val="001A07AE"/>
    <w:rsid w:val="001A0A34"/>
    <w:rsid w:val="001A1610"/>
    <w:rsid w:val="001A1733"/>
    <w:rsid w:val="001A1F72"/>
    <w:rsid w:val="001A31D8"/>
    <w:rsid w:val="001A324B"/>
    <w:rsid w:val="001A3DB2"/>
    <w:rsid w:val="001A3DF2"/>
    <w:rsid w:val="001A3EA8"/>
    <w:rsid w:val="001A5045"/>
    <w:rsid w:val="001A5417"/>
    <w:rsid w:val="001A572B"/>
    <w:rsid w:val="001A5DBC"/>
    <w:rsid w:val="001A69D9"/>
    <w:rsid w:val="001B05E5"/>
    <w:rsid w:val="001B06BE"/>
    <w:rsid w:val="001B11AB"/>
    <w:rsid w:val="001B1A85"/>
    <w:rsid w:val="001B24AC"/>
    <w:rsid w:val="001B2BB8"/>
    <w:rsid w:val="001B37EE"/>
    <w:rsid w:val="001B4032"/>
    <w:rsid w:val="001B50C3"/>
    <w:rsid w:val="001B5CA7"/>
    <w:rsid w:val="001B5D9A"/>
    <w:rsid w:val="001B6495"/>
    <w:rsid w:val="001B6667"/>
    <w:rsid w:val="001B6907"/>
    <w:rsid w:val="001B6F17"/>
    <w:rsid w:val="001B7B15"/>
    <w:rsid w:val="001C03AB"/>
    <w:rsid w:val="001C05D3"/>
    <w:rsid w:val="001C0602"/>
    <w:rsid w:val="001C14AE"/>
    <w:rsid w:val="001C1A8D"/>
    <w:rsid w:val="001C1A95"/>
    <w:rsid w:val="001C1F60"/>
    <w:rsid w:val="001C22F5"/>
    <w:rsid w:val="001C3FB7"/>
    <w:rsid w:val="001C57E5"/>
    <w:rsid w:val="001C57EE"/>
    <w:rsid w:val="001C6581"/>
    <w:rsid w:val="001C73DC"/>
    <w:rsid w:val="001C7F61"/>
    <w:rsid w:val="001D2517"/>
    <w:rsid w:val="001D3B99"/>
    <w:rsid w:val="001D3C4C"/>
    <w:rsid w:val="001D3CA5"/>
    <w:rsid w:val="001D468F"/>
    <w:rsid w:val="001D5F82"/>
    <w:rsid w:val="001D6E2C"/>
    <w:rsid w:val="001D7085"/>
    <w:rsid w:val="001E0760"/>
    <w:rsid w:val="001E0C2C"/>
    <w:rsid w:val="001E0D58"/>
    <w:rsid w:val="001E1FBC"/>
    <w:rsid w:val="001E41A0"/>
    <w:rsid w:val="001E496E"/>
    <w:rsid w:val="001E4A8F"/>
    <w:rsid w:val="001E4B1D"/>
    <w:rsid w:val="001E5802"/>
    <w:rsid w:val="001F070D"/>
    <w:rsid w:val="001F0F28"/>
    <w:rsid w:val="001F24B5"/>
    <w:rsid w:val="001F279D"/>
    <w:rsid w:val="001F40A0"/>
    <w:rsid w:val="001F444F"/>
    <w:rsid w:val="001F47FA"/>
    <w:rsid w:val="001F48C5"/>
    <w:rsid w:val="001F5545"/>
    <w:rsid w:val="001F591D"/>
    <w:rsid w:val="001F5A63"/>
    <w:rsid w:val="001F6497"/>
    <w:rsid w:val="001F65C8"/>
    <w:rsid w:val="001F6F32"/>
    <w:rsid w:val="001F7391"/>
    <w:rsid w:val="001F740E"/>
    <w:rsid w:val="002000EB"/>
    <w:rsid w:val="00200B85"/>
    <w:rsid w:val="002016D8"/>
    <w:rsid w:val="00201B09"/>
    <w:rsid w:val="00201F16"/>
    <w:rsid w:val="002026A2"/>
    <w:rsid w:val="00202DE2"/>
    <w:rsid w:val="0020327A"/>
    <w:rsid w:val="0020342B"/>
    <w:rsid w:val="0020395C"/>
    <w:rsid w:val="00203C63"/>
    <w:rsid w:val="0020419F"/>
    <w:rsid w:val="00204BF1"/>
    <w:rsid w:val="00204C70"/>
    <w:rsid w:val="00205877"/>
    <w:rsid w:val="00206959"/>
    <w:rsid w:val="00207795"/>
    <w:rsid w:val="00207D22"/>
    <w:rsid w:val="002107B3"/>
    <w:rsid w:val="00211AC1"/>
    <w:rsid w:val="002125F7"/>
    <w:rsid w:val="00212987"/>
    <w:rsid w:val="00213E22"/>
    <w:rsid w:val="00214080"/>
    <w:rsid w:val="002145D8"/>
    <w:rsid w:val="002158EE"/>
    <w:rsid w:val="00217676"/>
    <w:rsid w:val="002201CA"/>
    <w:rsid w:val="00220F57"/>
    <w:rsid w:val="00221939"/>
    <w:rsid w:val="00221BE7"/>
    <w:rsid w:val="00222009"/>
    <w:rsid w:val="00222C36"/>
    <w:rsid w:val="00223E5B"/>
    <w:rsid w:val="0022455E"/>
    <w:rsid w:val="002245F2"/>
    <w:rsid w:val="00224919"/>
    <w:rsid w:val="00224DC1"/>
    <w:rsid w:val="00225163"/>
    <w:rsid w:val="00227DD4"/>
    <w:rsid w:val="00227DFC"/>
    <w:rsid w:val="00231E4C"/>
    <w:rsid w:val="002339E3"/>
    <w:rsid w:val="002352D8"/>
    <w:rsid w:val="002358BA"/>
    <w:rsid w:val="00236885"/>
    <w:rsid w:val="00236F4E"/>
    <w:rsid w:val="0023746E"/>
    <w:rsid w:val="0024062D"/>
    <w:rsid w:val="00240E26"/>
    <w:rsid w:val="0024116F"/>
    <w:rsid w:val="00243687"/>
    <w:rsid w:val="00244B49"/>
    <w:rsid w:val="00245232"/>
    <w:rsid w:val="00246BAB"/>
    <w:rsid w:val="00246C16"/>
    <w:rsid w:val="00246DB3"/>
    <w:rsid w:val="0024758E"/>
    <w:rsid w:val="00247DEF"/>
    <w:rsid w:val="0025012D"/>
    <w:rsid w:val="002505AA"/>
    <w:rsid w:val="00250FFD"/>
    <w:rsid w:val="00251673"/>
    <w:rsid w:val="0025183D"/>
    <w:rsid w:val="002518A5"/>
    <w:rsid w:val="00252A89"/>
    <w:rsid w:val="00252CD6"/>
    <w:rsid w:val="00253046"/>
    <w:rsid w:val="0025383D"/>
    <w:rsid w:val="00253E68"/>
    <w:rsid w:val="00254E01"/>
    <w:rsid w:val="002559D2"/>
    <w:rsid w:val="00257226"/>
    <w:rsid w:val="0025731B"/>
    <w:rsid w:val="00260EC3"/>
    <w:rsid w:val="002619CC"/>
    <w:rsid w:val="00261A75"/>
    <w:rsid w:val="00261C16"/>
    <w:rsid w:val="00262698"/>
    <w:rsid w:val="0026309A"/>
    <w:rsid w:val="002632A2"/>
    <w:rsid w:val="0026341A"/>
    <w:rsid w:val="00264833"/>
    <w:rsid w:val="002666CB"/>
    <w:rsid w:val="00266A5F"/>
    <w:rsid w:val="00266AFA"/>
    <w:rsid w:val="00266FE2"/>
    <w:rsid w:val="002700E1"/>
    <w:rsid w:val="002700F0"/>
    <w:rsid w:val="00270A28"/>
    <w:rsid w:val="0027113E"/>
    <w:rsid w:val="002721C9"/>
    <w:rsid w:val="002721FC"/>
    <w:rsid w:val="00272B34"/>
    <w:rsid w:val="0027327C"/>
    <w:rsid w:val="00273ECB"/>
    <w:rsid w:val="002740CE"/>
    <w:rsid w:val="00274280"/>
    <w:rsid w:val="00274926"/>
    <w:rsid w:val="00274A3E"/>
    <w:rsid w:val="00274F95"/>
    <w:rsid w:val="00275696"/>
    <w:rsid w:val="002767B8"/>
    <w:rsid w:val="00276EC9"/>
    <w:rsid w:val="002779FE"/>
    <w:rsid w:val="002807F9"/>
    <w:rsid w:val="0028083E"/>
    <w:rsid w:val="00280C44"/>
    <w:rsid w:val="00280FD4"/>
    <w:rsid w:val="00284241"/>
    <w:rsid w:val="0028439F"/>
    <w:rsid w:val="00284743"/>
    <w:rsid w:val="00285D85"/>
    <w:rsid w:val="00286E98"/>
    <w:rsid w:val="00287106"/>
    <w:rsid w:val="00287AE0"/>
    <w:rsid w:val="00290194"/>
    <w:rsid w:val="002913FA"/>
    <w:rsid w:val="00291420"/>
    <w:rsid w:val="00291A23"/>
    <w:rsid w:val="00292751"/>
    <w:rsid w:val="002932D5"/>
    <w:rsid w:val="002934E0"/>
    <w:rsid w:val="0029451E"/>
    <w:rsid w:val="00295260"/>
    <w:rsid w:val="00295573"/>
    <w:rsid w:val="002963C0"/>
    <w:rsid w:val="002A06DF"/>
    <w:rsid w:val="002A096E"/>
    <w:rsid w:val="002A2903"/>
    <w:rsid w:val="002A3E1E"/>
    <w:rsid w:val="002A3E32"/>
    <w:rsid w:val="002A48E0"/>
    <w:rsid w:val="002A4E81"/>
    <w:rsid w:val="002A4EC3"/>
    <w:rsid w:val="002A5822"/>
    <w:rsid w:val="002A590B"/>
    <w:rsid w:val="002A6713"/>
    <w:rsid w:val="002A68C2"/>
    <w:rsid w:val="002A69F1"/>
    <w:rsid w:val="002A739C"/>
    <w:rsid w:val="002A761F"/>
    <w:rsid w:val="002A7B29"/>
    <w:rsid w:val="002A7EB0"/>
    <w:rsid w:val="002B0184"/>
    <w:rsid w:val="002B07A9"/>
    <w:rsid w:val="002B07C2"/>
    <w:rsid w:val="002B0878"/>
    <w:rsid w:val="002B0FDA"/>
    <w:rsid w:val="002B140F"/>
    <w:rsid w:val="002B2207"/>
    <w:rsid w:val="002B23E2"/>
    <w:rsid w:val="002B2BAA"/>
    <w:rsid w:val="002B2CA5"/>
    <w:rsid w:val="002B369E"/>
    <w:rsid w:val="002B4D7C"/>
    <w:rsid w:val="002B5316"/>
    <w:rsid w:val="002B557F"/>
    <w:rsid w:val="002B6562"/>
    <w:rsid w:val="002B659A"/>
    <w:rsid w:val="002B7191"/>
    <w:rsid w:val="002B7EDA"/>
    <w:rsid w:val="002C064A"/>
    <w:rsid w:val="002C0958"/>
    <w:rsid w:val="002C0C40"/>
    <w:rsid w:val="002C18B0"/>
    <w:rsid w:val="002C1AEF"/>
    <w:rsid w:val="002C1EA9"/>
    <w:rsid w:val="002C1EDA"/>
    <w:rsid w:val="002C2120"/>
    <w:rsid w:val="002C241F"/>
    <w:rsid w:val="002C2534"/>
    <w:rsid w:val="002C2F35"/>
    <w:rsid w:val="002C4A02"/>
    <w:rsid w:val="002C76C5"/>
    <w:rsid w:val="002D0320"/>
    <w:rsid w:val="002D098E"/>
    <w:rsid w:val="002D0AFB"/>
    <w:rsid w:val="002D0DCB"/>
    <w:rsid w:val="002D38E8"/>
    <w:rsid w:val="002D3EAE"/>
    <w:rsid w:val="002D47FF"/>
    <w:rsid w:val="002D4F0F"/>
    <w:rsid w:val="002D6E8D"/>
    <w:rsid w:val="002E0688"/>
    <w:rsid w:val="002E0787"/>
    <w:rsid w:val="002E0849"/>
    <w:rsid w:val="002E0CF9"/>
    <w:rsid w:val="002E10E8"/>
    <w:rsid w:val="002E1622"/>
    <w:rsid w:val="002E1873"/>
    <w:rsid w:val="002E2EDF"/>
    <w:rsid w:val="002E340F"/>
    <w:rsid w:val="002E3BD6"/>
    <w:rsid w:val="002E4128"/>
    <w:rsid w:val="002E4565"/>
    <w:rsid w:val="002E49F1"/>
    <w:rsid w:val="002E5688"/>
    <w:rsid w:val="002E649D"/>
    <w:rsid w:val="002E71B3"/>
    <w:rsid w:val="002F0B08"/>
    <w:rsid w:val="002F18AD"/>
    <w:rsid w:val="002F242E"/>
    <w:rsid w:val="002F2D95"/>
    <w:rsid w:val="002F37CE"/>
    <w:rsid w:val="002F4216"/>
    <w:rsid w:val="002F585A"/>
    <w:rsid w:val="002F677A"/>
    <w:rsid w:val="002F69D9"/>
    <w:rsid w:val="002F779E"/>
    <w:rsid w:val="00300C95"/>
    <w:rsid w:val="00300FC8"/>
    <w:rsid w:val="0030195D"/>
    <w:rsid w:val="00301D88"/>
    <w:rsid w:val="003027A4"/>
    <w:rsid w:val="00302CDB"/>
    <w:rsid w:val="00302D1A"/>
    <w:rsid w:val="00303215"/>
    <w:rsid w:val="00305F2D"/>
    <w:rsid w:val="00306060"/>
    <w:rsid w:val="00306593"/>
    <w:rsid w:val="00306B5F"/>
    <w:rsid w:val="003071AA"/>
    <w:rsid w:val="0030755B"/>
    <w:rsid w:val="003127EE"/>
    <w:rsid w:val="003131FE"/>
    <w:rsid w:val="00313B12"/>
    <w:rsid w:val="00313EC9"/>
    <w:rsid w:val="00314BB4"/>
    <w:rsid w:val="003155CF"/>
    <w:rsid w:val="00315A23"/>
    <w:rsid w:val="0031613F"/>
    <w:rsid w:val="0031737C"/>
    <w:rsid w:val="00317D0A"/>
    <w:rsid w:val="00317F89"/>
    <w:rsid w:val="00320785"/>
    <w:rsid w:val="003213A8"/>
    <w:rsid w:val="00321AA4"/>
    <w:rsid w:val="003223F7"/>
    <w:rsid w:val="00322C20"/>
    <w:rsid w:val="00323711"/>
    <w:rsid w:val="003253F3"/>
    <w:rsid w:val="00325E41"/>
    <w:rsid w:val="003263CA"/>
    <w:rsid w:val="00326C68"/>
    <w:rsid w:val="00326E51"/>
    <w:rsid w:val="0032720F"/>
    <w:rsid w:val="003276C1"/>
    <w:rsid w:val="00327DA6"/>
    <w:rsid w:val="00327DCB"/>
    <w:rsid w:val="00327F0E"/>
    <w:rsid w:val="0033010E"/>
    <w:rsid w:val="003305C6"/>
    <w:rsid w:val="00330933"/>
    <w:rsid w:val="003310A1"/>
    <w:rsid w:val="0033112C"/>
    <w:rsid w:val="00332FFF"/>
    <w:rsid w:val="003339E4"/>
    <w:rsid w:val="003345A5"/>
    <w:rsid w:val="003348F5"/>
    <w:rsid w:val="00334957"/>
    <w:rsid w:val="00334CE3"/>
    <w:rsid w:val="00335456"/>
    <w:rsid w:val="00335755"/>
    <w:rsid w:val="003361F0"/>
    <w:rsid w:val="00336594"/>
    <w:rsid w:val="00336B15"/>
    <w:rsid w:val="00337691"/>
    <w:rsid w:val="003404C9"/>
    <w:rsid w:val="00340EBD"/>
    <w:rsid w:val="00341200"/>
    <w:rsid w:val="00341309"/>
    <w:rsid w:val="00341504"/>
    <w:rsid w:val="003424CE"/>
    <w:rsid w:val="003437CF"/>
    <w:rsid w:val="003438E8"/>
    <w:rsid w:val="0034395E"/>
    <w:rsid w:val="00344519"/>
    <w:rsid w:val="0034481D"/>
    <w:rsid w:val="003451A9"/>
    <w:rsid w:val="00346BAA"/>
    <w:rsid w:val="00346D99"/>
    <w:rsid w:val="00347470"/>
    <w:rsid w:val="003501AD"/>
    <w:rsid w:val="003509D7"/>
    <w:rsid w:val="00351642"/>
    <w:rsid w:val="003518B4"/>
    <w:rsid w:val="003526BA"/>
    <w:rsid w:val="00353582"/>
    <w:rsid w:val="00353859"/>
    <w:rsid w:val="00354A9E"/>
    <w:rsid w:val="003557EE"/>
    <w:rsid w:val="003559F6"/>
    <w:rsid w:val="003567FD"/>
    <w:rsid w:val="003568C6"/>
    <w:rsid w:val="00356A79"/>
    <w:rsid w:val="00360540"/>
    <w:rsid w:val="00361848"/>
    <w:rsid w:val="00362244"/>
    <w:rsid w:val="00362779"/>
    <w:rsid w:val="00363356"/>
    <w:rsid w:val="00363590"/>
    <w:rsid w:val="00364D3F"/>
    <w:rsid w:val="00365CAB"/>
    <w:rsid w:val="00365D34"/>
    <w:rsid w:val="00366314"/>
    <w:rsid w:val="0036633A"/>
    <w:rsid w:val="0036643D"/>
    <w:rsid w:val="00366656"/>
    <w:rsid w:val="003676B6"/>
    <w:rsid w:val="00367DDB"/>
    <w:rsid w:val="00370234"/>
    <w:rsid w:val="003712F1"/>
    <w:rsid w:val="00371A01"/>
    <w:rsid w:val="00371F03"/>
    <w:rsid w:val="003723F2"/>
    <w:rsid w:val="003728CC"/>
    <w:rsid w:val="00372A36"/>
    <w:rsid w:val="00372DA3"/>
    <w:rsid w:val="00373ACA"/>
    <w:rsid w:val="003749CB"/>
    <w:rsid w:val="00375090"/>
    <w:rsid w:val="003756D1"/>
    <w:rsid w:val="00375712"/>
    <w:rsid w:val="00375F93"/>
    <w:rsid w:val="00376286"/>
    <w:rsid w:val="00376E4B"/>
    <w:rsid w:val="00377853"/>
    <w:rsid w:val="0038124C"/>
    <w:rsid w:val="0038143D"/>
    <w:rsid w:val="003822D3"/>
    <w:rsid w:val="0038353C"/>
    <w:rsid w:val="00384975"/>
    <w:rsid w:val="003852AB"/>
    <w:rsid w:val="003854A5"/>
    <w:rsid w:val="00386150"/>
    <w:rsid w:val="00386200"/>
    <w:rsid w:val="00386A7C"/>
    <w:rsid w:val="00386B85"/>
    <w:rsid w:val="00390455"/>
    <w:rsid w:val="00390EE6"/>
    <w:rsid w:val="003915A2"/>
    <w:rsid w:val="00391C38"/>
    <w:rsid w:val="00391CD9"/>
    <w:rsid w:val="003924EF"/>
    <w:rsid w:val="00393698"/>
    <w:rsid w:val="003943BE"/>
    <w:rsid w:val="003949C3"/>
    <w:rsid w:val="00396763"/>
    <w:rsid w:val="0039705A"/>
    <w:rsid w:val="003977E4"/>
    <w:rsid w:val="00397A15"/>
    <w:rsid w:val="00397CBE"/>
    <w:rsid w:val="00397F66"/>
    <w:rsid w:val="003A11C9"/>
    <w:rsid w:val="003A1457"/>
    <w:rsid w:val="003A19CF"/>
    <w:rsid w:val="003A1DB9"/>
    <w:rsid w:val="003A3458"/>
    <w:rsid w:val="003A45A7"/>
    <w:rsid w:val="003A509A"/>
    <w:rsid w:val="003A5114"/>
    <w:rsid w:val="003A65E6"/>
    <w:rsid w:val="003A66DF"/>
    <w:rsid w:val="003A71D5"/>
    <w:rsid w:val="003A7859"/>
    <w:rsid w:val="003A7DFC"/>
    <w:rsid w:val="003A7F35"/>
    <w:rsid w:val="003B04FC"/>
    <w:rsid w:val="003B0832"/>
    <w:rsid w:val="003B09A0"/>
    <w:rsid w:val="003B0CF7"/>
    <w:rsid w:val="003B102D"/>
    <w:rsid w:val="003B115C"/>
    <w:rsid w:val="003B22D1"/>
    <w:rsid w:val="003B2667"/>
    <w:rsid w:val="003B3773"/>
    <w:rsid w:val="003B3CE1"/>
    <w:rsid w:val="003B3E6A"/>
    <w:rsid w:val="003B4BB5"/>
    <w:rsid w:val="003B5A25"/>
    <w:rsid w:val="003B68A1"/>
    <w:rsid w:val="003C07E9"/>
    <w:rsid w:val="003C087A"/>
    <w:rsid w:val="003C0B9F"/>
    <w:rsid w:val="003C1A2D"/>
    <w:rsid w:val="003C1D6E"/>
    <w:rsid w:val="003C2918"/>
    <w:rsid w:val="003C29C3"/>
    <w:rsid w:val="003C2A63"/>
    <w:rsid w:val="003C3792"/>
    <w:rsid w:val="003C3B7C"/>
    <w:rsid w:val="003C45E0"/>
    <w:rsid w:val="003C5934"/>
    <w:rsid w:val="003C5F3D"/>
    <w:rsid w:val="003C732E"/>
    <w:rsid w:val="003C7355"/>
    <w:rsid w:val="003D01CB"/>
    <w:rsid w:val="003D075A"/>
    <w:rsid w:val="003D18C2"/>
    <w:rsid w:val="003D1A97"/>
    <w:rsid w:val="003D1E13"/>
    <w:rsid w:val="003D24DD"/>
    <w:rsid w:val="003D24E5"/>
    <w:rsid w:val="003D25CC"/>
    <w:rsid w:val="003D2DC8"/>
    <w:rsid w:val="003D3B28"/>
    <w:rsid w:val="003D584B"/>
    <w:rsid w:val="003D6890"/>
    <w:rsid w:val="003D716A"/>
    <w:rsid w:val="003D759C"/>
    <w:rsid w:val="003E03A8"/>
    <w:rsid w:val="003E15C0"/>
    <w:rsid w:val="003E2147"/>
    <w:rsid w:val="003E2DCE"/>
    <w:rsid w:val="003E3189"/>
    <w:rsid w:val="003E454C"/>
    <w:rsid w:val="003E5F39"/>
    <w:rsid w:val="003E645B"/>
    <w:rsid w:val="003E7231"/>
    <w:rsid w:val="003E79E3"/>
    <w:rsid w:val="003E7D37"/>
    <w:rsid w:val="003F031F"/>
    <w:rsid w:val="003F075F"/>
    <w:rsid w:val="003F0EDB"/>
    <w:rsid w:val="003F0F0E"/>
    <w:rsid w:val="003F3773"/>
    <w:rsid w:val="003F47AB"/>
    <w:rsid w:val="003F4B27"/>
    <w:rsid w:val="003F5300"/>
    <w:rsid w:val="003F77EF"/>
    <w:rsid w:val="004002F0"/>
    <w:rsid w:val="00400506"/>
    <w:rsid w:val="00402382"/>
    <w:rsid w:val="004024EF"/>
    <w:rsid w:val="004049F2"/>
    <w:rsid w:val="00406B80"/>
    <w:rsid w:val="00410049"/>
    <w:rsid w:val="00410289"/>
    <w:rsid w:val="00410BEC"/>
    <w:rsid w:val="004110B4"/>
    <w:rsid w:val="00411594"/>
    <w:rsid w:val="00411B79"/>
    <w:rsid w:val="0041263D"/>
    <w:rsid w:val="004127E4"/>
    <w:rsid w:val="00413ABC"/>
    <w:rsid w:val="00414971"/>
    <w:rsid w:val="00414A8E"/>
    <w:rsid w:val="00414E1A"/>
    <w:rsid w:val="0041536C"/>
    <w:rsid w:val="004157EA"/>
    <w:rsid w:val="0041587E"/>
    <w:rsid w:val="00415C88"/>
    <w:rsid w:val="004169B7"/>
    <w:rsid w:val="00416BAD"/>
    <w:rsid w:val="004175C4"/>
    <w:rsid w:val="00421154"/>
    <w:rsid w:val="0042297E"/>
    <w:rsid w:val="0042307C"/>
    <w:rsid w:val="004240AC"/>
    <w:rsid w:val="00424633"/>
    <w:rsid w:val="0042499D"/>
    <w:rsid w:val="004251D2"/>
    <w:rsid w:val="00425BFA"/>
    <w:rsid w:val="0042695C"/>
    <w:rsid w:val="00427045"/>
    <w:rsid w:val="004279B7"/>
    <w:rsid w:val="0043055F"/>
    <w:rsid w:val="00431421"/>
    <w:rsid w:val="00433323"/>
    <w:rsid w:val="00433AB2"/>
    <w:rsid w:val="004350E0"/>
    <w:rsid w:val="00435862"/>
    <w:rsid w:val="00436CA0"/>
    <w:rsid w:val="00437A2A"/>
    <w:rsid w:val="00441775"/>
    <w:rsid w:val="00441DA2"/>
    <w:rsid w:val="00442249"/>
    <w:rsid w:val="004435F5"/>
    <w:rsid w:val="00443C42"/>
    <w:rsid w:val="00443FF3"/>
    <w:rsid w:val="00444ED0"/>
    <w:rsid w:val="00445245"/>
    <w:rsid w:val="00446671"/>
    <w:rsid w:val="00446760"/>
    <w:rsid w:val="00446DE9"/>
    <w:rsid w:val="00450A59"/>
    <w:rsid w:val="004514A6"/>
    <w:rsid w:val="00455138"/>
    <w:rsid w:val="004556AB"/>
    <w:rsid w:val="004559A3"/>
    <w:rsid w:val="00457380"/>
    <w:rsid w:val="004603AC"/>
    <w:rsid w:val="00460988"/>
    <w:rsid w:val="004615E8"/>
    <w:rsid w:val="00461FF3"/>
    <w:rsid w:val="0046212B"/>
    <w:rsid w:val="00462255"/>
    <w:rsid w:val="00463A20"/>
    <w:rsid w:val="0046584D"/>
    <w:rsid w:val="00465EE4"/>
    <w:rsid w:val="00470084"/>
    <w:rsid w:val="004702EE"/>
    <w:rsid w:val="00470B49"/>
    <w:rsid w:val="00471CAD"/>
    <w:rsid w:val="00471F1F"/>
    <w:rsid w:val="00472EB1"/>
    <w:rsid w:val="00473059"/>
    <w:rsid w:val="00473AC9"/>
    <w:rsid w:val="00474866"/>
    <w:rsid w:val="00475066"/>
    <w:rsid w:val="0047590A"/>
    <w:rsid w:val="00475D96"/>
    <w:rsid w:val="00475F4C"/>
    <w:rsid w:val="00476592"/>
    <w:rsid w:val="0047666C"/>
    <w:rsid w:val="00480BC4"/>
    <w:rsid w:val="0048205D"/>
    <w:rsid w:val="00482103"/>
    <w:rsid w:val="004833AD"/>
    <w:rsid w:val="0048346B"/>
    <w:rsid w:val="00483C3C"/>
    <w:rsid w:val="00483C85"/>
    <w:rsid w:val="0048432A"/>
    <w:rsid w:val="00485463"/>
    <w:rsid w:val="004865CE"/>
    <w:rsid w:val="00487BEB"/>
    <w:rsid w:val="00490BE0"/>
    <w:rsid w:val="004912CA"/>
    <w:rsid w:val="00493094"/>
    <w:rsid w:val="00493F5B"/>
    <w:rsid w:val="004941D0"/>
    <w:rsid w:val="00495609"/>
    <w:rsid w:val="00496477"/>
    <w:rsid w:val="00496DA0"/>
    <w:rsid w:val="00497F46"/>
    <w:rsid w:val="004A0B82"/>
    <w:rsid w:val="004A1367"/>
    <w:rsid w:val="004A2A61"/>
    <w:rsid w:val="004A352D"/>
    <w:rsid w:val="004A3962"/>
    <w:rsid w:val="004A3A14"/>
    <w:rsid w:val="004A3DF0"/>
    <w:rsid w:val="004A517F"/>
    <w:rsid w:val="004A56EB"/>
    <w:rsid w:val="004A590A"/>
    <w:rsid w:val="004B05BA"/>
    <w:rsid w:val="004B1783"/>
    <w:rsid w:val="004B24C4"/>
    <w:rsid w:val="004B27FC"/>
    <w:rsid w:val="004B2962"/>
    <w:rsid w:val="004B3904"/>
    <w:rsid w:val="004B3A32"/>
    <w:rsid w:val="004B5460"/>
    <w:rsid w:val="004B6B95"/>
    <w:rsid w:val="004C0336"/>
    <w:rsid w:val="004C0506"/>
    <w:rsid w:val="004C0D53"/>
    <w:rsid w:val="004C16CD"/>
    <w:rsid w:val="004C1D69"/>
    <w:rsid w:val="004C3CEC"/>
    <w:rsid w:val="004C3FC9"/>
    <w:rsid w:val="004C4AAD"/>
    <w:rsid w:val="004C4C63"/>
    <w:rsid w:val="004C54DD"/>
    <w:rsid w:val="004C7039"/>
    <w:rsid w:val="004D0682"/>
    <w:rsid w:val="004D0896"/>
    <w:rsid w:val="004D08BC"/>
    <w:rsid w:val="004D0A50"/>
    <w:rsid w:val="004D0D2F"/>
    <w:rsid w:val="004D1FDD"/>
    <w:rsid w:val="004D205F"/>
    <w:rsid w:val="004D3D84"/>
    <w:rsid w:val="004D4208"/>
    <w:rsid w:val="004D47C3"/>
    <w:rsid w:val="004D4B34"/>
    <w:rsid w:val="004D5394"/>
    <w:rsid w:val="004D60D6"/>
    <w:rsid w:val="004D649B"/>
    <w:rsid w:val="004D67A6"/>
    <w:rsid w:val="004D6B07"/>
    <w:rsid w:val="004D6CDB"/>
    <w:rsid w:val="004D7A18"/>
    <w:rsid w:val="004D7F28"/>
    <w:rsid w:val="004E0726"/>
    <w:rsid w:val="004E07E5"/>
    <w:rsid w:val="004E0DD6"/>
    <w:rsid w:val="004E1845"/>
    <w:rsid w:val="004E1D26"/>
    <w:rsid w:val="004E2A73"/>
    <w:rsid w:val="004E3070"/>
    <w:rsid w:val="004E34E4"/>
    <w:rsid w:val="004E3B64"/>
    <w:rsid w:val="004E4311"/>
    <w:rsid w:val="004E49A8"/>
    <w:rsid w:val="004E4A72"/>
    <w:rsid w:val="004E4DC0"/>
    <w:rsid w:val="004E64EA"/>
    <w:rsid w:val="004E687A"/>
    <w:rsid w:val="004E732E"/>
    <w:rsid w:val="004E752B"/>
    <w:rsid w:val="004F2680"/>
    <w:rsid w:val="004F2A50"/>
    <w:rsid w:val="004F337B"/>
    <w:rsid w:val="004F53AF"/>
    <w:rsid w:val="004F6F0E"/>
    <w:rsid w:val="004F764F"/>
    <w:rsid w:val="004F79DE"/>
    <w:rsid w:val="00500FB3"/>
    <w:rsid w:val="00502457"/>
    <w:rsid w:val="00502AA9"/>
    <w:rsid w:val="00502CDC"/>
    <w:rsid w:val="00503854"/>
    <w:rsid w:val="00505BE4"/>
    <w:rsid w:val="00506938"/>
    <w:rsid w:val="00506A7C"/>
    <w:rsid w:val="00506CF5"/>
    <w:rsid w:val="005072C8"/>
    <w:rsid w:val="0050740A"/>
    <w:rsid w:val="005077CE"/>
    <w:rsid w:val="00507FF3"/>
    <w:rsid w:val="00511003"/>
    <w:rsid w:val="00512B8E"/>
    <w:rsid w:val="005143BC"/>
    <w:rsid w:val="00514AB8"/>
    <w:rsid w:val="00514ADB"/>
    <w:rsid w:val="00516227"/>
    <w:rsid w:val="005170F2"/>
    <w:rsid w:val="00517673"/>
    <w:rsid w:val="00517730"/>
    <w:rsid w:val="005177C8"/>
    <w:rsid w:val="00520880"/>
    <w:rsid w:val="00520E20"/>
    <w:rsid w:val="00520FF4"/>
    <w:rsid w:val="00521FD6"/>
    <w:rsid w:val="00522C9A"/>
    <w:rsid w:val="00522E88"/>
    <w:rsid w:val="00524D8A"/>
    <w:rsid w:val="0052502F"/>
    <w:rsid w:val="005254E1"/>
    <w:rsid w:val="00525938"/>
    <w:rsid w:val="00525B22"/>
    <w:rsid w:val="00525D84"/>
    <w:rsid w:val="0053045E"/>
    <w:rsid w:val="00530BAE"/>
    <w:rsid w:val="0053106F"/>
    <w:rsid w:val="00531227"/>
    <w:rsid w:val="00531F7F"/>
    <w:rsid w:val="005321FE"/>
    <w:rsid w:val="00533095"/>
    <w:rsid w:val="005332D8"/>
    <w:rsid w:val="00533D1A"/>
    <w:rsid w:val="00533E9B"/>
    <w:rsid w:val="00534975"/>
    <w:rsid w:val="00535E4E"/>
    <w:rsid w:val="00536107"/>
    <w:rsid w:val="00537205"/>
    <w:rsid w:val="005374A1"/>
    <w:rsid w:val="005374A7"/>
    <w:rsid w:val="00540837"/>
    <w:rsid w:val="005425D8"/>
    <w:rsid w:val="005438DE"/>
    <w:rsid w:val="00543C73"/>
    <w:rsid w:val="005446F6"/>
    <w:rsid w:val="0054505F"/>
    <w:rsid w:val="005457B9"/>
    <w:rsid w:val="00545D30"/>
    <w:rsid w:val="00545F82"/>
    <w:rsid w:val="00550BFC"/>
    <w:rsid w:val="0055155C"/>
    <w:rsid w:val="00551E94"/>
    <w:rsid w:val="00551FE8"/>
    <w:rsid w:val="00552236"/>
    <w:rsid w:val="005524C4"/>
    <w:rsid w:val="00554215"/>
    <w:rsid w:val="00555961"/>
    <w:rsid w:val="00555F03"/>
    <w:rsid w:val="0055648C"/>
    <w:rsid w:val="005574E6"/>
    <w:rsid w:val="0055757F"/>
    <w:rsid w:val="00557D9F"/>
    <w:rsid w:val="005603FA"/>
    <w:rsid w:val="00560479"/>
    <w:rsid w:val="00560E40"/>
    <w:rsid w:val="00560F2E"/>
    <w:rsid w:val="0056101C"/>
    <w:rsid w:val="0056191B"/>
    <w:rsid w:val="00562152"/>
    <w:rsid w:val="005622FC"/>
    <w:rsid w:val="0056312B"/>
    <w:rsid w:val="0056350C"/>
    <w:rsid w:val="005635D4"/>
    <w:rsid w:val="00563B02"/>
    <w:rsid w:val="00563D19"/>
    <w:rsid w:val="00565076"/>
    <w:rsid w:val="00566090"/>
    <w:rsid w:val="00566711"/>
    <w:rsid w:val="005667FA"/>
    <w:rsid w:val="005679DD"/>
    <w:rsid w:val="00570963"/>
    <w:rsid w:val="0057107B"/>
    <w:rsid w:val="00572F8D"/>
    <w:rsid w:val="0057352E"/>
    <w:rsid w:val="00573954"/>
    <w:rsid w:val="0057476B"/>
    <w:rsid w:val="00574B90"/>
    <w:rsid w:val="00574E57"/>
    <w:rsid w:val="00575A9F"/>
    <w:rsid w:val="00576920"/>
    <w:rsid w:val="00576EF6"/>
    <w:rsid w:val="00577137"/>
    <w:rsid w:val="005776B7"/>
    <w:rsid w:val="00577EB8"/>
    <w:rsid w:val="00581BC7"/>
    <w:rsid w:val="00582807"/>
    <w:rsid w:val="005831CA"/>
    <w:rsid w:val="005846DE"/>
    <w:rsid w:val="00585377"/>
    <w:rsid w:val="00585AE0"/>
    <w:rsid w:val="00585EA4"/>
    <w:rsid w:val="00590223"/>
    <w:rsid w:val="00590309"/>
    <w:rsid w:val="005903C6"/>
    <w:rsid w:val="00590703"/>
    <w:rsid w:val="00590B1D"/>
    <w:rsid w:val="005915AF"/>
    <w:rsid w:val="005931C4"/>
    <w:rsid w:val="005933A0"/>
    <w:rsid w:val="005935DE"/>
    <w:rsid w:val="00593D98"/>
    <w:rsid w:val="00595B13"/>
    <w:rsid w:val="00595C6C"/>
    <w:rsid w:val="005978C9"/>
    <w:rsid w:val="00597DA2"/>
    <w:rsid w:val="00597FC5"/>
    <w:rsid w:val="005A022A"/>
    <w:rsid w:val="005A24B6"/>
    <w:rsid w:val="005A5150"/>
    <w:rsid w:val="005A51D7"/>
    <w:rsid w:val="005A62F5"/>
    <w:rsid w:val="005A6CBA"/>
    <w:rsid w:val="005A7B8F"/>
    <w:rsid w:val="005B00B0"/>
    <w:rsid w:val="005B1606"/>
    <w:rsid w:val="005B178D"/>
    <w:rsid w:val="005B1A9B"/>
    <w:rsid w:val="005B3290"/>
    <w:rsid w:val="005B35DA"/>
    <w:rsid w:val="005B3B93"/>
    <w:rsid w:val="005B509E"/>
    <w:rsid w:val="005B57E4"/>
    <w:rsid w:val="005B6427"/>
    <w:rsid w:val="005B719E"/>
    <w:rsid w:val="005B7FBB"/>
    <w:rsid w:val="005C0006"/>
    <w:rsid w:val="005C00D1"/>
    <w:rsid w:val="005C0E6F"/>
    <w:rsid w:val="005C162A"/>
    <w:rsid w:val="005C1A78"/>
    <w:rsid w:val="005C1ACB"/>
    <w:rsid w:val="005C2088"/>
    <w:rsid w:val="005C23DC"/>
    <w:rsid w:val="005C30EC"/>
    <w:rsid w:val="005C333F"/>
    <w:rsid w:val="005C34EA"/>
    <w:rsid w:val="005C4EED"/>
    <w:rsid w:val="005C5A68"/>
    <w:rsid w:val="005C5C04"/>
    <w:rsid w:val="005C6314"/>
    <w:rsid w:val="005C6C48"/>
    <w:rsid w:val="005C6DEF"/>
    <w:rsid w:val="005C7D04"/>
    <w:rsid w:val="005D07B2"/>
    <w:rsid w:val="005D0FAE"/>
    <w:rsid w:val="005D1666"/>
    <w:rsid w:val="005D271D"/>
    <w:rsid w:val="005D272B"/>
    <w:rsid w:val="005D289A"/>
    <w:rsid w:val="005D323D"/>
    <w:rsid w:val="005D3587"/>
    <w:rsid w:val="005D50FA"/>
    <w:rsid w:val="005D55EB"/>
    <w:rsid w:val="005D6B6B"/>
    <w:rsid w:val="005D7B3D"/>
    <w:rsid w:val="005E0FCC"/>
    <w:rsid w:val="005E1061"/>
    <w:rsid w:val="005E1716"/>
    <w:rsid w:val="005E1971"/>
    <w:rsid w:val="005E1D03"/>
    <w:rsid w:val="005E27A1"/>
    <w:rsid w:val="005E320B"/>
    <w:rsid w:val="005E4D36"/>
    <w:rsid w:val="005E57DA"/>
    <w:rsid w:val="005E5866"/>
    <w:rsid w:val="005E7418"/>
    <w:rsid w:val="005F1740"/>
    <w:rsid w:val="005F1860"/>
    <w:rsid w:val="005F1DF0"/>
    <w:rsid w:val="005F22A5"/>
    <w:rsid w:val="005F2736"/>
    <w:rsid w:val="005F2C4E"/>
    <w:rsid w:val="005F2D8E"/>
    <w:rsid w:val="005F4170"/>
    <w:rsid w:val="005F446E"/>
    <w:rsid w:val="005F44FA"/>
    <w:rsid w:val="005F48AA"/>
    <w:rsid w:val="005F4EDF"/>
    <w:rsid w:val="005F5145"/>
    <w:rsid w:val="005F6074"/>
    <w:rsid w:val="005F76ED"/>
    <w:rsid w:val="00600FA4"/>
    <w:rsid w:val="0060128E"/>
    <w:rsid w:val="00601ABC"/>
    <w:rsid w:val="006028B5"/>
    <w:rsid w:val="00602ACC"/>
    <w:rsid w:val="006030A2"/>
    <w:rsid w:val="006031ED"/>
    <w:rsid w:val="006039D0"/>
    <w:rsid w:val="006042CE"/>
    <w:rsid w:val="006049D0"/>
    <w:rsid w:val="00604D23"/>
    <w:rsid w:val="006051B4"/>
    <w:rsid w:val="00606669"/>
    <w:rsid w:val="00607E96"/>
    <w:rsid w:val="00610688"/>
    <w:rsid w:val="006108BC"/>
    <w:rsid w:val="006112FA"/>
    <w:rsid w:val="00611310"/>
    <w:rsid w:val="006113BD"/>
    <w:rsid w:val="00611B43"/>
    <w:rsid w:val="006129B2"/>
    <w:rsid w:val="00613157"/>
    <w:rsid w:val="00613F91"/>
    <w:rsid w:val="006141AC"/>
    <w:rsid w:val="006141E1"/>
    <w:rsid w:val="006156B4"/>
    <w:rsid w:val="00615745"/>
    <w:rsid w:val="00616349"/>
    <w:rsid w:val="0061671B"/>
    <w:rsid w:val="006210D0"/>
    <w:rsid w:val="00621999"/>
    <w:rsid w:val="00621A51"/>
    <w:rsid w:val="00621FF0"/>
    <w:rsid w:val="006222CF"/>
    <w:rsid w:val="00622B0F"/>
    <w:rsid w:val="00623262"/>
    <w:rsid w:val="00624A93"/>
    <w:rsid w:val="006250E8"/>
    <w:rsid w:val="0062535F"/>
    <w:rsid w:val="00626C5B"/>
    <w:rsid w:val="00626DD4"/>
    <w:rsid w:val="00630254"/>
    <w:rsid w:val="00631ACE"/>
    <w:rsid w:val="006322B1"/>
    <w:rsid w:val="00632BC8"/>
    <w:rsid w:val="006348F1"/>
    <w:rsid w:val="00635116"/>
    <w:rsid w:val="0063617F"/>
    <w:rsid w:val="006366B4"/>
    <w:rsid w:val="00636793"/>
    <w:rsid w:val="006369A3"/>
    <w:rsid w:val="00636F02"/>
    <w:rsid w:val="0063718D"/>
    <w:rsid w:val="00637850"/>
    <w:rsid w:val="006379BB"/>
    <w:rsid w:val="00637E20"/>
    <w:rsid w:val="006409A6"/>
    <w:rsid w:val="00641610"/>
    <w:rsid w:val="00641A8F"/>
    <w:rsid w:val="00642988"/>
    <w:rsid w:val="00642C42"/>
    <w:rsid w:val="006439B0"/>
    <w:rsid w:val="006446B6"/>
    <w:rsid w:val="006446FD"/>
    <w:rsid w:val="00644FC4"/>
    <w:rsid w:val="00645EB8"/>
    <w:rsid w:val="006468C2"/>
    <w:rsid w:val="006473B3"/>
    <w:rsid w:val="006500E8"/>
    <w:rsid w:val="00650640"/>
    <w:rsid w:val="0065069A"/>
    <w:rsid w:val="00651215"/>
    <w:rsid w:val="00651C87"/>
    <w:rsid w:val="0065255C"/>
    <w:rsid w:val="00652602"/>
    <w:rsid w:val="006531B4"/>
    <w:rsid w:val="00653405"/>
    <w:rsid w:val="00654D89"/>
    <w:rsid w:val="00654E11"/>
    <w:rsid w:val="00654F78"/>
    <w:rsid w:val="00655689"/>
    <w:rsid w:val="0065579F"/>
    <w:rsid w:val="006559D9"/>
    <w:rsid w:val="00656E18"/>
    <w:rsid w:val="00657501"/>
    <w:rsid w:val="006601B4"/>
    <w:rsid w:val="00661B33"/>
    <w:rsid w:val="006621E1"/>
    <w:rsid w:val="00662320"/>
    <w:rsid w:val="00663483"/>
    <w:rsid w:val="0066449C"/>
    <w:rsid w:val="00665AFD"/>
    <w:rsid w:val="00665F2C"/>
    <w:rsid w:val="00666847"/>
    <w:rsid w:val="00666CD2"/>
    <w:rsid w:val="00666D41"/>
    <w:rsid w:val="00666EC1"/>
    <w:rsid w:val="00670D04"/>
    <w:rsid w:val="0067236D"/>
    <w:rsid w:val="00672740"/>
    <w:rsid w:val="006737DB"/>
    <w:rsid w:val="00673F9A"/>
    <w:rsid w:val="0067552B"/>
    <w:rsid w:val="00675FC9"/>
    <w:rsid w:val="006761BA"/>
    <w:rsid w:val="006765DD"/>
    <w:rsid w:val="00676BA9"/>
    <w:rsid w:val="00680036"/>
    <w:rsid w:val="00680163"/>
    <w:rsid w:val="00680363"/>
    <w:rsid w:val="0068063F"/>
    <w:rsid w:val="006822FD"/>
    <w:rsid w:val="006826BF"/>
    <w:rsid w:val="00682986"/>
    <w:rsid w:val="00682C44"/>
    <w:rsid w:val="00683841"/>
    <w:rsid w:val="006841A2"/>
    <w:rsid w:val="0068500E"/>
    <w:rsid w:val="0068693F"/>
    <w:rsid w:val="006869E4"/>
    <w:rsid w:val="0068707B"/>
    <w:rsid w:val="00690164"/>
    <w:rsid w:val="006905E0"/>
    <w:rsid w:val="00690F7D"/>
    <w:rsid w:val="00694E60"/>
    <w:rsid w:val="00696434"/>
    <w:rsid w:val="006966FD"/>
    <w:rsid w:val="00697768"/>
    <w:rsid w:val="00697BFD"/>
    <w:rsid w:val="006A0810"/>
    <w:rsid w:val="006A56E0"/>
    <w:rsid w:val="006A5A94"/>
    <w:rsid w:val="006A6555"/>
    <w:rsid w:val="006A725F"/>
    <w:rsid w:val="006B0D4C"/>
    <w:rsid w:val="006B1371"/>
    <w:rsid w:val="006B1809"/>
    <w:rsid w:val="006B1A9B"/>
    <w:rsid w:val="006B2492"/>
    <w:rsid w:val="006B250A"/>
    <w:rsid w:val="006B3324"/>
    <w:rsid w:val="006B3D52"/>
    <w:rsid w:val="006B45A0"/>
    <w:rsid w:val="006B5A5E"/>
    <w:rsid w:val="006B5D8D"/>
    <w:rsid w:val="006B5F56"/>
    <w:rsid w:val="006B6B52"/>
    <w:rsid w:val="006B6DFF"/>
    <w:rsid w:val="006B739F"/>
    <w:rsid w:val="006B7637"/>
    <w:rsid w:val="006B7D7E"/>
    <w:rsid w:val="006B7EDC"/>
    <w:rsid w:val="006C139C"/>
    <w:rsid w:val="006C18AA"/>
    <w:rsid w:val="006C18F8"/>
    <w:rsid w:val="006C22E6"/>
    <w:rsid w:val="006C274D"/>
    <w:rsid w:val="006C28A6"/>
    <w:rsid w:val="006C2A3E"/>
    <w:rsid w:val="006C2F9C"/>
    <w:rsid w:val="006C340A"/>
    <w:rsid w:val="006C35D8"/>
    <w:rsid w:val="006C3ECE"/>
    <w:rsid w:val="006C5B7D"/>
    <w:rsid w:val="006C5C2D"/>
    <w:rsid w:val="006C5E25"/>
    <w:rsid w:val="006C6919"/>
    <w:rsid w:val="006C7659"/>
    <w:rsid w:val="006C7CDD"/>
    <w:rsid w:val="006D0190"/>
    <w:rsid w:val="006D039A"/>
    <w:rsid w:val="006D0F3B"/>
    <w:rsid w:val="006D1222"/>
    <w:rsid w:val="006D13D0"/>
    <w:rsid w:val="006D1CF5"/>
    <w:rsid w:val="006D2A4C"/>
    <w:rsid w:val="006D36BF"/>
    <w:rsid w:val="006D3D3C"/>
    <w:rsid w:val="006D453E"/>
    <w:rsid w:val="006D5380"/>
    <w:rsid w:val="006D6A1D"/>
    <w:rsid w:val="006D6A3B"/>
    <w:rsid w:val="006D7477"/>
    <w:rsid w:val="006D772D"/>
    <w:rsid w:val="006E0D73"/>
    <w:rsid w:val="006E1A44"/>
    <w:rsid w:val="006E2702"/>
    <w:rsid w:val="006E272A"/>
    <w:rsid w:val="006E2DCB"/>
    <w:rsid w:val="006E30EA"/>
    <w:rsid w:val="006E32B1"/>
    <w:rsid w:val="006E3F3C"/>
    <w:rsid w:val="006E49AB"/>
    <w:rsid w:val="006E4AE6"/>
    <w:rsid w:val="006E5091"/>
    <w:rsid w:val="006E6BEC"/>
    <w:rsid w:val="006E6C6A"/>
    <w:rsid w:val="006E6E63"/>
    <w:rsid w:val="006E703F"/>
    <w:rsid w:val="006E72B8"/>
    <w:rsid w:val="006F1073"/>
    <w:rsid w:val="006F2266"/>
    <w:rsid w:val="006F33C8"/>
    <w:rsid w:val="006F3639"/>
    <w:rsid w:val="006F4584"/>
    <w:rsid w:val="006F49E7"/>
    <w:rsid w:val="006F6642"/>
    <w:rsid w:val="006F69AF"/>
    <w:rsid w:val="006F6B2E"/>
    <w:rsid w:val="006F7BFA"/>
    <w:rsid w:val="00700518"/>
    <w:rsid w:val="0070094E"/>
    <w:rsid w:val="007014A2"/>
    <w:rsid w:val="00702DCE"/>
    <w:rsid w:val="007033D3"/>
    <w:rsid w:val="0070511A"/>
    <w:rsid w:val="00705F1C"/>
    <w:rsid w:val="0070766E"/>
    <w:rsid w:val="0071014D"/>
    <w:rsid w:val="00710EEE"/>
    <w:rsid w:val="00711441"/>
    <w:rsid w:val="00711ED1"/>
    <w:rsid w:val="00712F4C"/>
    <w:rsid w:val="00713647"/>
    <w:rsid w:val="00714A1B"/>
    <w:rsid w:val="0071576B"/>
    <w:rsid w:val="0071585F"/>
    <w:rsid w:val="0072077F"/>
    <w:rsid w:val="007219A3"/>
    <w:rsid w:val="007228D8"/>
    <w:rsid w:val="00722ED1"/>
    <w:rsid w:val="0072330B"/>
    <w:rsid w:val="00723BBB"/>
    <w:rsid w:val="00724489"/>
    <w:rsid w:val="00724B0F"/>
    <w:rsid w:val="00725187"/>
    <w:rsid w:val="00727E54"/>
    <w:rsid w:val="0073010A"/>
    <w:rsid w:val="00730235"/>
    <w:rsid w:val="007305D1"/>
    <w:rsid w:val="007305F0"/>
    <w:rsid w:val="00730AF4"/>
    <w:rsid w:val="00730FD9"/>
    <w:rsid w:val="00731FA7"/>
    <w:rsid w:val="007322D3"/>
    <w:rsid w:val="00732CF1"/>
    <w:rsid w:val="007333E2"/>
    <w:rsid w:val="00733667"/>
    <w:rsid w:val="00733B49"/>
    <w:rsid w:val="00733CCB"/>
    <w:rsid w:val="00734193"/>
    <w:rsid w:val="00734590"/>
    <w:rsid w:val="00734B54"/>
    <w:rsid w:val="0073559A"/>
    <w:rsid w:val="0074057E"/>
    <w:rsid w:val="007410C5"/>
    <w:rsid w:val="007412FD"/>
    <w:rsid w:val="00741975"/>
    <w:rsid w:val="00743731"/>
    <w:rsid w:val="007444D0"/>
    <w:rsid w:val="00745002"/>
    <w:rsid w:val="0074512A"/>
    <w:rsid w:val="0074568F"/>
    <w:rsid w:val="0074615B"/>
    <w:rsid w:val="00746948"/>
    <w:rsid w:val="00746D0F"/>
    <w:rsid w:val="0074783F"/>
    <w:rsid w:val="0074784C"/>
    <w:rsid w:val="00747A62"/>
    <w:rsid w:val="00752077"/>
    <w:rsid w:val="00752085"/>
    <w:rsid w:val="0075355D"/>
    <w:rsid w:val="0075477A"/>
    <w:rsid w:val="00755025"/>
    <w:rsid w:val="007550B3"/>
    <w:rsid w:val="007552BE"/>
    <w:rsid w:val="007558DB"/>
    <w:rsid w:val="007568F9"/>
    <w:rsid w:val="00757F92"/>
    <w:rsid w:val="00760116"/>
    <w:rsid w:val="00760572"/>
    <w:rsid w:val="00760608"/>
    <w:rsid w:val="0076170A"/>
    <w:rsid w:val="0076192F"/>
    <w:rsid w:val="00761BBB"/>
    <w:rsid w:val="00762398"/>
    <w:rsid w:val="00762441"/>
    <w:rsid w:val="007638C6"/>
    <w:rsid w:val="00763C73"/>
    <w:rsid w:val="007640AE"/>
    <w:rsid w:val="00764B75"/>
    <w:rsid w:val="0076568C"/>
    <w:rsid w:val="00766933"/>
    <w:rsid w:val="00770474"/>
    <w:rsid w:val="007704D5"/>
    <w:rsid w:val="007708AE"/>
    <w:rsid w:val="00771DA4"/>
    <w:rsid w:val="00772728"/>
    <w:rsid w:val="007738D7"/>
    <w:rsid w:val="00773B00"/>
    <w:rsid w:val="00773F59"/>
    <w:rsid w:val="007741A7"/>
    <w:rsid w:val="007742D3"/>
    <w:rsid w:val="007747F1"/>
    <w:rsid w:val="00774FA2"/>
    <w:rsid w:val="00775CD2"/>
    <w:rsid w:val="007766D0"/>
    <w:rsid w:val="007802D1"/>
    <w:rsid w:val="007808A7"/>
    <w:rsid w:val="0078125B"/>
    <w:rsid w:val="00781BF9"/>
    <w:rsid w:val="00782E82"/>
    <w:rsid w:val="00783476"/>
    <w:rsid w:val="0078401F"/>
    <w:rsid w:val="00784878"/>
    <w:rsid w:val="00784889"/>
    <w:rsid w:val="00785166"/>
    <w:rsid w:val="007859D6"/>
    <w:rsid w:val="007860F3"/>
    <w:rsid w:val="0078656D"/>
    <w:rsid w:val="00786661"/>
    <w:rsid w:val="00786CC8"/>
    <w:rsid w:val="0078744A"/>
    <w:rsid w:val="00787689"/>
    <w:rsid w:val="007908F5"/>
    <w:rsid w:val="007919CB"/>
    <w:rsid w:val="007922D7"/>
    <w:rsid w:val="00792754"/>
    <w:rsid w:val="007927C5"/>
    <w:rsid w:val="00792D0E"/>
    <w:rsid w:val="00793771"/>
    <w:rsid w:val="00796333"/>
    <w:rsid w:val="00797188"/>
    <w:rsid w:val="007A00AE"/>
    <w:rsid w:val="007A134D"/>
    <w:rsid w:val="007A1604"/>
    <w:rsid w:val="007A1A6B"/>
    <w:rsid w:val="007A2005"/>
    <w:rsid w:val="007A2080"/>
    <w:rsid w:val="007A307F"/>
    <w:rsid w:val="007A38FF"/>
    <w:rsid w:val="007A3C65"/>
    <w:rsid w:val="007A4B30"/>
    <w:rsid w:val="007A517C"/>
    <w:rsid w:val="007A5692"/>
    <w:rsid w:val="007A78A8"/>
    <w:rsid w:val="007B02EC"/>
    <w:rsid w:val="007B0EC6"/>
    <w:rsid w:val="007B1CAE"/>
    <w:rsid w:val="007B29EC"/>
    <w:rsid w:val="007B37D4"/>
    <w:rsid w:val="007B3802"/>
    <w:rsid w:val="007B383D"/>
    <w:rsid w:val="007B4260"/>
    <w:rsid w:val="007B4542"/>
    <w:rsid w:val="007B4608"/>
    <w:rsid w:val="007B4F8D"/>
    <w:rsid w:val="007B64E4"/>
    <w:rsid w:val="007B67C5"/>
    <w:rsid w:val="007B72DB"/>
    <w:rsid w:val="007B75C7"/>
    <w:rsid w:val="007BCCB8"/>
    <w:rsid w:val="007C096E"/>
    <w:rsid w:val="007C0F1D"/>
    <w:rsid w:val="007C1310"/>
    <w:rsid w:val="007C2985"/>
    <w:rsid w:val="007C3302"/>
    <w:rsid w:val="007C4408"/>
    <w:rsid w:val="007C44E4"/>
    <w:rsid w:val="007C4685"/>
    <w:rsid w:val="007C4845"/>
    <w:rsid w:val="007C4FC1"/>
    <w:rsid w:val="007C61D2"/>
    <w:rsid w:val="007C667C"/>
    <w:rsid w:val="007C6DEE"/>
    <w:rsid w:val="007C7317"/>
    <w:rsid w:val="007C74F6"/>
    <w:rsid w:val="007C7A9B"/>
    <w:rsid w:val="007C7D91"/>
    <w:rsid w:val="007D01C4"/>
    <w:rsid w:val="007D02AE"/>
    <w:rsid w:val="007D0E43"/>
    <w:rsid w:val="007D11BD"/>
    <w:rsid w:val="007D1E7E"/>
    <w:rsid w:val="007D29BA"/>
    <w:rsid w:val="007D4542"/>
    <w:rsid w:val="007D4EB8"/>
    <w:rsid w:val="007D5354"/>
    <w:rsid w:val="007D5628"/>
    <w:rsid w:val="007D643D"/>
    <w:rsid w:val="007D67B4"/>
    <w:rsid w:val="007D7CCB"/>
    <w:rsid w:val="007E0E73"/>
    <w:rsid w:val="007E2849"/>
    <w:rsid w:val="007E320C"/>
    <w:rsid w:val="007E3371"/>
    <w:rsid w:val="007E38E6"/>
    <w:rsid w:val="007E3925"/>
    <w:rsid w:val="007E498D"/>
    <w:rsid w:val="007E6DE7"/>
    <w:rsid w:val="007E784C"/>
    <w:rsid w:val="007F08D8"/>
    <w:rsid w:val="007F0E0B"/>
    <w:rsid w:val="007F287E"/>
    <w:rsid w:val="007F2D7B"/>
    <w:rsid w:val="007F35E4"/>
    <w:rsid w:val="007F3643"/>
    <w:rsid w:val="007F3D8C"/>
    <w:rsid w:val="007F4823"/>
    <w:rsid w:val="007F50CD"/>
    <w:rsid w:val="007F53F5"/>
    <w:rsid w:val="007F64F3"/>
    <w:rsid w:val="007F65BC"/>
    <w:rsid w:val="007F65F2"/>
    <w:rsid w:val="007F75F6"/>
    <w:rsid w:val="007F7DB3"/>
    <w:rsid w:val="00800A12"/>
    <w:rsid w:val="008015F5"/>
    <w:rsid w:val="0080279D"/>
    <w:rsid w:val="008030CD"/>
    <w:rsid w:val="008034E7"/>
    <w:rsid w:val="008041C0"/>
    <w:rsid w:val="00804E26"/>
    <w:rsid w:val="0080572E"/>
    <w:rsid w:val="00806E4C"/>
    <w:rsid w:val="008073F0"/>
    <w:rsid w:val="00807A5E"/>
    <w:rsid w:val="00807A81"/>
    <w:rsid w:val="00810453"/>
    <w:rsid w:val="008109A8"/>
    <w:rsid w:val="0081126B"/>
    <w:rsid w:val="00811641"/>
    <w:rsid w:val="00811EC9"/>
    <w:rsid w:val="0081272D"/>
    <w:rsid w:val="00812F97"/>
    <w:rsid w:val="00813299"/>
    <w:rsid w:val="00813AA1"/>
    <w:rsid w:val="00814558"/>
    <w:rsid w:val="0081477B"/>
    <w:rsid w:val="00814CAE"/>
    <w:rsid w:val="00815609"/>
    <w:rsid w:val="00815871"/>
    <w:rsid w:val="00815FDC"/>
    <w:rsid w:val="00816583"/>
    <w:rsid w:val="00816CA4"/>
    <w:rsid w:val="0082067E"/>
    <w:rsid w:val="008218FB"/>
    <w:rsid w:val="0082215A"/>
    <w:rsid w:val="0082351F"/>
    <w:rsid w:val="00825DF9"/>
    <w:rsid w:val="00826036"/>
    <w:rsid w:val="00826B61"/>
    <w:rsid w:val="00827904"/>
    <w:rsid w:val="00830188"/>
    <w:rsid w:val="008301A5"/>
    <w:rsid w:val="00831B83"/>
    <w:rsid w:val="00832338"/>
    <w:rsid w:val="00832B2C"/>
    <w:rsid w:val="0083356F"/>
    <w:rsid w:val="00834780"/>
    <w:rsid w:val="00836A4E"/>
    <w:rsid w:val="00836B34"/>
    <w:rsid w:val="00837949"/>
    <w:rsid w:val="008401D3"/>
    <w:rsid w:val="0084031D"/>
    <w:rsid w:val="0084054B"/>
    <w:rsid w:val="00840944"/>
    <w:rsid w:val="00840BC0"/>
    <w:rsid w:val="00840D9E"/>
    <w:rsid w:val="0084193E"/>
    <w:rsid w:val="00842A13"/>
    <w:rsid w:val="00845614"/>
    <w:rsid w:val="00851BE0"/>
    <w:rsid w:val="00852D57"/>
    <w:rsid w:val="00852DA7"/>
    <w:rsid w:val="00852E06"/>
    <w:rsid w:val="0085379C"/>
    <w:rsid w:val="008548E3"/>
    <w:rsid w:val="00855BFB"/>
    <w:rsid w:val="00855DAA"/>
    <w:rsid w:val="008562C7"/>
    <w:rsid w:val="008578EB"/>
    <w:rsid w:val="00860647"/>
    <w:rsid w:val="008621A8"/>
    <w:rsid w:val="00863133"/>
    <w:rsid w:val="00863367"/>
    <w:rsid w:val="00863974"/>
    <w:rsid w:val="00863E93"/>
    <w:rsid w:val="00865215"/>
    <w:rsid w:val="008653A2"/>
    <w:rsid w:val="00865A21"/>
    <w:rsid w:val="00866048"/>
    <w:rsid w:val="008665BC"/>
    <w:rsid w:val="0086681C"/>
    <w:rsid w:val="0087170F"/>
    <w:rsid w:val="00871A4A"/>
    <w:rsid w:val="00871BB2"/>
    <w:rsid w:val="00872170"/>
    <w:rsid w:val="008722D9"/>
    <w:rsid w:val="00872C99"/>
    <w:rsid w:val="00872EF5"/>
    <w:rsid w:val="00873006"/>
    <w:rsid w:val="008748D2"/>
    <w:rsid w:val="00874EC8"/>
    <w:rsid w:val="00875E72"/>
    <w:rsid w:val="008808E0"/>
    <w:rsid w:val="00881E3E"/>
    <w:rsid w:val="0088316B"/>
    <w:rsid w:val="00883FC7"/>
    <w:rsid w:val="00884BBF"/>
    <w:rsid w:val="008858A8"/>
    <w:rsid w:val="0088593A"/>
    <w:rsid w:val="00885A55"/>
    <w:rsid w:val="00885ADA"/>
    <w:rsid w:val="008867D2"/>
    <w:rsid w:val="00886B6D"/>
    <w:rsid w:val="00887014"/>
    <w:rsid w:val="00887144"/>
    <w:rsid w:val="0088732C"/>
    <w:rsid w:val="008879F7"/>
    <w:rsid w:val="00890421"/>
    <w:rsid w:val="008908EE"/>
    <w:rsid w:val="00891DFA"/>
    <w:rsid w:val="008921CE"/>
    <w:rsid w:val="008930DA"/>
    <w:rsid w:val="008939EA"/>
    <w:rsid w:val="00893BE0"/>
    <w:rsid w:val="0089404D"/>
    <w:rsid w:val="00896D9B"/>
    <w:rsid w:val="00897618"/>
    <w:rsid w:val="008A07BB"/>
    <w:rsid w:val="008A118B"/>
    <w:rsid w:val="008A26D6"/>
    <w:rsid w:val="008A30A7"/>
    <w:rsid w:val="008A311B"/>
    <w:rsid w:val="008A3C62"/>
    <w:rsid w:val="008A5509"/>
    <w:rsid w:val="008A55CB"/>
    <w:rsid w:val="008A6574"/>
    <w:rsid w:val="008A73BF"/>
    <w:rsid w:val="008B0268"/>
    <w:rsid w:val="008B0730"/>
    <w:rsid w:val="008B121E"/>
    <w:rsid w:val="008B1CFA"/>
    <w:rsid w:val="008B1F0B"/>
    <w:rsid w:val="008B20F6"/>
    <w:rsid w:val="008B2227"/>
    <w:rsid w:val="008B2E20"/>
    <w:rsid w:val="008B3046"/>
    <w:rsid w:val="008B3A9D"/>
    <w:rsid w:val="008B401B"/>
    <w:rsid w:val="008B5423"/>
    <w:rsid w:val="008B60E0"/>
    <w:rsid w:val="008B698E"/>
    <w:rsid w:val="008B7722"/>
    <w:rsid w:val="008C0289"/>
    <w:rsid w:val="008C0CAD"/>
    <w:rsid w:val="008C174E"/>
    <w:rsid w:val="008C1DCD"/>
    <w:rsid w:val="008C23E3"/>
    <w:rsid w:val="008C2747"/>
    <w:rsid w:val="008C4C3C"/>
    <w:rsid w:val="008C5292"/>
    <w:rsid w:val="008C612B"/>
    <w:rsid w:val="008C666A"/>
    <w:rsid w:val="008C6DA8"/>
    <w:rsid w:val="008C7E1C"/>
    <w:rsid w:val="008C7E2D"/>
    <w:rsid w:val="008D0936"/>
    <w:rsid w:val="008D29E1"/>
    <w:rsid w:val="008D3248"/>
    <w:rsid w:val="008D349E"/>
    <w:rsid w:val="008D511E"/>
    <w:rsid w:val="008D67A4"/>
    <w:rsid w:val="008D69D7"/>
    <w:rsid w:val="008E0A81"/>
    <w:rsid w:val="008E1F6D"/>
    <w:rsid w:val="008E2E6A"/>
    <w:rsid w:val="008E3052"/>
    <w:rsid w:val="008E4C46"/>
    <w:rsid w:val="008E5135"/>
    <w:rsid w:val="008F0C3E"/>
    <w:rsid w:val="008F0C41"/>
    <w:rsid w:val="008F0D8F"/>
    <w:rsid w:val="008F101D"/>
    <w:rsid w:val="008F1335"/>
    <w:rsid w:val="008F1F86"/>
    <w:rsid w:val="008F24AC"/>
    <w:rsid w:val="008F3DA4"/>
    <w:rsid w:val="008F5176"/>
    <w:rsid w:val="008F55B4"/>
    <w:rsid w:val="008F55E7"/>
    <w:rsid w:val="008F578B"/>
    <w:rsid w:val="008F5818"/>
    <w:rsid w:val="008F5A22"/>
    <w:rsid w:val="008F5F33"/>
    <w:rsid w:val="008F7032"/>
    <w:rsid w:val="008F7944"/>
    <w:rsid w:val="00900D4C"/>
    <w:rsid w:val="00901F45"/>
    <w:rsid w:val="009022D6"/>
    <w:rsid w:val="00902BA8"/>
    <w:rsid w:val="00904BE3"/>
    <w:rsid w:val="00905735"/>
    <w:rsid w:val="00905D07"/>
    <w:rsid w:val="00906D6C"/>
    <w:rsid w:val="00910413"/>
    <w:rsid w:val="00911003"/>
    <w:rsid w:val="00912E2D"/>
    <w:rsid w:val="00913BD2"/>
    <w:rsid w:val="00914016"/>
    <w:rsid w:val="0091431F"/>
    <w:rsid w:val="00914585"/>
    <w:rsid w:val="00915543"/>
    <w:rsid w:val="00916583"/>
    <w:rsid w:val="0091679A"/>
    <w:rsid w:val="00916B81"/>
    <w:rsid w:val="009172DB"/>
    <w:rsid w:val="0091767C"/>
    <w:rsid w:val="009209B3"/>
    <w:rsid w:val="009211CB"/>
    <w:rsid w:val="00921BE6"/>
    <w:rsid w:val="00922360"/>
    <w:rsid w:val="00924418"/>
    <w:rsid w:val="00925227"/>
    <w:rsid w:val="00925269"/>
    <w:rsid w:val="0092539F"/>
    <w:rsid w:val="009255A4"/>
    <w:rsid w:val="009256C2"/>
    <w:rsid w:val="00925A7E"/>
    <w:rsid w:val="009265D9"/>
    <w:rsid w:val="00926E2F"/>
    <w:rsid w:val="00927B63"/>
    <w:rsid w:val="00927DB9"/>
    <w:rsid w:val="009308AF"/>
    <w:rsid w:val="00930A6C"/>
    <w:rsid w:val="00930B9F"/>
    <w:rsid w:val="00930FBD"/>
    <w:rsid w:val="0093196E"/>
    <w:rsid w:val="0093236B"/>
    <w:rsid w:val="00932459"/>
    <w:rsid w:val="009324CD"/>
    <w:rsid w:val="0093262C"/>
    <w:rsid w:val="00932FC8"/>
    <w:rsid w:val="009333DF"/>
    <w:rsid w:val="0093381D"/>
    <w:rsid w:val="00934974"/>
    <w:rsid w:val="009349E2"/>
    <w:rsid w:val="00934B20"/>
    <w:rsid w:val="009353C2"/>
    <w:rsid w:val="00935804"/>
    <w:rsid w:val="00935C90"/>
    <w:rsid w:val="009374EA"/>
    <w:rsid w:val="00937DC5"/>
    <w:rsid w:val="00940377"/>
    <w:rsid w:val="0094083E"/>
    <w:rsid w:val="009416D3"/>
    <w:rsid w:val="00941CE9"/>
    <w:rsid w:val="009421C1"/>
    <w:rsid w:val="00942767"/>
    <w:rsid w:val="00942833"/>
    <w:rsid w:val="00944232"/>
    <w:rsid w:val="009450C7"/>
    <w:rsid w:val="00945661"/>
    <w:rsid w:val="0094655B"/>
    <w:rsid w:val="00946AF5"/>
    <w:rsid w:val="00946DCB"/>
    <w:rsid w:val="009475A7"/>
    <w:rsid w:val="00947862"/>
    <w:rsid w:val="00950089"/>
    <w:rsid w:val="009508DA"/>
    <w:rsid w:val="00950AA5"/>
    <w:rsid w:val="00950EA4"/>
    <w:rsid w:val="009510B7"/>
    <w:rsid w:val="00951187"/>
    <w:rsid w:val="009513E2"/>
    <w:rsid w:val="009517C5"/>
    <w:rsid w:val="00953534"/>
    <w:rsid w:val="009543FB"/>
    <w:rsid w:val="009545C7"/>
    <w:rsid w:val="0095493F"/>
    <w:rsid w:val="0095547D"/>
    <w:rsid w:val="00955908"/>
    <w:rsid w:val="00955C51"/>
    <w:rsid w:val="00955C59"/>
    <w:rsid w:val="00955E47"/>
    <w:rsid w:val="00955FCC"/>
    <w:rsid w:val="0095640D"/>
    <w:rsid w:val="009568C5"/>
    <w:rsid w:val="00956CDD"/>
    <w:rsid w:val="009570C9"/>
    <w:rsid w:val="0095756B"/>
    <w:rsid w:val="0095781E"/>
    <w:rsid w:val="0096072B"/>
    <w:rsid w:val="00960BBF"/>
    <w:rsid w:val="00961067"/>
    <w:rsid w:val="00961F94"/>
    <w:rsid w:val="0096236D"/>
    <w:rsid w:val="00962735"/>
    <w:rsid w:val="00962DBB"/>
    <w:rsid w:val="00963D5F"/>
    <w:rsid w:val="00965B75"/>
    <w:rsid w:val="00965CB2"/>
    <w:rsid w:val="00965CFE"/>
    <w:rsid w:val="00965E25"/>
    <w:rsid w:val="00965E4F"/>
    <w:rsid w:val="00966576"/>
    <w:rsid w:val="0096674E"/>
    <w:rsid w:val="00966A80"/>
    <w:rsid w:val="00966A8F"/>
    <w:rsid w:val="009677F3"/>
    <w:rsid w:val="00967C3E"/>
    <w:rsid w:val="00967CE2"/>
    <w:rsid w:val="00967E63"/>
    <w:rsid w:val="00970027"/>
    <w:rsid w:val="00970644"/>
    <w:rsid w:val="00971825"/>
    <w:rsid w:val="00971BE9"/>
    <w:rsid w:val="00971D2F"/>
    <w:rsid w:val="009725A2"/>
    <w:rsid w:val="0097274D"/>
    <w:rsid w:val="00972879"/>
    <w:rsid w:val="00972E6C"/>
    <w:rsid w:val="0097338E"/>
    <w:rsid w:val="00975052"/>
    <w:rsid w:val="00976108"/>
    <w:rsid w:val="0097724E"/>
    <w:rsid w:val="0097743D"/>
    <w:rsid w:val="00977998"/>
    <w:rsid w:val="00980EBB"/>
    <w:rsid w:val="00984CFD"/>
    <w:rsid w:val="009850CE"/>
    <w:rsid w:val="00986F59"/>
    <w:rsid w:val="0098745A"/>
    <w:rsid w:val="00987D9E"/>
    <w:rsid w:val="0099029B"/>
    <w:rsid w:val="00990A9F"/>
    <w:rsid w:val="00990BE6"/>
    <w:rsid w:val="00991518"/>
    <w:rsid w:val="00991B6D"/>
    <w:rsid w:val="0099255D"/>
    <w:rsid w:val="00992B74"/>
    <w:rsid w:val="0099360E"/>
    <w:rsid w:val="00993A02"/>
    <w:rsid w:val="00993FD4"/>
    <w:rsid w:val="009945C0"/>
    <w:rsid w:val="009956C7"/>
    <w:rsid w:val="00995A1F"/>
    <w:rsid w:val="00996C03"/>
    <w:rsid w:val="00996F46"/>
    <w:rsid w:val="00997161"/>
    <w:rsid w:val="009973C1"/>
    <w:rsid w:val="0099743E"/>
    <w:rsid w:val="00997657"/>
    <w:rsid w:val="00997982"/>
    <w:rsid w:val="009A146F"/>
    <w:rsid w:val="009A328C"/>
    <w:rsid w:val="009A37AB"/>
    <w:rsid w:val="009A3E64"/>
    <w:rsid w:val="009A3F8D"/>
    <w:rsid w:val="009A454E"/>
    <w:rsid w:val="009A5585"/>
    <w:rsid w:val="009A7157"/>
    <w:rsid w:val="009A76A7"/>
    <w:rsid w:val="009A7C8F"/>
    <w:rsid w:val="009A7F70"/>
    <w:rsid w:val="009B00A3"/>
    <w:rsid w:val="009B0B02"/>
    <w:rsid w:val="009B1DAE"/>
    <w:rsid w:val="009B1E9B"/>
    <w:rsid w:val="009B2FC7"/>
    <w:rsid w:val="009B31F6"/>
    <w:rsid w:val="009B4035"/>
    <w:rsid w:val="009B4064"/>
    <w:rsid w:val="009B4E7D"/>
    <w:rsid w:val="009B5AD9"/>
    <w:rsid w:val="009B5FDA"/>
    <w:rsid w:val="009B622C"/>
    <w:rsid w:val="009C00E8"/>
    <w:rsid w:val="009C2178"/>
    <w:rsid w:val="009C2BB4"/>
    <w:rsid w:val="009C2CD1"/>
    <w:rsid w:val="009C3D27"/>
    <w:rsid w:val="009C52AC"/>
    <w:rsid w:val="009C5501"/>
    <w:rsid w:val="009D0C10"/>
    <w:rsid w:val="009D1B2A"/>
    <w:rsid w:val="009D25C4"/>
    <w:rsid w:val="009D2626"/>
    <w:rsid w:val="009D38D5"/>
    <w:rsid w:val="009D4281"/>
    <w:rsid w:val="009D4534"/>
    <w:rsid w:val="009D4561"/>
    <w:rsid w:val="009D4DDD"/>
    <w:rsid w:val="009D58B8"/>
    <w:rsid w:val="009D5D1C"/>
    <w:rsid w:val="009D7ACF"/>
    <w:rsid w:val="009D7DC7"/>
    <w:rsid w:val="009E077F"/>
    <w:rsid w:val="009E0B1F"/>
    <w:rsid w:val="009E1083"/>
    <w:rsid w:val="009E13F7"/>
    <w:rsid w:val="009E1D38"/>
    <w:rsid w:val="009E24E8"/>
    <w:rsid w:val="009E379F"/>
    <w:rsid w:val="009E3AB0"/>
    <w:rsid w:val="009E3BA6"/>
    <w:rsid w:val="009E4230"/>
    <w:rsid w:val="009E495D"/>
    <w:rsid w:val="009E511E"/>
    <w:rsid w:val="009E5C69"/>
    <w:rsid w:val="009E5E0D"/>
    <w:rsid w:val="009E66E4"/>
    <w:rsid w:val="009E6B25"/>
    <w:rsid w:val="009E7221"/>
    <w:rsid w:val="009E777A"/>
    <w:rsid w:val="009F176D"/>
    <w:rsid w:val="009F19AE"/>
    <w:rsid w:val="009F34FA"/>
    <w:rsid w:val="009F3A09"/>
    <w:rsid w:val="009F3E40"/>
    <w:rsid w:val="009F42C3"/>
    <w:rsid w:val="009F44A7"/>
    <w:rsid w:val="009F461E"/>
    <w:rsid w:val="00A00051"/>
    <w:rsid w:val="00A00DAD"/>
    <w:rsid w:val="00A02265"/>
    <w:rsid w:val="00A037C9"/>
    <w:rsid w:val="00A03E17"/>
    <w:rsid w:val="00A0497C"/>
    <w:rsid w:val="00A04E1D"/>
    <w:rsid w:val="00A0511E"/>
    <w:rsid w:val="00A0530C"/>
    <w:rsid w:val="00A053AA"/>
    <w:rsid w:val="00A0551A"/>
    <w:rsid w:val="00A055A4"/>
    <w:rsid w:val="00A07D20"/>
    <w:rsid w:val="00A07E05"/>
    <w:rsid w:val="00A10B69"/>
    <w:rsid w:val="00A10B88"/>
    <w:rsid w:val="00A11150"/>
    <w:rsid w:val="00A11579"/>
    <w:rsid w:val="00A11F4D"/>
    <w:rsid w:val="00A15C51"/>
    <w:rsid w:val="00A17337"/>
    <w:rsid w:val="00A2021C"/>
    <w:rsid w:val="00A217DC"/>
    <w:rsid w:val="00A21F42"/>
    <w:rsid w:val="00A2405E"/>
    <w:rsid w:val="00A251D2"/>
    <w:rsid w:val="00A261FC"/>
    <w:rsid w:val="00A26B14"/>
    <w:rsid w:val="00A274B3"/>
    <w:rsid w:val="00A3011E"/>
    <w:rsid w:val="00A305FB"/>
    <w:rsid w:val="00A30985"/>
    <w:rsid w:val="00A31116"/>
    <w:rsid w:val="00A330AB"/>
    <w:rsid w:val="00A33A91"/>
    <w:rsid w:val="00A345C1"/>
    <w:rsid w:val="00A34C99"/>
    <w:rsid w:val="00A34E51"/>
    <w:rsid w:val="00A35B6B"/>
    <w:rsid w:val="00A3725F"/>
    <w:rsid w:val="00A37F9A"/>
    <w:rsid w:val="00A40116"/>
    <w:rsid w:val="00A40647"/>
    <w:rsid w:val="00A406C7"/>
    <w:rsid w:val="00A415AE"/>
    <w:rsid w:val="00A4292A"/>
    <w:rsid w:val="00A42BD5"/>
    <w:rsid w:val="00A43F0D"/>
    <w:rsid w:val="00A43FC8"/>
    <w:rsid w:val="00A4556E"/>
    <w:rsid w:val="00A45A2E"/>
    <w:rsid w:val="00A50DFE"/>
    <w:rsid w:val="00A520DE"/>
    <w:rsid w:val="00A529B5"/>
    <w:rsid w:val="00A52E71"/>
    <w:rsid w:val="00A550B6"/>
    <w:rsid w:val="00A5537B"/>
    <w:rsid w:val="00A55431"/>
    <w:rsid w:val="00A55437"/>
    <w:rsid w:val="00A55F2D"/>
    <w:rsid w:val="00A5613E"/>
    <w:rsid w:val="00A56D76"/>
    <w:rsid w:val="00A56FF2"/>
    <w:rsid w:val="00A576F9"/>
    <w:rsid w:val="00A6014D"/>
    <w:rsid w:val="00A615F5"/>
    <w:rsid w:val="00A61B00"/>
    <w:rsid w:val="00A61F8A"/>
    <w:rsid w:val="00A62B33"/>
    <w:rsid w:val="00A63339"/>
    <w:rsid w:val="00A63CAC"/>
    <w:rsid w:val="00A65B68"/>
    <w:rsid w:val="00A66B5D"/>
    <w:rsid w:val="00A70A3E"/>
    <w:rsid w:val="00A70F0D"/>
    <w:rsid w:val="00A71243"/>
    <w:rsid w:val="00A7309D"/>
    <w:rsid w:val="00A73777"/>
    <w:rsid w:val="00A746CA"/>
    <w:rsid w:val="00A7525F"/>
    <w:rsid w:val="00A7648A"/>
    <w:rsid w:val="00A764F8"/>
    <w:rsid w:val="00A77C4B"/>
    <w:rsid w:val="00A80221"/>
    <w:rsid w:val="00A80333"/>
    <w:rsid w:val="00A803B5"/>
    <w:rsid w:val="00A81009"/>
    <w:rsid w:val="00A81A19"/>
    <w:rsid w:val="00A83873"/>
    <w:rsid w:val="00A84426"/>
    <w:rsid w:val="00A86BE1"/>
    <w:rsid w:val="00A87C3A"/>
    <w:rsid w:val="00A902DF"/>
    <w:rsid w:val="00A90936"/>
    <w:rsid w:val="00A9095B"/>
    <w:rsid w:val="00A912A6"/>
    <w:rsid w:val="00A91303"/>
    <w:rsid w:val="00A9147D"/>
    <w:rsid w:val="00A9149A"/>
    <w:rsid w:val="00A91AB4"/>
    <w:rsid w:val="00A93427"/>
    <w:rsid w:val="00A93C32"/>
    <w:rsid w:val="00A93C70"/>
    <w:rsid w:val="00A93F61"/>
    <w:rsid w:val="00A94DD2"/>
    <w:rsid w:val="00A94FD0"/>
    <w:rsid w:val="00A95AFD"/>
    <w:rsid w:val="00A96A3D"/>
    <w:rsid w:val="00A96DEC"/>
    <w:rsid w:val="00A97364"/>
    <w:rsid w:val="00A97EC1"/>
    <w:rsid w:val="00AA0935"/>
    <w:rsid w:val="00AA0B94"/>
    <w:rsid w:val="00AA1B24"/>
    <w:rsid w:val="00AA20E1"/>
    <w:rsid w:val="00AA2E31"/>
    <w:rsid w:val="00AA3E91"/>
    <w:rsid w:val="00AA4AD3"/>
    <w:rsid w:val="00AA4FE4"/>
    <w:rsid w:val="00AA5522"/>
    <w:rsid w:val="00AA5EB9"/>
    <w:rsid w:val="00AA5F4E"/>
    <w:rsid w:val="00AA6282"/>
    <w:rsid w:val="00AA7629"/>
    <w:rsid w:val="00AA7A7E"/>
    <w:rsid w:val="00AB08B6"/>
    <w:rsid w:val="00AB2163"/>
    <w:rsid w:val="00AB34D0"/>
    <w:rsid w:val="00AB3954"/>
    <w:rsid w:val="00AB467A"/>
    <w:rsid w:val="00AB4F0F"/>
    <w:rsid w:val="00AB5299"/>
    <w:rsid w:val="00AB72FA"/>
    <w:rsid w:val="00AB7869"/>
    <w:rsid w:val="00AB7E68"/>
    <w:rsid w:val="00AC0EC7"/>
    <w:rsid w:val="00AC10B6"/>
    <w:rsid w:val="00AC1409"/>
    <w:rsid w:val="00AC1877"/>
    <w:rsid w:val="00AC2A58"/>
    <w:rsid w:val="00AC2EF3"/>
    <w:rsid w:val="00AC34B8"/>
    <w:rsid w:val="00AC3792"/>
    <w:rsid w:val="00AC39F0"/>
    <w:rsid w:val="00AC3D8E"/>
    <w:rsid w:val="00AC4C5F"/>
    <w:rsid w:val="00AC51ED"/>
    <w:rsid w:val="00AC5320"/>
    <w:rsid w:val="00AC7577"/>
    <w:rsid w:val="00AC7FBF"/>
    <w:rsid w:val="00AD06FC"/>
    <w:rsid w:val="00AD12FE"/>
    <w:rsid w:val="00AD15F6"/>
    <w:rsid w:val="00AD234A"/>
    <w:rsid w:val="00AD24DF"/>
    <w:rsid w:val="00AD2624"/>
    <w:rsid w:val="00AD2803"/>
    <w:rsid w:val="00AD2811"/>
    <w:rsid w:val="00AD2F94"/>
    <w:rsid w:val="00AD30D0"/>
    <w:rsid w:val="00AD3613"/>
    <w:rsid w:val="00AD3C17"/>
    <w:rsid w:val="00AD3E33"/>
    <w:rsid w:val="00AD3EDB"/>
    <w:rsid w:val="00AD4C2B"/>
    <w:rsid w:val="00AD544C"/>
    <w:rsid w:val="00AD5EC8"/>
    <w:rsid w:val="00AD68DA"/>
    <w:rsid w:val="00AD6A94"/>
    <w:rsid w:val="00AD6D71"/>
    <w:rsid w:val="00AD6E0E"/>
    <w:rsid w:val="00AD70E1"/>
    <w:rsid w:val="00AE0199"/>
    <w:rsid w:val="00AE08EF"/>
    <w:rsid w:val="00AE1A27"/>
    <w:rsid w:val="00AE1EFF"/>
    <w:rsid w:val="00AE23F3"/>
    <w:rsid w:val="00AE2FB8"/>
    <w:rsid w:val="00AE36C2"/>
    <w:rsid w:val="00AE4069"/>
    <w:rsid w:val="00AE4AA2"/>
    <w:rsid w:val="00AE61EF"/>
    <w:rsid w:val="00AE67F9"/>
    <w:rsid w:val="00AE6931"/>
    <w:rsid w:val="00AE700F"/>
    <w:rsid w:val="00AE712F"/>
    <w:rsid w:val="00AE73A1"/>
    <w:rsid w:val="00AE743C"/>
    <w:rsid w:val="00AF1570"/>
    <w:rsid w:val="00AF1E5C"/>
    <w:rsid w:val="00AF1EB5"/>
    <w:rsid w:val="00AF275E"/>
    <w:rsid w:val="00AF2E57"/>
    <w:rsid w:val="00AF2FAC"/>
    <w:rsid w:val="00AF36CC"/>
    <w:rsid w:val="00AF3E88"/>
    <w:rsid w:val="00AF6E9B"/>
    <w:rsid w:val="00AF7147"/>
    <w:rsid w:val="00AF7E71"/>
    <w:rsid w:val="00B00BB3"/>
    <w:rsid w:val="00B0123E"/>
    <w:rsid w:val="00B02078"/>
    <w:rsid w:val="00B02923"/>
    <w:rsid w:val="00B0319E"/>
    <w:rsid w:val="00B03292"/>
    <w:rsid w:val="00B0514A"/>
    <w:rsid w:val="00B05D8B"/>
    <w:rsid w:val="00B06BC3"/>
    <w:rsid w:val="00B10393"/>
    <w:rsid w:val="00B1109D"/>
    <w:rsid w:val="00B116E4"/>
    <w:rsid w:val="00B125CD"/>
    <w:rsid w:val="00B12854"/>
    <w:rsid w:val="00B12E93"/>
    <w:rsid w:val="00B134D3"/>
    <w:rsid w:val="00B13937"/>
    <w:rsid w:val="00B145F6"/>
    <w:rsid w:val="00B14E48"/>
    <w:rsid w:val="00B15D91"/>
    <w:rsid w:val="00B16439"/>
    <w:rsid w:val="00B17F6E"/>
    <w:rsid w:val="00B2002B"/>
    <w:rsid w:val="00B20B2A"/>
    <w:rsid w:val="00B20CED"/>
    <w:rsid w:val="00B21B0F"/>
    <w:rsid w:val="00B225DC"/>
    <w:rsid w:val="00B235D3"/>
    <w:rsid w:val="00B24C5F"/>
    <w:rsid w:val="00B24DF9"/>
    <w:rsid w:val="00B25718"/>
    <w:rsid w:val="00B25847"/>
    <w:rsid w:val="00B266F5"/>
    <w:rsid w:val="00B26C15"/>
    <w:rsid w:val="00B26DC8"/>
    <w:rsid w:val="00B27875"/>
    <w:rsid w:val="00B278CC"/>
    <w:rsid w:val="00B305B1"/>
    <w:rsid w:val="00B30AB9"/>
    <w:rsid w:val="00B30C86"/>
    <w:rsid w:val="00B30CE3"/>
    <w:rsid w:val="00B31814"/>
    <w:rsid w:val="00B3209F"/>
    <w:rsid w:val="00B336AE"/>
    <w:rsid w:val="00B341AB"/>
    <w:rsid w:val="00B342C5"/>
    <w:rsid w:val="00B34904"/>
    <w:rsid w:val="00B34A40"/>
    <w:rsid w:val="00B34A57"/>
    <w:rsid w:val="00B35DBC"/>
    <w:rsid w:val="00B365C4"/>
    <w:rsid w:val="00B36B10"/>
    <w:rsid w:val="00B406F7"/>
    <w:rsid w:val="00B42A4F"/>
    <w:rsid w:val="00B42ECA"/>
    <w:rsid w:val="00B43D60"/>
    <w:rsid w:val="00B43F6B"/>
    <w:rsid w:val="00B443E7"/>
    <w:rsid w:val="00B450F4"/>
    <w:rsid w:val="00B4527E"/>
    <w:rsid w:val="00B454DD"/>
    <w:rsid w:val="00B459A8"/>
    <w:rsid w:val="00B45C16"/>
    <w:rsid w:val="00B46643"/>
    <w:rsid w:val="00B466FA"/>
    <w:rsid w:val="00B52216"/>
    <w:rsid w:val="00B5243B"/>
    <w:rsid w:val="00B529E7"/>
    <w:rsid w:val="00B53592"/>
    <w:rsid w:val="00B54465"/>
    <w:rsid w:val="00B54DA0"/>
    <w:rsid w:val="00B56C41"/>
    <w:rsid w:val="00B56D14"/>
    <w:rsid w:val="00B60159"/>
    <w:rsid w:val="00B60889"/>
    <w:rsid w:val="00B610AB"/>
    <w:rsid w:val="00B616D0"/>
    <w:rsid w:val="00B629D6"/>
    <w:rsid w:val="00B63191"/>
    <w:rsid w:val="00B63A66"/>
    <w:rsid w:val="00B63E5A"/>
    <w:rsid w:val="00B643C5"/>
    <w:rsid w:val="00B64E77"/>
    <w:rsid w:val="00B66153"/>
    <w:rsid w:val="00B66A07"/>
    <w:rsid w:val="00B671F2"/>
    <w:rsid w:val="00B67416"/>
    <w:rsid w:val="00B67667"/>
    <w:rsid w:val="00B70504"/>
    <w:rsid w:val="00B70BD6"/>
    <w:rsid w:val="00B70DF1"/>
    <w:rsid w:val="00B71FE8"/>
    <w:rsid w:val="00B7222E"/>
    <w:rsid w:val="00B72B75"/>
    <w:rsid w:val="00B72EF5"/>
    <w:rsid w:val="00B748FB"/>
    <w:rsid w:val="00B74E7E"/>
    <w:rsid w:val="00B750DE"/>
    <w:rsid w:val="00B7548A"/>
    <w:rsid w:val="00B756DC"/>
    <w:rsid w:val="00B75762"/>
    <w:rsid w:val="00B75A1C"/>
    <w:rsid w:val="00B76089"/>
    <w:rsid w:val="00B76142"/>
    <w:rsid w:val="00B762D0"/>
    <w:rsid w:val="00B77510"/>
    <w:rsid w:val="00B77F22"/>
    <w:rsid w:val="00B8098C"/>
    <w:rsid w:val="00B80C02"/>
    <w:rsid w:val="00B8101A"/>
    <w:rsid w:val="00B81C4A"/>
    <w:rsid w:val="00B81C70"/>
    <w:rsid w:val="00B82681"/>
    <w:rsid w:val="00B82930"/>
    <w:rsid w:val="00B849BF"/>
    <w:rsid w:val="00B85545"/>
    <w:rsid w:val="00B85644"/>
    <w:rsid w:val="00B86EDA"/>
    <w:rsid w:val="00B90468"/>
    <w:rsid w:val="00B907F5"/>
    <w:rsid w:val="00B90918"/>
    <w:rsid w:val="00B90982"/>
    <w:rsid w:val="00B90D89"/>
    <w:rsid w:val="00B91AE4"/>
    <w:rsid w:val="00B927BA"/>
    <w:rsid w:val="00B93DD7"/>
    <w:rsid w:val="00B94BB9"/>
    <w:rsid w:val="00B96055"/>
    <w:rsid w:val="00B961B9"/>
    <w:rsid w:val="00BA0760"/>
    <w:rsid w:val="00BA087D"/>
    <w:rsid w:val="00BA2399"/>
    <w:rsid w:val="00BA2766"/>
    <w:rsid w:val="00BA3048"/>
    <w:rsid w:val="00BA362B"/>
    <w:rsid w:val="00BA380A"/>
    <w:rsid w:val="00BA4981"/>
    <w:rsid w:val="00BA4E05"/>
    <w:rsid w:val="00BA5667"/>
    <w:rsid w:val="00BA62B6"/>
    <w:rsid w:val="00BA6831"/>
    <w:rsid w:val="00BA7795"/>
    <w:rsid w:val="00BA7873"/>
    <w:rsid w:val="00BB0821"/>
    <w:rsid w:val="00BB15D7"/>
    <w:rsid w:val="00BB3551"/>
    <w:rsid w:val="00BB4555"/>
    <w:rsid w:val="00BB5CF8"/>
    <w:rsid w:val="00BB69B1"/>
    <w:rsid w:val="00BB6B20"/>
    <w:rsid w:val="00BB6CEF"/>
    <w:rsid w:val="00BB72ED"/>
    <w:rsid w:val="00BC11DE"/>
    <w:rsid w:val="00BC2130"/>
    <w:rsid w:val="00BC2437"/>
    <w:rsid w:val="00BC2707"/>
    <w:rsid w:val="00BC2DE0"/>
    <w:rsid w:val="00BC37AF"/>
    <w:rsid w:val="00BC405B"/>
    <w:rsid w:val="00BC45AC"/>
    <w:rsid w:val="00BC48D0"/>
    <w:rsid w:val="00BC5A74"/>
    <w:rsid w:val="00BC5C3F"/>
    <w:rsid w:val="00BC612F"/>
    <w:rsid w:val="00BC6369"/>
    <w:rsid w:val="00BC67AF"/>
    <w:rsid w:val="00BC68CF"/>
    <w:rsid w:val="00BC7F6C"/>
    <w:rsid w:val="00BD0D74"/>
    <w:rsid w:val="00BD0E99"/>
    <w:rsid w:val="00BD1B95"/>
    <w:rsid w:val="00BD2A41"/>
    <w:rsid w:val="00BD3086"/>
    <w:rsid w:val="00BD3316"/>
    <w:rsid w:val="00BD49B0"/>
    <w:rsid w:val="00BD50B5"/>
    <w:rsid w:val="00BD6A5D"/>
    <w:rsid w:val="00BD717F"/>
    <w:rsid w:val="00BD7266"/>
    <w:rsid w:val="00BD7307"/>
    <w:rsid w:val="00BD79EB"/>
    <w:rsid w:val="00BE04AE"/>
    <w:rsid w:val="00BE2A00"/>
    <w:rsid w:val="00BE35E5"/>
    <w:rsid w:val="00BE3CBD"/>
    <w:rsid w:val="00BE5131"/>
    <w:rsid w:val="00BE6A12"/>
    <w:rsid w:val="00BE7489"/>
    <w:rsid w:val="00BF033A"/>
    <w:rsid w:val="00BF039E"/>
    <w:rsid w:val="00BF1711"/>
    <w:rsid w:val="00BF2007"/>
    <w:rsid w:val="00BF20D3"/>
    <w:rsid w:val="00BF28B1"/>
    <w:rsid w:val="00BF2A14"/>
    <w:rsid w:val="00BF4898"/>
    <w:rsid w:val="00BF494F"/>
    <w:rsid w:val="00BF49BE"/>
    <w:rsid w:val="00BF4B1F"/>
    <w:rsid w:val="00BF4CC4"/>
    <w:rsid w:val="00BF67C6"/>
    <w:rsid w:val="00BF68E9"/>
    <w:rsid w:val="00BF6C99"/>
    <w:rsid w:val="00BF79C8"/>
    <w:rsid w:val="00C0027B"/>
    <w:rsid w:val="00C01528"/>
    <w:rsid w:val="00C01A85"/>
    <w:rsid w:val="00C01EA4"/>
    <w:rsid w:val="00C02ECE"/>
    <w:rsid w:val="00C02F5C"/>
    <w:rsid w:val="00C055FD"/>
    <w:rsid w:val="00C063F3"/>
    <w:rsid w:val="00C0642C"/>
    <w:rsid w:val="00C07171"/>
    <w:rsid w:val="00C07A11"/>
    <w:rsid w:val="00C1041F"/>
    <w:rsid w:val="00C1184F"/>
    <w:rsid w:val="00C1276C"/>
    <w:rsid w:val="00C12E3F"/>
    <w:rsid w:val="00C12FA4"/>
    <w:rsid w:val="00C13147"/>
    <w:rsid w:val="00C13CAA"/>
    <w:rsid w:val="00C145F6"/>
    <w:rsid w:val="00C14A3A"/>
    <w:rsid w:val="00C14B02"/>
    <w:rsid w:val="00C14BF2"/>
    <w:rsid w:val="00C1625B"/>
    <w:rsid w:val="00C1650D"/>
    <w:rsid w:val="00C171A2"/>
    <w:rsid w:val="00C178EE"/>
    <w:rsid w:val="00C20391"/>
    <w:rsid w:val="00C21C83"/>
    <w:rsid w:val="00C225D7"/>
    <w:rsid w:val="00C23273"/>
    <w:rsid w:val="00C23831"/>
    <w:rsid w:val="00C23A18"/>
    <w:rsid w:val="00C243C4"/>
    <w:rsid w:val="00C24E3B"/>
    <w:rsid w:val="00C251DB"/>
    <w:rsid w:val="00C257DE"/>
    <w:rsid w:val="00C25F84"/>
    <w:rsid w:val="00C2696E"/>
    <w:rsid w:val="00C26EED"/>
    <w:rsid w:val="00C26F94"/>
    <w:rsid w:val="00C26FB6"/>
    <w:rsid w:val="00C27332"/>
    <w:rsid w:val="00C30796"/>
    <w:rsid w:val="00C30A11"/>
    <w:rsid w:val="00C30DA5"/>
    <w:rsid w:val="00C31038"/>
    <w:rsid w:val="00C35E66"/>
    <w:rsid w:val="00C3645C"/>
    <w:rsid w:val="00C36729"/>
    <w:rsid w:val="00C36873"/>
    <w:rsid w:val="00C37436"/>
    <w:rsid w:val="00C409C1"/>
    <w:rsid w:val="00C40FC4"/>
    <w:rsid w:val="00C41624"/>
    <w:rsid w:val="00C41987"/>
    <w:rsid w:val="00C41BA7"/>
    <w:rsid w:val="00C41C2A"/>
    <w:rsid w:val="00C42F82"/>
    <w:rsid w:val="00C43FC0"/>
    <w:rsid w:val="00C44C40"/>
    <w:rsid w:val="00C45440"/>
    <w:rsid w:val="00C470CC"/>
    <w:rsid w:val="00C4762A"/>
    <w:rsid w:val="00C51114"/>
    <w:rsid w:val="00C5117C"/>
    <w:rsid w:val="00C51865"/>
    <w:rsid w:val="00C51B5C"/>
    <w:rsid w:val="00C52134"/>
    <w:rsid w:val="00C5281D"/>
    <w:rsid w:val="00C5282D"/>
    <w:rsid w:val="00C52A37"/>
    <w:rsid w:val="00C52D56"/>
    <w:rsid w:val="00C5370B"/>
    <w:rsid w:val="00C53752"/>
    <w:rsid w:val="00C555FD"/>
    <w:rsid w:val="00C5575D"/>
    <w:rsid w:val="00C5646A"/>
    <w:rsid w:val="00C56BBF"/>
    <w:rsid w:val="00C57227"/>
    <w:rsid w:val="00C57F0D"/>
    <w:rsid w:val="00C60576"/>
    <w:rsid w:val="00C6092B"/>
    <w:rsid w:val="00C6211B"/>
    <w:rsid w:val="00C624B8"/>
    <w:rsid w:val="00C62622"/>
    <w:rsid w:val="00C63073"/>
    <w:rsid w:val="00C6307A"/>
    <w:rsid w:val="00C6365B"/>
    <w:rsid w:val="00C63C68"/>
    <w:rsid w:val="00C645C9"/>
    <w:rsid w:val="00C64EB2"/>
    <w:rsid w:val="00C650D7"/>
    <w:rsid w:val="00C652C3"/>
    <w:rsid w:val="00C65D62"/>
    <w:rsid w:val="00C65E9F"/>
    <w:rsid w:val="00C65F86"/>
    <w:rsid w:val="00C664CF"/>
    <w:rsid w:val="00C66B68"/>
    <w:rsid w:val="00C66C19"/>
    <w:rsid w:val="00C66DF0"/>
    <w:rsid w:val="00C6714C"/>
    <w:rsid w:val="00C6790D"/>
    <w:rsid w:val="00C704B9"/>
    <w:rsid w:val="00C7075E"/>
    <w:rsid w:val="00C7112E"/>
    <w:rsid w:val="00C7169B"/>
    <w:rsid w:val="00C722EA"/>
    <w:rsid w:val="00C72805"/>
    <w:rsid w:val="00C736E7"/>
    <w:rsid w:val="00C74332"/>
    <w:rsid w:val="00C76352"/>
    <w:rsid w:val="00C76428"/>
    <w:rsid w:val="00C76452"/>
    <w:rsid w:val="00C766C0"/>
    <w:rsid w:val="00C770B0"/>
    <w:rsid w:val="00C77863"/>
    <w:rsid w:val="00C8143C"/>
    <w:rsid w:val="00C814EE"/>
    <w:rsid w:val="00C819F2"/>
    <w:rsid w:val="00C82CB7"/>
    <w:rsid w:val="00C82E2A"/>
    <w:rsid w:val="00C82F4A"/>
    <w:rsid w:val="00C842B1"/>
    <w:rsid w:val="00C84973"/>
    <w:rsid w:val="00C85378"/>
    <w:rsid w:val="00C86063"/>
    <w:rsid w:val="00C901D7"/>
    <w:rsid w:val="00C90D01"/>
    <w:rsid w:val="00C912E5"/>
    <w:rsid w:val="00C919D3"/>
    <w:rsid w:val="00C91DD1"/>
    <w:rsid w:val="00C92111"/>
    <w:rsid w:val="00C923EA"/>
    <w:rsid w:val="00C93EBD"/>
    <w:rsid w:val="00C93EED"/>
    <w:rsid w:val="00C9465E"/>
    <w:rsid w:val="00C947D4"/>
    <w:rsid w:val="00C955B6"/>
    <w:rsid w:val="00C95FD9"/>
    <w:rsid w:val="00C96D7F"/>
    <w:rsid w:val="00C97239"/>
    <w:rsid w:val="00C97B5C"/>
    <w:rsid w:val="00CA0422"/>
    <w:rsid w:val="00CA1AF7"/>
    <w:rsid w:val="00CA389A"/>
    <w:rsid w:val="00CA3F07"/>
    <w:rsid w:val="00CA5FD3"/>
    <w:rsid w:val="00CA619F"/>
    <w:rsid w:val="00CA6EC0"/>
    <w:rsid w:val="00CA7787"/>
    <w:rsid w:val="00CA7E9A"/>
    <w:rsid w:val="00CB01B0"/>
    <w:rsid w:val="00CB05C3"/>
    <w:rsid w:val="00CB0E8B"/>
    <w:rsid w:val="00CB18F5"/>
    <w:rsid w:val="00CB1F5E"/>
    <w:rsid w:val="00CB212C"/>
    <w:rsid w:val="00CB27D5"/>
    <w:rsid w:val="00CB316F"/>
    <w:rsid w:val="00CB3196"/>
    <w:rsid w:val="00CB3D32"/>
    <w:rsid w:val="00CB5131"/>
    <w:rsid w:val="00CB516D"/>
    <w:rsid w:val="00CB59FB"/>
    <w:rsid w:val="00CB5D11"/>
    <w:rsid w:val="00CB6ADE"/>
    <w:rsid w:val="00CB757E"/>
    <w:rsid w:val="00CC3098"/>
    <w:rsid w:val="00CC3D16"/>
    <w:rsid w:val="00CC4454"/>
    <w:rsid w:val="00CC468D"/>
    <w:rsid w:val="00CC4FB2"/>
    <w:rsid w:val="00CC5E2E"/>
    <w:rsid w:val="00CC7288"/>
    <w:rsid w:val="00CC76E7"/>
    <w:rsid w:val="00CC7BA8"/>
    <w:rsid w:val="00CC7DCF"/>
    <w:rsid w:val="00CD0764"/>
    <w:rsid w:val="00CD090B"/>
    <w:rsid w:val="00CD1997"/>
    <w:rsid w:val="00CD224D"/>
    <w:rsid w:val="00CD2A42"/>
    <w:rsid w:val="00CD45EE"/>
    <w:rsid w:val="00CD4A92"/>
    <w:rsid w:val="00CD5E75"/>
    <w:rsid w:val="00CD5FDC"/>
    <w:rsid w:val="00CD621E"/>
    <w:rsid w:val="00CD647C"/>
    <w:rsid w:val="00CD6D3F"/>
    <w:rsid w:val="00CD7073"/>
    <w:rsid w:val="00CD7566"/>
    <w:rsid w:val="00CE05F7"/>
    <w:rsid w:val="00CE077A"/>
    <w:rsid w:val="00CE11C8"/>
    <w:rsid w:val="00CE1E17"/>
    <w:rsid w:val="00CE21D8"/>
    <w:rsid w:val="00CE2203"/>
    <w:rsid w:val="00CE293E"/>
    <w:rsid w:val="00CE4A91"/>
    <w:rsid w:val="00CE6D1A"/>
    <w:rsid w:val="00CE7090"/>
    <w:rsid w:val="00CE776A"/>
    <w:rsid w:val="00CE7DFB"/>
    <w:rsid w:val="00CF0385"/>
    <w:rsid w:val="00CF06B6"/>
    <w:rsid w:val="00CF0B21"/>
    <w:rsid w:val="00CF122D"/>
    <w:rsid w:val="00CF1B96"/>
    <w:rsid w:val="00CF2390"/>
    <w:rsid w:val="00CF2B4C"/>
    <w:rsid w:val="00CF2BF0"/>
    <w:rsid w:val="00CF340C"/>
    <w:rsid w:val="00CF37E6"/>
    <w:rsid w:val="00CF3A3A"/>
    <w:rsid w:val="00CF46D6"/>
    <w:rsid w:val="00CF4C39"/>
    <w:rsid w:val="00CF5B8D"/>
    <w:rsid w:val="00CF6327"/>
    <w:rsid w:val="00CF6BC5"/>
    <w:rsid w:val="00D00A4F"/>
    <w:rsid w:val="00D01321"/>
    <w:rsid w:val="00D017CD"/>
    <w:rsid w:val="00D01F53"/>
    <w:rsid w:val="00D022A6"/>
    <w:rsid w:val="00D02BA3"/>
    <w:rsid w:val="00D0326C"/>
    <w:rsid w:val="00D03A14"/>
    <w:rsid w:val="00D05761"/>
    <w:rsid w:val="00D06650"/>
    <w:rsid w:val="00D06C35"/>
    <w:rsid w:val="00D07392"/>
    <w:rsid w:val="00D1073A"/>
    <w:rsid w:val="00D10A4D"/>
    <w:rsid w:val="00D111CF"/>
    <w:rsid w:val="00D137DE"/>
    <w:rsid w:val="00D13A79"/>
    <w:rsid w:val="00D15319"/>
    <w:rsid w:val="00D159F8"/>
    <w:rsid w:val="00D16E2F"/>
    <w:rsid w:val="00D177A8"/>
    <w:rsid w:val="00D17C8C"/>
    <w:rsid w:val="00D205C1"/>
    <w:rsid w:val="00D220D5"/>
    <w:rsid w:val="00D22650"/>
    <w:rsid w:val="00D22D34"/>
    <w:rsid w:val="00D2419C"/>
    <w:rsid w:val="00D24618"/>
    <w:rsid w:val="00D24846"/>
    <w:rsid w:val="00D24CDE"/>
    <w:rsid w:val="00D272AF"/>
    <w:rsid w:val="00D30059"/>
    <w:rsid w:val="00D302B1"/>
    <w:rsid w:val="00D304A8"/>
    <w:rsid w:val="00D3083E"/>
    <w:rsid w:val="00D31CAE"/>
    <w:rsid w:val="00D32963"/>
    <w:rsid w:val="00D330B5"/>
    <w:rsid w:val="00D332D7"/>
    <w:rsid w:val="00D33620"/>
    <w:rsid w:val="00D3385E"/>
    <w:rsid w:val="00D338BA"/>
    <w:rsid w:val="00D35CC7"/>
    <w:rsid w:val="00D35DE4"/>
    <w:rsid w:val="00D362BF"/>
    <w:rsid w:val="00D36691"/>
    <w:rsid w:val="00D370F8"/>
    <w:rsid w:val="00D37E79"/>
    <w:rsid w:val="00D41801"/>
    <w:rsid w:val="00D42004"/>
    <w:rsid w:val="00D42841"/>
    <w:rsid w:val="00D42EB9"/>
    <w:rsid w:val="00D4374B"/>
    <w:rsid w:val="00D43EDC"/>
    <w:rsid w:val="00D45916"/>
    <w:rsid w:val="00D45F27"/>
    <w:rsid w:val="00D50EB0"/>
    <w:rsid w:val="00D50F0A"/>
    <w:rsid w:val="00D50F8E"/>
    <w:rsid w:val="00D52013"/>
    <w:rsid w:val="00D5225D"/>
    <w:rsid w:val="00D548E3"/>
    <w:rsid w:val="00D54F13"/>
    <w:rsid w:val="00D55374"/>
    <w:rsid w:val="00D55A2E"/>
    <w:rsid w:val="00D565AE"/>
    <w:rsid w:val="00D56C32"/>
    <w:rsid w:val="00D56E52"/>
    <w:rsid w:val="00D575AB"/>
    <w:rsid w:val="00D578C6"/>
    <w:rsid w:val="00D6009C"/>
    <w:rsid w:val="00D60105"/>
    <w:rsid w:val="00D60E7F"/>
    <w:rsid w:val="00D61CA0"/>
    <w:rsid w:val="00D6226E"/>
    <w:rsid w:val="00D633DA"/>
    <w:rsid w:val="00D6406D"/>
    <w:rsid w:val="00D647CB"/>
    <w:rsid w:val="00D658B2"/>
    <w:rsid w:val="00D65944"/>
    <w:rsid w:val="00D65F18"/>
    <w:rsid w:val="00D66D8F"/>
    <w:rsid w:val="00D6718E"/>
    <w:rsid w:val="00D67BF3"/>
    <w:rsid w:val="00D70378"/>
    <w:rsid w:val="00D7039E"/>
    <w:rsid w:val="00D70BF3"/>
    <w:rsid w:val="00D7131B"/>
    <w:rsid w:val="00D71762"/>
    <w:rsid w:val="00D724B5"/>
    <w:rsid w:val="00D72A2B"/>
    <w:rsid w:val="00D74C05"/>
    <w:rsid w:val="00D75029"/>
    <w:rsid w:val="00D75045"/>
    <w:rsid w:val="00D7641D"/>
    <w:rsid w:val="00D775C5"/>
    <w:rsid w:val="00D77E78"/>
    <w:rsid w:val="00D81D72"/>
    <w:rsid w:val="00D82021"/>
    <w:rsid w:val="00D823DD"/>
    <w:rsid w:val="00D824AA"/>
    <w:rsid w:val="00D82C28"/>
    <w:rsid w:val="00D83902"/>
    <w:rsid w:val="00D83AA5"/>
    <w:rsid w:val="00D847FB"/>
    <w:rsid w:val="00D84938"/>
    <w:rsid w:val="00D860C9"/>
    <w:rsid w:val="00D860D9"/>
    <w:rsid w:val="00D903F8"/>
    <w:rsid w:val="00D9044F"/>
    <w:rsid w:val="00D90BED"/>
    <w:rsid w:val="00D910D8"/>
    <w:rsid w:val="00D9158C"/>
    <w:rsid w:val="00D91986"/>
    <w:rsid w:val="00D92223"/>
    <w:rsid w:val="00D92E77"/>
    <w:rsid w:val="00D93078"/>
    <w:rsid w:val="00D9404B"/>
    <w:rsid w:val="00D9546D"/>
    <w:rsid w:val="00D95B32"/>
    <w:rsid w:val="00D96955"/>
    <w:rsid w:val="00D97AC1"/>
    <w:rsid w:val="00D97CC0"/>
    <w:rsid w:val="00DA044B"/>
    <w:rsid w:val="00DA04D9"/>
    <w:rsid w:val="00DA2E28"/>
    <w:rsid w:val="00DA3262"/>
    <w:rsid w:val="00DA3D65"/>
    <w:rsid w:val="00DA5556"/>
    <w:rsid w:val="00DA59BE"/>
    <w:rsid w:val="00DA6869"/>
    <w:rsid w:val="00DA6DA6"/>
    <w:rsid w:val="00DA753A"/>
    <w:rsid w:val="00DB0401"/>
    <w:rsid w:val="00DB189B"/>
    <w:rsid w:val="00DB254B"/>
    <w:rsid w:val="00DB2A29"/>
    <w:rsid w:val="00DB2A99"/>
    <w:rsid w:val="00DB346F"/>
    <w:rsid w:val="00DB3A3E"/>
    <w:rsid w:val="00DB3BAC"/>
    <w:rsid w:val="00DB4387"/>
    <w:rsid w:val="00DB4D7D"/>
    <w:rsid w:val="00DB55F4"/>
    <w:rsid w:val="00DB6679"/>
    <w:rsid w:val="00DB6F2F"/>
    <w:rsid w:val="00DC09A9"/>
    <w:rsid w:val="00DC0CFC"/>
    <w:rsid w:val="00DC1318"/>
    <w:rsid w:val="00DC1586"/>
    <w:rsid w:val="00DC1A6C"/>
    <w:rsid w:val="00DC2E87"/>
    <w:rsid w:val="00DC2FEC"/>
    <w:rsid w:val="00DC3071"/>
    <w:rsid w:val="00DC328E"/>
    <w:rsid w:val="00DC3734"/>
    <w:rsid w:val="00DC3DA7"/>
    <w:rsid w:val="00DC4358"/>
    <w:rsid w:val="00DC4490"/>
    <w:rsid w:val="00DC51C0"/>
    <w:rsid w:val="00DC6A37"/>
    <w:rsid w:val="00DC70C1"/>
    <w:rsid w:val="00DC7104"/>
    <w:rsid w:val="00DC7BAF"/>
    <w:rsid w:val="00DD22B7"/>
    <w:rsid w:val="00DD23B3"/>
    <w:rsid w:val="00DD3B20"/>
    <w:rsid w:val="00DD3EC1"/>
    <w:rsid w:val="00DD4854"/>
    <w:rsid w:val="00DD488A"/>
    <w:rsid w:val="00DD4D59"/>
    <w:rsid w:val="00DD5708"/>
    <w:rsid w:val="00DD57D7"/>
    <w:rsid w:val="00DD5D8F"/>
    <w:rsid w:val="00DD6373"/>
    <w:rsid w:val="00DD63CA"/>
    <w:rsid w:val="00DD7AD7"/>
    <w:rsid w:val="00DD7C17"/>
    <w:rsid w:val="00DE0DCF"/>
    <w:rsid w:val="00DE141E"/>
    <w:rsid w:val="00DE171A"/>
    <w:rsid w:val="00DE1C55"/>
    <w:rsid w:val="00DE3292"/>
    <w:rsid w:val="00DE354E"/>
    <w:rsid w:val="00DE38C9"/>
    <w:rsid w:val="00DE4543"/>
    <w:rsid w:val="00DE4CAA"/>
    <w:rsid w:val="00DE5AED"/>
    <w:rsid w:val="00DE5DBC"/>
    <w:rsid w:val="00DE63BD"/>
    <w:rsid w:val="00DE63EB"/>
    <w:rsid w:val="00DE6B25"/>
    <w:rsid w:val="00DE74E1"/>
    <w:rsid w:val="00DE7C4A"/>
    <w:rsid w:val="00DE7D4D"/>
    <w:rsid w:val="00DF00BB"/>
    <w:rsid w:val="00DF0269"/>
    <w:rsid w:val="00DF052F"/>
    <w:rsid w:val="00DF1590"/>
    <w:rsid w:val="00DF1960"/>
    <w:rsid w:val="00DF242F"/>
    <w:rsid w:val="00DF2623"/>
    <w:rsid w:val="00DF35DD"/>
    <w:rsid w:val="00DF4787"/>
    <w:rsid w:val="00DF49CF"/>
    <w:rsid w:val="00DF4BEC"/>
    <w:rsid w:val="00DF5413"/>
    <w:rsid w:val="00DF57AF"/>
    <w:rsid w:val="00DF5F0C"/>
    <w:rsid w:val="00DF6A33"/>
    <w:rsid w:val="00DF6E86"/>
    <w:rsid w:val="00DF753B"/>
    <w:rsid w:val="00DF7D86"/>
    <w:rsid w:val="00E00293"/>
    <w:rsid w:val="00E0129E"/>
    <w:rsid w:val="00E0182E"/>
    <w:rsid w:val="00E01E3B"/>
    <w:rsid w:val="00E03725"/>
    <w:rsid w:val="00E03BAD"/>
    <w:rsid w:val="00E03EC3"/>
    <w:rsid w:val="00E04361"/>
    <w:rsid w:val="00E047B8"/>
    <w:rsid w:val="00E04DF4"/>
    <w:rsid w:val="00E04E6D"/>
    <w:rsid w:val="00E05965"/>
    <w:rsid w:val="00E05E93"/>
    <w:rsid w:val="00E06335"/>
    <w:rsid w:val="00E06805"/>
    <w:rsid w:val="00E06BAE"/>
    <w:rsid w:val="00E07295"/>
    <w:rsid w:val="00E07528"/>
    <w:rsid w:val="00E0766C"/>
    <w:rsid w:val="00E07A47"/>
    <w:rsid w:val="00E10D73"/>
    <w:rsid w:val="00E10FE1"/>
    <w:rsid w:val="00E11357"/>
    <w:rsid w:val="00E11D35"/>
    <w:rsid w:val="00E11E22"/>
    <w:rsid w:val="00E11F73"/>
    <w:rsid w:val="00E1267A"/>
    <w:rsid w:val="00E1312A"/>
    <w:rsid w:val="00E139E9"/>
    <w:rsid w:val="00E15F02"/>
    <w:rsid w:val="00E15F53"/>
    <w:rsid w:val="00E20784"/>
    <w:rsid w:val="00E214AD"/>
    <w:rsid w:val="00E2151C"/>
    <w:rsid w:val="00E219DC"/>
    <w:rsid w:val="00E21D1A"/>
    <w:rsid w:val="00E22222"/>
    <w:rsid w:val="00E22357"/>
    <w:rsid w:val="00E22673"/>
    <w:rsid w:val="00E22DA9"/>
    <w:rsid w:val="00E23917"/>
    <w:rsid w:val="00E30044"/>
    <w:rsid w:val="00E31E4A"/>
    <w:rsid w:val="00E32411"/>
    <w:rsid w:val="00E3297A"/>
    <w:rsid w:val="00E32AB6"/>
    <w:rsid w:val="00E32E76"/>
    <w:rsid w:val="00E33F1D"/>
    <w:rsid w:val="00E34981"/>
    <w:rsid w:val="00E34F1E"/>
    <w:rsid w:val="00E35993"/>
    <w:rsid w:val="00E36DC5"/>
    <w:rsid w:val="00E37820"/>
    <w:rsid w:val="00E409E6"/>
    <w:rsid w:val="00E40CE9"/>
    <w:rsid w:val="00E40EB1"/>
    <w:rsid w:val="00E41161"/>
    <w:rsid w:val="00E4182A"/>
    <w:rsid w:val="00E41B71"/>
    <w:rsid w:val="00E426E5"/>
    <w:rsid w:val="00E42941"/>
    <w:rsid w:val="00E430A1"/>
    <w:rsid w:val="00E43342"/>
    <w:rsid w:val="00E433BA"/>
    <w:rsid w:val="00E438AF"/>
    <w:rsid w:val="00E43C1F"/>
    <w:rsid w:val="00E4414B"/>
    <w:rsid w:val="00E44271"/>
    <w:rsid w:val="00E448F1"/>
    <w:rsid w:val="00E4522D"/>
    <w:rsid w:val="00E45A92"/>
    <w:rsid w:val="00E46880"/>
    <w:rsid w:val="00E46C96"/>
    <w:rsid w:val="00E47112"/>
    <w:rsid w:val="00E50573"/>
    <w:rsid w:val="00E508C8"/>
    <w:rsid w:val="00E51C98"/>
    <w:rsid w:val="00E52350"/>
    <w:rsid w:val="00E52F7E"/>
    <w:rsid w:val="00E5399D"/>
    <w:rsid w:val="00E53B1A"/>
    <w:rsid w:val="00E5453C"/>
    <w:rsid w:val="00E54DE4"/>
    <w:rsid w:val="00E555F7"/>
    <w:rsid w:val="00E562A9"/>
    <w:rsid w:val="00E5853D"/>
    <w:rsid w:val="00E6014D"/>
    <w:rsid w:val="00E6063B"/>
    <w:rsid w:val="00E61E76"/>
    <w:rsid w:val="00E62477"/>
    <w:rsid w:val="00E638C1"/>
    <w:rsid w:val="00E63A81"/>
    <w:rsid w:val="00E6419D"/>
    <w:rsid w:val="00E64383"/>
    <w:rsid w:val="00E64B8B"/>
    <w:rsid w:val="00E6539D"/>
    <w:rsid w:val="00E656D1"/>
    <w:rsid w:val="00E65BAD"/>
    <w:rsid w:val="00E66E93"/>
    <w:rsid w:val="00E67A25"/>
    <w:rsid w:val="00E67E3C"/>
    <w:rsid w:val="00E70F50"/>
    <w:rsid w:val="00E72667"/>
    <w:rsid w:val="00E73A9B"/>
    <w:rsid w:val="00E73AD8"/>
    <w:rsid w:val="00E756C0"/>
    <w:rsid w:val="00E76A55"/>
    <w:rsid w:val="00E772C6"/>
    <w:rsid w:val="00E775CF"/>
    <w:rsid w:val="00E8249B"/>
    <w:rsid w:val="00E83AB6"/>
    <w:rsid w:val="00E84036"/>
    <w:rsid w:val="00E8478F"/>
    <w:rsid w:val="00E84FE3"/>
    <w:rsid w:val="00E85F72"/>
    <w:rsid w:val="00E86B2E"/>
    <w:rsid w:val="00E86FEB"/>
    <w:rsid w:val="00E87584"/>
    <w:rsid w:val="00E87B94"/>
    <w:rsid w:val="00E901D7"/>
    <w:rsid w:val="00E91D95"/>
    <w:rsid w:val="00E927A0"/>
    <w:rsid w:val="00E9340D"/>
    <w:rsid w:val="00E94737"/>
    <w:rsid w:val="00E9496E"/>
    <w:rsid w:val="00E94D87"/>
    <w:rsid w:val="00E94E99"/>
    <w:rsid w:val="00E95892"/>
    <w:rsid w:val="00E958F8"/>
    <w:rsid w:val="00E95A72"/>
    <w:rsid w:val="00E96BD9"/>
    <w:rsid w:val="00EA01AB"/>
    <w:rsid w:val="00EA0AFA"/>
    <w:rsid w:val="00EA1860"/>
    <w:rsid w:val="00EA1FF3"/>
    <w:rsid w:val="00EA3A68"/>
    <w:rsid w:val="00EA3A95"/>
    <w:rsid w:val="00EA5BED"/>
    <w:rsid w:val="00EA6C4C"/>
    <w:rsid w:val="00EA6E67"/>
    <w:rsid w:val="00EA7310"/>
    <w:rsid w:val="00EA7582"/>
    <w:rsid w:val="00EA7676"/>
    <w:rsid w:val="00EA7900"/>
    <w:rsid w:val="00EB2D1E"/>
    <w:rsid w:val="00EB341E"/>
    <w:rsid w:val="00EB4076"/>
    <w:rsid w:val="00EB493E"/>
    <w:rsid w:val="00EB5E25"/>
    <w:rsid w:val="00EB6575"/>
    <w:rsid w:val="00EC0242"/>
    <w:rsid w:val="00EC05D1"/>
    <w:rsid w:val="00EC0823"/>
    <w:rsid w:val="00EC1731"/>
    <w:rsid w:val="00EC1EF3"/>
    <w:rsid w:val="00EC245C"/>
    <w:rsid w:val="00EC2C1A"/>
    <w:rsid w:val="00EC2E4C"/>
    <w:rsid w:val="00EC3DC4"/>
    <w:rsid w:val="00EC5081"/>
    <w:rsid w:val="00EC61D2"/>
    <w:rsid w:val="00EC658F"/>
    <w:rsid w:val="00EC6952"/>
    <w:rsid w:val="00EC766E"/>
    <w:rsid w:val="00EC788F"/>
    <w:rsid w:val="00EC7A58"/>
    <w:rsid w:val="00ED0F0B"/>
    <w:rsid w:val="00ED1288"/>
    <w:rsid w:val="00ED17E6"/>
    <w:rsid w:val="00ED1C2E"/>
    <w:rsid w:val="00ED1F1D"/>
    <w:rsid w:val="00ED264E"/>
    <w:rsid w:val="00ED378D"/>
    <w:rsid w:val="00ED4188"/>
    <w:rsid w:val="00ED5202"/>
    <w:rsid w:val="00ED5C7B"/>
    <w:rsid w:val="00ED642B"/>
    <w:rsid w:val="00ED71AB"/>
    <w:rsid w:val="00ED73C6"/>
    <w:rsid w:val="00ED7C02"/>
    <w:rsid w:val="00EE193A"/>
    <w:rsid w:val="00EE23FF"/>
    <w:rsid w:val="00EE251F"/>
    <w:rsid w:val="00EE291C"/>
    <w:rsid w:val="00EE3577"/>
    <w:rsid w:val="00EE4190"/>
    <w:rsid w:val="00EE569E"/>
    <w:rsid w:val="00EE56CB"/>
    <w:rsid w:val="00EE594A"/>
    <w:rsid w:val="00EE5B4A"/>
    <w:rsid w:val="00EE6BC3"/>
    <w:rsid w:val="00EF1093"/>
    <w:rsid w:val="00EF20D2"/>
    <w:rsid w:val="00EF2EBE"/>
    <w:rsid w:val="00EF360D"/>
    <w:rsid w:val="00EF5C30"/>
    <w:rsid w:val="00EF61D8"/>
    <w:rsid w:val="00EF628E"/>
    <w:rsid w:val="00EF6B34"/>
    <w:rsid w:val="00EF7525"/>
    <w:rsid w:val="00EF772E"/>
    <w:rsid w:val="00EF7B84"/>
    <w:rsid w:val="00EF7C32"/>
    <w:rsid w:val="00F006B8"/>
    <w:rsid w:val="00F01DB3"/>
    <w:rsid w:val="00F020B8"/>
    <w:rsid w:val="00F02FB7"/>
    <w:rsid w:val="00F035E9"/>
    <w:rsid w:val="00F050E1"/>
    <w:rsid w:val="00F05942"/>
    <w:rsid w:val="00F06448"/>
    <w:rsid w:val="00F06AC3"/>
    <w:rsid w:val="00F07064"/>
    <w:rsid w:val="00F0749C"/>
    <w:rsid w:val="00F07B36"/>
    <w:rsid w:val="00F11324"/>
    <w:rsid w:val="00F1134F"/>
    <w:rsid w:val="00F1154B"/>
    <w:rsid w:val="00F115F5"/>
    <w:rsid w:val="00F11A4A"/>
    <w:rsid w:val="00F12904"/>
    <w:rsid w:val="00F12CA6"/>
    <w:rsid w:val="00F1323F"/>
    <w:rsid w:val="00F13FE0"/>
    <w:rsid w:val="00F14AFF"/>
    <w:rsid w:val="00F14C1B"/>
    <w:rsid w:val="00F15425"/>
    <w:rsid w:val="00F1614E"/>
    <w:rsid w:val="00F1657E"/>
    <w:rsid w:val="00F16754"/>
    <w:rsid w:val="00F171FB"/>
    <w:rsid w:val="00F20832"/>
    <w:rsid w:val="00F226CB"/>
    <w:rsid w:val="00F235B3"/>
    <w:rsid w:val="00F23730"/>
    <w:rsid w:val="00F23873"/>
    <w:rsid w:val="00F23EA4"/>
    <w:rsid w:val="00F25326"/>
    <w:rsid w:val="00F257B5"/>
    <w:rsid w:val="00F25819"/>
    <w:rsid w:val="00F25947"/>
    <w:rsid w:val="00F26308"/>
    <w:rsid w:val="00F26BE5"/>
    <w:rsid w:val="00F27479"/>
    <w:rsid w:val="00F3166C"/>
    <w:rsid w:val="00F31C08"/>
    <w:rsid w:val="00F31E71"/>
    <w:rsid w:val="00F32723"/>
    <w:rsid w:val="00F327CD"/>
    <w:rsid w:val="00F32D0B"/>
    <w:rsid w:val="00F33152"/>
    <w:rsid w:val="00F33F4C"/>
    <w:rsid w:val="00F3477D"/>
    <w:rsid w:val="00F34B28"/>
    <w:rsid w:val="00F4079A"/>
    <w:rsid w:val="00F40C32"/>
    <w:rsid w:val="00F40CFD"/>
    <w:rsid w:val="00F4206B"/>
    <w:rsid w:val="00F4214D"/>
    <w:rsid w:val="00F42601"/>
    <w:rsid w:val="00F42F65"/>
    <w:rsid w:val="00F43799"/>
    <w:rsid w:val="00F43E88"/>
    <w:rsid w:val="00F43EBC"/>
    <w:rsid w:val="00F44504"/>
    <w:rsid w:val="00F463A6"/>
    <w:rsid w:val="00F464C0"/>
    <w:rsid w:val="00F46FBB"/>
    <w:rsid w:val="00F4700F"/>
    <w:rsid w:val="00F475AA"/>
    <w:rsid w:val="00F5037E"/>
    <w:rsid w:val="00F50C61"/>
    <w:rsid w:val="00F50D15"/>
    <w:rsid w:val="00F5200C"/>
    <w:rsid w:val="00F52A51"/>
    <w:rsid w:val="00F52AFA"/>
    <w:rsid w:val="00F531FA"/>
    <w:rsid w:val="00F5379A"/>
    <w:rsid w:val="00F554C2"/>
    <w:rsid w:val="00F5588A"/>
    <w:rsid w:val="00F55CCD"/>
    <w:rsid w:val="00F55FA3"/>
    <w:rsid w:val="00F5643C"/>
    <w:rsid w:val="00F56669"/>
    <w:rsid w:val="00F56685"/>
    <w:rsid w:val="00F5678A"/>
    <w:rsid w:val="00F56960"/>
    <w:rsid w:val="00F56E54"/>
    <w:rsid w:val="00F5712C"/>
    <w:rsid w:val="00F5739F"/>
    <w:rsid w:val="00F57405"/>
    <w:rsid w:val="00F576CF"/>
    <w:rsid w:val="00F57825"/>
    <w:rsid w:val="00F578AB"/>
    <w:rsid w:val="00F57CE7"/>
    <w:rsid w:val="00F60251"/>
    <w:rsid w:val="00F607F1"/>
    <w:rsid w:val="00F60E53"/>
    <w:rsid w:val="00F61778"/>
    <w:rsid w:val="00F619CC"/>
    <w:rsid w:val="00F620CA"/>
    <w:rsid w:val="00F62299"/>
    <w:rsid w:val="00F62681"/>
    <w:rsid w:val="00F62C72"/>
    <w:rsid w:val="00F62F2E"/>
    <w:rsid w:val="00F632CF"/>
    <w:rsid w:val="00F633A5"/>
    <w:rsid w:val="00F64063"/>
    <w:rsid w:val="00F64726"/>
    <w:rsid w:val="00F64A41"/>
    <w:rsid w:val="00F64F87"/>
    <w:rsid w:val="00F65181"/>
    <w:rsid w:val="00F65A6D"/>
    <w:rsid w:val="00F65BFB"/>
    <w:rsid w:val="00F66BFB"/>
    <w:rsid w:val="00F705D0"/>
    <w:rsid w:val="00F708C6"/>
    <w:rsid w:val="00F70D65"/>
    <w:rsid w:val="00F723E3"/>
    <w:rsid w:val="00F72925"/>
    <w:rsid w:val="00F72C28"/>
    <w:rsid w:val="00F731D3"/>
    <w:rsid w:val="00F73409"/>
    <w:rsid w:val="00F7363A"/>
    <w:rsid w:val="00F7437A"/>
    <w:rsid w:val="00F75577"/>
    <w:rsid w:val="00F770E5"/>
    <w:rsid w:val="00F77651"/>
    <w:rsid w:val="00F80C86"/>
    <w:rsid w:val="00F8113C"/>
    <w:rsid w:val="00F816A1"/>
    <w:rsid w:val="00F821D0"/>
    <w:rsid w:val="00F82763"/>
    <w:rsid w:val="00F8522B"/>
    <w:rsid w:val="00F85F5A"/>
    <w:rsid w:val="00F863E5"/>
    <w:rsid w:val="00F87C40"/>
    <w:rsid w:val="00F87CF0"/>
    <w:rsid w:val="00F9120F"/>
    <w:rsid w:val="00F912B0"/>
    <w:rsid w:val="00F913C6"/>
    <w:rsid w:val="00F9192E"/>
    <w:rsid w:val="00F91FC5"/>
    <w:rsid w:val="00F92756"/>
    <w:rsid w:val="00F92C58"/>
    <w:rsid w:val="00F92E79"/>
    <w:rsid w:val="00F93035"/>
    <w:rsid w:val="00F93071"/>
    <w:rsid w:val="00F93098"/>
    <w:rsid w:val="00F93211"/>
    <w:rsid w:val="00F93620"/>
    <w:rsid w:val="00F94FE0"/>
    <w:rsid w:val="00F95479"/>
    <w:rsid w:val="00F96737"/>
    <w:rsid w:val="00F96F39"/>
    <w:rsid w:val="00FA0502"/>
    <w:rsid w:val="00FA08A2"/>
    <w:rsid w:val="00FA09B4"/>
    <w:rsid w:val="00FA0CF5"/>
    <w:rsid w:val="00FA0EDD"/>
    <w:rsid w:val="00FA154A"/>
    <w:rsid w:val="00FA1DB4"/>
    <w:rsid w:val="00FA1E8A"/>
    <w:rsid w:val="00FA2C39"/>
    <w:rsid w:val="00FA2D2A"/>
    <w:rsid w:val="00FA34DA"/>
    <w:rsid w:val="00FA3E3C"/>
    <w:rsid w:val="00FA423C"/>
    <w:rsid w:val="00FA47BB"/>
    <w:rsid w:val="00FA5D11"/>
    <w:rsid w:val="00FA6454"/>
    <w:rsid w:val="00FA664B"/>
    <w:rsid w:val="00FA6E8E"/>
    <w:rsid w:val="00FA7388"/>
    <w:rsid w:val="00FA7903"/>
    <w:rsid w:val="00FB1539"/>
    <w:rsid w:val="00FB16CF"/>
    <w:rsid w:val="00FB1D30"/>
    <w:rsid w:val="00FB26C5"/>
    <w:rsid w:val="00FB2F48"/>
    <w:rsid w:val="00FB339D"/>
    <w:rsid w:val="00FB4966"/>
    <w:rsid w:val="00FB4AA4"/>
    <w:rsid w:val="00FB5706"/>
    <w:rsid w:val="00FB604A"/>
    <w:rsid w:val="00FB654F"/>
    <w:rsid w:val="00FB69C4"/>
    <w:rsid w:val="00FB6E5A"/>
    <w:rsid w:val="00FB6FBA"/>
    <w:rsid w:val="00FB7405"/>
    <w:rsid w:val="00FB7890"/>
    <w:rsid w:val="00FC03D0"/>
    <w:rsid w:val="00FC0C93"/>
    <w:rsid w:val="00FC159D"/>
    <w:rsid w:val="00FC28D4"/>
    <w:rsid w:val="00FC4B1F"/>
    <w:rsid w:val="00FC5061"/>
    <w:rsid w:val="00FC534B"/>
    <w:rsid w:val="00FC5360"/>
    <w:rsid w:val="00FC6519"/>
    <w:rsid w:val="00FC6F92"/>
    <w:rsid w:val="00FC7013"/>
    <w:rsid w:val="00FC72DC"/>
    <w:rsid w:val="00FC780C"/>
    <w:rsid w:val="00FC7F13"/>
    <w:rsid w:val="00FD097B"/>
    <w:rsid w:val="00FD0AA8"/>
    <w:rsid w:val="00FD1E27"/>
    <w:rsid w:val="00FD1E6B"/>
    <w:rsid w:val="00FD202A"/>
    <w:rsid w:val="00FD298E"/>
    <w:rsid w:val="00FD2B6B"/>
    <w:rsid w:val="00FD2D9F"/>
    <w:rsid w:val="00FD3B35"/>
    <w:rsid w:val="00FD3B67"/>
    <w:rsid w:val="00FD447E"/>
    <w:rsid w:val="00FD4D08"/>
    <w:rsid w:val="00FD54C0"/>
    <w:rsid w:val="00FD71F9"/>
    <w:rsid w:val="00FE036C"/>
    <w:rsid w:val="00FE0A36"/>
    <w:rsid w:val="00FE0D24"/>
    <w:rsid w:val="00FE1501"/>
    <w:rsid w:val="00FE1571"/>
    <w:rsid w:val="00FE1E6C"/>
    <w:rsid w:val="00FE213B"/>
    <w:rsid w:val="00FE2863"/>
    <w:rsid w:val="00FE3082"/>
    <w:rsid w:val="00FE3BF6"/>
    <w:rsid w:val="00FE47BA"/>
    <w:rsid w:val="00FE504E"/>
    <w:rsid w:val="00FE60C0"/>
    <w:rsid w:val="00FE669B"/>
    <w:rsid w:val="00FE71D2"/>
    <w:rsid w:val="00FF019D"/>
    <w:rsid w:val="00FF0F2F"/>
    <w:rsid w:val="00FF1694"/>
    <w:rsid w:val="00FF16F0"/>
    <w:rsid w:val="00FF1F5D"/>
    <w:rsid w:val="00FF2A0E"/>
    <w:rsid w:val="00FF2F6E"/>
    <w:rsid w:val="00FF427A"/>
    <w:rsid w:val="00FF4665"/>
    <w:rsid w:val="00FF4C3E"/>
    <w:rsid w:val="00FF6895"/>
    <w:rsid w:val="00FF70CE"/>
    <w:rsid w:val="00FF76FE"/>
    <w:rsid w:val="014A50BE"/>
    <w:rsid w:val="022BA0E8"/>
    <w:rsid w:val="048D7DD0"/>
    <w:rsid w:val="05C50F2B"/>
    <w:rsid w:val="0755D175"/>
    <w:rsid w:val="08DBF66D"/>
    <w:rsid w:val="0B7E697F"/>
    <w:rsid w:val="112ADDC3"/>
    <w:rsid w:val="1277544A"/>
    <w:rsid w:val="167FC114"/>
    <w:rsid w:val="17BCE1FA"/>
    <w:rsid w:val="1A889828"/>
    <w:rsid w:val="1D869E77"/>
    <w:rsid w:val="1E670E84"/>
    <w:rsid w:val="217886FA"/>
    <w:rsid w:val="235C951E"/>
    <w:rsid w:val="25556E09"/>
    <w:rsid w:val="283D3CE4"/>
    <w:rsid w:val="2BF6615A"/>
    <w:rsid w:val="2D661F5C"/>
    <w:rsid w:val="2FE9A3EB"/>
    <w:rsid w:val="31A504CD"/>
    <w:rsid w:val="323DFE0D"/>
    <w:rsid w:val="329997DB"/>
    <w:rsid w:val="3477DA5F"/>
    <w:rsid w:val="34942ED1"/>
    <w:rsid w:val="357B6A22"/>
    <w:rsid w:val="35967B2E"/>
    <w:rsid w:val="35C8D497"/>
    <w:rsid w:val="35FA3F8A"/>
    <w:rsid w:val="364737DD"/>
    <w:rsid w:val="37B14782"/>
    <w:rsid w:val="37D9DA2D"/>
    <w:rsid w:val="38254AA7"/>
    <w:rsid w:val="38E305A8"/>
    <w:rsid w:val="3CCFD184"/>
    <w:rsid w:val="3CE03481"/>
    <w:rsid w:val="3CFB3EFC"/>
    <w:rsid w:val="3F360C1B"/>
    <w:rsid w:val="413CC3F2"/>
    <w:rsid w:val="4155D4E8"/>
    <w:rsid w:val="42258E6C"/>
    <w:rsid w:val="425B215B"/>
    <w:rsid w:val="43F76FB6"/>
    <w:rsid w:val="45F4C3E1"/>
    <w:rsid w:val="4656A028"/>
    <w:rsid w:val="48228BC9"/>
    <w:rsid w:val="4AAAE5F0"/>
    <w:rsid w:val="4BECC50F"/>
    <w:rsid w:val="4E4BA197"/>
    <w:rsid w:val="507E00AD"/>
    <w:rsid w:val="51C74E6A"/>
    <w:rsid w:val="51FA56AB"/>
    <w:rsid w:val="5273A1AD"/>
    <w:rsid w:val="561C1DA2"/>
    <w:rsid w:val="565A83D0"/>
    <w:rsid w:val="56810765"/>
    <w:rsid w:val="568EFC7F"/>
    <w:rsid w:val="5AF96158"/>
    <w:rsid w:val="60F3DF7B"/>
    <w:rsid w:val="61356DE4"/>
    <w:rsid w:val="63210BCF"/>
    <w:rsid w:val="64223398"/>
    <w:rsid w:val="644AA0C7"/>
    <w:rsid w:val="67DA36FD"/>
    <w:rsid w:val="6B75B50E"/>
    <w:rsid w:val="6D089AC3"/>
    <w:rsid w:val="6EAE60CF"/>
    <w:rsid w:val="6ED4105B"/>
    <w:rsid w:val="721C1002"/>
    <w:rsid w:val="74B116C6"/>
    <w:rsid w:val="7613F057"/>
    <w:rsid w:val="77D0FFB4"/>
    <w:rsid w:val="79064136"/>
    <w:rsid w:val="7BF4DEED"/>
    <w:rsid w:val="7C72E224"/>
    <w:rsid w:val="7E4A694D"/>
    <w:rsid w:val="7EE226B4"/>
    <w:rsid w:val="7FABCB7C"/>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59D0DCD5-BB9F-459F-8A51-0C3A2F53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15"/>
    <w:pPr>
      <w:spacing w:line="240" w:lineRule="auto"/>
    </w:pPr>
    <w:rPr>
      <w:rFonts w:ascii="Times New Roman" w:hAnsi="Times New Roman"/>
      <w:lang w:val="en-US"/>
    </w:r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link w:val="Heading2Char"/>
    <w:uiPriority w:val="9"/>
    <w:unhideWhenUsed/>
    <w:qFormat/>
    <w:rsid w:val="00ED1288"/>
    <w:pPr>
      <w:keepNext/>
      <w:keepLines/>
      <w:spacing w:before="200" w:after="0"/>
      <w:outlineLvl w:val="1"/>
    </w:pPr>
    <w:rPr>
      <w:b/>
      <w:sz w:val="28"/>
    </w:rPr>
  </w:style>
  <w:style w:type="paragraph" w:styleId="Heading3">
    <w:name w:val="heading 3"/>
    <w:basedOn w:val="Normal"/>
    <w:next w:val="Normal"/>
    <w:link w:val="Heading3Char"/>
    <w:autoRedefine/>
    <w:uiPriority w:val="9"/>
    <w:unhideWhenUsed/>
    <w:qFormat/>
    <w:rsid w:val="007F64F3"/>
    <w:pPr>
      <w:keepNext/>
      <w:keepLines/>
      <w:spacing w:before="200" w:after="0"/>
      <w:outlineLvl w:val="2"/>
    </w:pPr>
    <w:rPr>
      <w:rFonts w:eastAsia="Calibri" w:cs="Calibri"/>
      <w:b/>
      <w:sz w:val="26"/>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3D3B28"/>
    <w:pPr>
      <w:keepNext/>
      <w:keepLines/>
      <w:spacing w:before="480" w:after="240"/>
      <w:jc w:val="center"/>
    </w:pPr>
    <w:rPr>
      <w:rFonts w:eastAsia="Times New Roman" w:cs="Times New Roman"/>
      <w:b/>
      <w:bCs/>
      <w:sz w:val="36"/>
      <w:szCs w:val="36"/>
    </w:rPr>
  </w:style>
  <w:style w:type="paragraph" w:styleId="Subtitle">
    <w:name w:val="Subtitle"/>
    <w:basedOn w:val="Normal"/>
    <w:next w:val="Normal"/>
    <w:uiPriority w:val="11"/>
    <w:qFormat/>
    <w:pPr>
      <w:keepNext/>
      <w:keepLines/>
      <w:spacing w:before="240" w:after="240"/>
      <w:jc w:val="center"/>
    </w:pPr>
    <w:rPr>
      <w:rFonts w:eastAsia="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EA7310"/>
    <w:pPr>
      <w:spacing w:before="0" w:after="0" w:line="480" w:lineRule="auto"/>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unhideWhenUsed/>
    <w:rsid w:val="00C95FD9"/>
    <w:pPr>
      <w:spacing w:before="100" w:beforeAutospacing="1" w:after="100" w:afterAutospacing="1"/>
      <w:jc w:val="left"/>
    </w:pPr>
    <w:rPr>
      <w:rFonts w:eastAsia="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 w:type="character" w:styleId="Hyperlink">
    <w:name w:val="Hyperlink"/>
    <w:basedOn w:val="DefaultParagraphFont"/>
    <w:uiPriority w:val="99"/>
    <w:unhideWhenUsed/>
    <w:rsid w:val="00D24618"/>
    <w:rPr>
      <w:color w:val="0000FF" w:themeColor="hyperlink"/>
      <w:u w:val="single"/>
    </w:rPr>
  </w:style>
  <w:style w:type="character" w:customStyle="1" w:styleId="UnresolvedMention1">
    <w:name w:val="Unresolved Mention1"/>
    <w:basedOn w:val="DefaultParagraphFont"/>
    <w:uiPriority w:val="99"/>
    <w:semiHidden/>
    <w:unhideWhenUsed/>
    <w:rsid w:val="00D24618"/>
    <w:rPr>
      <w:color w:val="605E5C"/>
      <w:shd w:val="clear" w:color="auto" w:fill="E1DFDD"/>
    </w:rPr>
  </w:style>
  <w:style w:type="table" w:styleId="TableGrid">
    <w:name w:val="Table Grid"/>
    <w:basedOn w:val="TableNormal"/>
    <w:uiPriority w:val="39"/>
    <w:rsid w:val="006B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9DD"/>
    <w:pPr>
      <w:spacing w:before="0" w:after="0"/>
    </w:pPr>
    <w:rPr>
      <w:sz w:val="20"/>
      <w:szCs w:val="20"/>
    </w:rPr>
  </w:style>
  <w:style w:type="character" w:customStyle="1" w:styleId="FootnoteTextChar">
    <w:name w:val="Footnote Text Char"/>
    <w:basedOn w:val="DefaultParagraphFont"/>
    <w:link w:val="FootnoteText"/>
    <w:uiPriority w:val="99"/>
    <w:semiHidden/>
    <w:rsid w:val="005679DD"/>
    <w:rPr>
      <w:sz w:val="20"/>
      <w:szCs w:val="20"/>
    </w:rPr>
  </w:style>
  <w:style w:type="character" w:styleId="FootnoteReference">
    <w:name w:val="footnote reference"/>
    <w:basedOn w:val="DefaultParagraphFont"/>
    <w:uiPriority w:val="99"/>
    <w:semiHidden/>
    <w:unhideWhenUsed/>
    <w:rsid w:val="005679DD"/>
    <w:rPr>
      <w:vertAlign w:val="superscript"/>
    </w:rPr>
  </w:style>
  <w:style w:type="paragraph" w:styleId="ListParagraph">
    <w:name w:val="List Paragraph"/>
    <w:basedOn w:val="Normal"/>
    <w:uiPriority w:val="34"/>
    <w:qFormat/>
    <w:rsid w:val="00344519"/>
    <w:pPr>
      <w:ind w:left="720"/>
      <w:contextualSpacing/>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06593"/>
    <w:rPr>
      <w:color w:val="666666"/>
    </w:rPr>
  </w:style>
  <w:style w:type="character" w:styleId="LineNumber">
    <w:name w:val="line number"/>
    <w:basedOn w:val="DefaultParagraphFont"/>
    <w:uiPriority w:val="99"/>
    <w:semiHidden/>
    <w:unhideWhenUsed/>
    <w:rsid w:val="00F235B3"/>
  </w:style>
  <w:style w:type="paragraph" w:styleId="BalloonText">
    <w:name w:val="Balloon Text"/>
    <w:basedOn w:val="Normal"/>
    <w:link w:val="BalloonTextChar"/>
    <w:uiPriority w:val="99"/>
    <w:semiHidden/>
    <w:unhideWhenUsed/>
    <w:rsid w:val="003349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957"/>
    <w:rPr>
      <w:rFonts w:ascii="Segoe UI" w:hAnsi="Segoe UI" w:cs="Segoe UI"/>
      <w:sz w:val="18"/>
      <w:szCs w:val="18"/>
      <w:lang w:val="en-US"/>
    </w:rPr>
  </w:style>
  <w:style w:type="paragraph" w:styleId="Revision">
    <w:name w:val="Revision"/>
    <w:hidden/>
    <w:uiPriority w:val="99"/>
    <w:semiHidden/>
    <w:rsid w:val="004169B7"/>
    <w:pPr>
      <w:spacing w:before="0" w:after="0" w:line="240" w:lineRule="auto"/>
      <w:jc w:val="left"/>
    </w:pPr>
    <w:rPr>
      <w:rFonts w:ascii="Times New Roman" w:hAnsi="Times New Roman"/>
      <w:lang w:val="en-US"/>
    </w:rPr>
  </w:style>
  <w:style w:type="character" w:styleId="Strong">
    <w:name w:val="Strong"/>
    <w:basedOn w:val="DefaultParagraphFont"/>
    <w:uiPriority w:val="22"/>
    <w:qFormat/>
    <w:rsid w:val="00FF4C3E"/>
    <w:rPr>
      <w:b/>
      <w:bCs/>
    </w:rPr>
  </w:style>
  <w:style w:type="character" w:customStyle="1" w:styleId="Heading2Char">
    <w:name w:val="Heading 2 Char"/>
    <w:basedOn w:val="DefaultParagraphFont"/>
    <w:link w:val="Heading2"/>
    <w:uiPriority w:val="9"/>
    <w:rsid w:val="00ED1288"/>
    <w:rPr>
      <w:rFonts w:ascii="Times New Roman" w:hAnsi="Times New Roman"/>
      <w:b/>
      <w:sz w:val="28"/>
      <w:lang w:val="en-US"/>
    </w:rPr>
  </w:style>
  <w:style w:type="character" w:customStyle="1" w:styleId="Heading3Char">
    <w:name w:val="Heading 3 Char"/>
    <w:basedOn w:val="DefaultParagraphFont"/>
    <w:link w:val="Heading3"/>
    <w:uiPriority w:val="9"/>
    <w:rsid w:val="007F64F3"/>
    <w:rPr>
      <w:rFonts w:ascii="Times New Roman" w:eastAsia="Calibri" w:hAnsi="Times New Roman" w:cs="Calibri"/>
      <w:b/>
      <w:sz w:val="26"/>
      <w:szCs w:val="28"/>
      <w:lang w:val="en-US"/>
    </w:rPr>
  </w:style>
  <w:style w:type="character" w:customStyle="1" w:styleId="katex-mathml">
    <w:name w:val="katex-mathml"/>
    <w:basedOn w:val="DefaultParagraphFont"/>
    <w:rsid w:val="00BB6CEF"/>
  </w:style>
  <w:style w:type="character" w:customStyle="1" w:styleId="mord">
    <w:name w:val="mord"/>
    <w:basedOn w:val="DefaultParagraphFont"/>
    <w:rsid w:val="00BB6CEF"/>
  </w:style>
  <w:style w:type="character" w:customStyle="1" w:styleId="vlist-s">
    <w:name w:val="vlist-s"/>
    <w:basedOn w:val="DefaultParagraphFont"/>
    <w:rsid w:val="00BB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260">
      <w:bodyDiv w:val="1"/>
      <w:marLeft w:val="0"/>
      <w:marRight w:val="0"/>
      <w:marTop w:val="0"/>
      <w:marBottom w:val="0"/>
      <w:divBdr>
        <w:top w:val="none" w:sz="0" w:space="0" w:color="auto"/>
        <w:left w:val="none" w:sz="0" w:space="0" w:color="auto"/>
        <w:bottom w:val="none" w:sz="0" w:space="0" w:color="auto"/>
        <w:right w:val="none" w:sz="0" w:space="0" w:color="auto"/>
      </w:divBdr>
      <w:divsChild>
        <w:div w:id="990981103">
          <w:marLeft w:val="0"/>
          <w:marRight w:val="0"/>
          <w:marTop w:val="0"/>
          <w:marBottom w:val="0"/>
          <w:divBdr>
            <w:top w:val="none" w:sz="0" w:space="0" w:color="auto"/>
            <w:left w:val="none" w:sz="0" w:space="0" w:color="auto"/>
            <w:bottom w:val="none" w:sz="0" w:space="0" w:color="auto"/>
            <w:right w:val="none" w:sz="0" w:space="0" w:color="auto"/>
          </w:divBdr>
          <w:divsChild>
            <w:div w:id="10234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15">
      <w:bodyDiv w:val="1"/>
      <w:marLeft w:val="0"/>
      <w:marRight w:val="0"/>
      <w:marTop w:val="0"/>
      <w:marBottom w:val="0"/>
      <w:divBdr>
        <w:top w:val="none" w:sz="0" w:space="0" w:color="auto"/>
        <w:left w:val="none" w:sz="0" w:space="0" w:color="auto"/>
        <w:bottom w:val="none" w:sz="0" w:space="0" w:color="auto"/>
        <w:right w:val="none" w:sz="0" w:space="0" w:color="auto"/>
      </w:divBdr>
    </w:div>
    <w:div w:id="75325986">
      <w:bodyDiv w:val="1"/>
      <w:marLeft w:val="0"/>
      <w:marRight w:val="0"/>
      <w:marTop w:val="0"/>
      <w:marBottom w:val="0"/>
      <w:divBdr>
        <w:top w:val="none" w:sz="0" w:space="0" w:color="auto"/>
        <w:left w:val="none" w:sz="0" w:space="0" w:color="auto"/>
        <w:bottom w:val="none" w:sz="0" w:space="0" w:color="auto"/>
        <w:right w:val="none" w:sz="0" w:space="0" w:color="auto"/>
      </w:divBdr>
    </w:div>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565190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862">
      <w:bodyDiv w:val="1"/>
      <w:marLeft w:val="0"/>
      <w:marRight w:val="0"/>
      <w:marTop w:val="0"/>
      <w:marBottom w:val="0"/>
      <w:divBdr>
        <w:top w:val="none" w:sz="0" w:space="0" w:color="auto"/>
        <w:left w:val="none" w:sz="0" w:space="0" w:color="auto"/>
        <w:bottom w:val="none" w:sz="0" w:space="0" w:color="auto"/>
        <w:right w:val="none" w:sz="0" w:space="0" w:color="auto"/>
      </w:divBdr>
    </w:div>
    <w:div w:id="204560204">
      <w:bodyDiv w:val="1"/>
      <w:marLeft w:val="0"/>
      <w:marRight w:val="0"/>
      <w:marTop w:val="0"/>
      <w:marBottom w:val="0"/>
      <w:divBdr>
        <w:top w:val="none" w:sz="0" w:space="0" w:color="auto"/>
        <w:left w:val="none" w:sz="0" w:space="0" w:color="auto"/>
        <w:bottom w:val="none" w:sz="0" w:space="0" w:color="auto"/>
        <w:right w:val="none" w:sz="0" w:space="0" w:color="auto"/>
      </w:divBdr>
      <w:divsChild>
        <w:div w:id="186791950">
          <w:marLeft w:val="0"/>
          <w:marRight w:val="0"/>
          <w:marTop w:val="0"/>
          <w:marBottom w:val="0"/>
          <w:divBdr>
            <w:top w:val="none" w:sz="0" w:space="0" w:color="auto"/>
            <w:left w:val="none" w:sz="0" w:space="0" w:color="auto"/>
            <w:bottom w:val="none" w:sz="0" w:space="0" w:color="auto"/>
            <w:right w:val="none" w:sz="0" w:space="0" w:color="auto"/>
          </w:divBdr>
          <w:divsChild>
            <w:div w:id="148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89">
      <w:bodyDiv w:val="1"/>
      <w:marLeft w:val="0"/>
      <w:marRight w:val="0"/>
      <w:marTop w:val="0"/>
      <w:marBottom w:val="0"/>
      <w:divBdr>
        <w:top w:val="none" w:sz="0" w:space="0" w:color="auto"/>
        <w:left w:val="none" w:sz="0" w:space="0" w:color="auto"/>
        <w:bottom w:val="none" w:sz="0" w:space="0" w:color="auto"/>
        <w:right w:val="none" w:sz="0" w:space="0" w:color="auto"/>
      </w:divBdr>
    </w:div>
    <w:div w:id="253975250">
      <w:bodyDiv w:val="1"/>
      <w:marLeft w:val="0"/>
      <w:marRight w:val="0"/>
      <w:marTop w:val="0"/>
      <w:marBottom w:val="0"/>
      <w:divBdr>
        <w:top w:val="none" w:sz="0" w:space="0" w:color="auto"/>
        <w:left w:val="none" w:sz="0" w:space="0" w:color="auto"/>
        <w:bottom w:val="none" w:sz="0" w:space="0" w:color="auto"/>
        <w:right w:val="none" w:sz="0" w:space="0" w:color="auto"/>
      </w:divBdr>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35">
      <w:bodyDiv w:val="1"/>
      <w:marLeft w:val="0"/>
      <w:marRight w:val="0"/>
      <w:marTop w:val="0"/>
      <w:marBottom w:val="0"/>
      <w:divBdr>
        <w:top w:val="none" w:sz="0" w:space="0" w:color="auto"/>
        <w:left w:val="none" w:sz="0" w:space="0" w:color="auto"/>
        <w:bottom w:val="none" w:sz="0" w:space="0" w:color="auto"/>
        <w:right w:val="none" w:sz="0" w:space="0" w:color="auto"/>
      </w:divBdr>
    </w:div>
    <w:div w:id="518159929">
      <w:bodyDiv w:val="1"/>
      <w:marLeft w:val="0"/>
      <w:marRight w:val="0"/>
      <w:marTop w:val="0"/>
      <w:marBottom w:val="0"/>
      <w:divBdr>
        <w:top w:val="none" w:sz="0" w:space="0" w:color="auto"/>
        <w:left w:val="none" w:sz="0" w:space="0" w:color="auto"/>
        <w:bottom w:val="none" w:sz="0" w:space="0" w:color="auto"/>
        <w:right w:val="none" w:sz="0" w:space="0" w:color="auto"/>
      </w:divBdr>
      <w:divsChild>
        <w:div w:id="1536117659">
          <w:marLeft w:val="0"/>
          <w:marRight w:val="0"/>
          <w:marTop w:val="0"/>
          <w:marBottom w:val="0"/>
          <w:divBdr>
            <w:top w:val="none" w:sz="0" w:space="0" w:color="auto"/>
            <w:left w:val="none" w:sz="0" w:space="0" w:color="auto"/>
            <w:bottom w:val="none" w:sz="0" w:space="0" w:color="auto"/>
            <w:right w:val="none" w:sz="0" w:space="0" w:color="auto"/>
          </w:divBdr>
          <w:divsChild>
            <w:div w:id="262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603">
      <w:bodyDiv w:val="1"/>
      <w:marLeft w:val="0"/>
      <w:marRight w:val="0"/>
      <w:marTop w:val="0"/>
      <w:marBottom w:val="0"/>
      <w:divBdr>
        <w:top w:val="none" w:sz="0" w:space="0" w:color="auto"/>
        <w:left w:val="none" w:sz="0" w:space="0" w:color="auto"/>
        <w:bottom w:val="none" w:sz="0" w:space="0" w:color="auto"/>
        <w:right w:val="none" w:sz="0" w:space="0" w:color="auto"/>
      </w:divBdr>
    </w:div>
    <w:div w:id="583760205">
      <w:bodyDiv w:val="1"/>
      <w:marLeft w:val="0"/>
      <w:marRight w:val="0"/>
      <w:marTop w:val="0"/>
      <w:marBottom w:val="0"/>
      <w:divBdr>
        <w:top w:val="none" w:sz="0" w:space="0" w:color="auto"/>
        <w:left w:val="none" w:sz="0" w:space="0" w:color="auto"/>
        <w:bottom w:val="none" w:sz="0" w:space="0" w:color="auto"/>
        <w:right w:val="none" w:sz="0" w:space="0" w:color="auto"/>
      </w:divBdr>
    </w:div>
    <w:div w:id="586308955">
      <w:bodyDiv w:val="1"/>
      <w:marLeft w:val="0"/>
      <w:marRight w:val="0"/>
      <w:marTop w:val="0"/>
      <w:marBottom w:val="0"/>
      <w:divBdr>
        <w:top w:val="none" w:sz="0" w:space="0" w:color="auto"/>
        <w:left w:val="none" w:sz="0" w:space="0" w:color="auto"/>
        <w:bottom w:val="none" w:sz="0" w:space="0" w:color="auto"/>
        <w:right w:val="none" w:sz="0" w:space="0" w:color="auto"/>
      </w:divBdr>
    </w:div>
    <w:div w:id="589777215">
      <w:bodyDiv w:val="1"/>
      <w:marLeft w:val="0"/>
      <w:marRight w:val="0"/>
      <w:marTop w:val="0"/>
      <w:marBottom w:val="0"/>
      <w:divBdr>
        <w:top w:val="none" w:sz="0" w:space="0" w:color="auto"/>
        <w:left w:val="none" w:sz="0" w:space="0" w:color="auto"/>
        <w:bottom w:val="none" w:sz="0" w:space="0" w:color="auto"/>
        <w:right w:val="none" w:sz="0" w:space="0" w:color="auto"/>
      </w:divBdr>
      <w:divsChild>
        <w:div w:id="984044731">
          <w:marLeft w:val="0"/>
          <w:marRight w:val="0"/>
          <w:marTop w:val="0"/>
          <w:marBottom w:val="0"/>
          <w:divBdr>
            <w:top w:val="none" w:sz="0" w:space="0" w:color="auto"/>
            <w:left w:val="none" w:sz="0" w:space="0" w:color="auto"/>
            <w:bottom w:val="none" w:sz="0" w:space="0" w:color="auto"/>
            <w:right w:val="none" w:sz="0" w:space="0" w:color="auto"/>
          </w:divBdr>
          <w:divsChild>
            <w:div w:id="1325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713">
      <w:bodyDiv w:val="1"/>
      <w:marLeft w:val="0"/>
      <w:marRight w:val="0"/>
      <w:marTop w:val="0"/>
      <w:marBottom w:val="0"/>
      <w:divBdr>
        <w:top w:val="none" w:sz="0" w:space="0" w:color="auto"/>
        <w:left w:val="none" w:sz="0" w:space="0" w:color="auto"/>
        <w:bottom w:val="none" w:sz="0" w:space="0" w:color="auto"/>
        <w:right w:val="none" w:sz="0" w:space="0" w:color="auto"/>
      </w:divBdr>
    </w:div>
    <w:div w:id="681277199">
      <w:bodyDiv w:val="1"/>
      <w:marLeft w:val="0"/>
      <w:marRight w:val="0"/>
      <w:marTop w:val="0"/>
      <w:marBottom w:val="0"/>
      <w:divBdr>
        <w:top w:val="none" w:sz="0" w:space="0" w:color="auto"/>
        <w:left w:val="none" w:sz="0" w:space="0" w:color="auto"/>
        <w:bottom w:val="none" w:sz="0" w:space="0" w:color="auto"/>
        <w:right w:val="none" w:sz="0" w:space="0" w:color="auto"/>
      </w:divBdr>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953">
      <w:bodyDiv w:val="1"/>
      <w:marLeft w:val="0"/>
      <w:marRight w:val="0"/>
      <w:marTop w:val="0"/>
      <w:marBottom w:val="0"/>
      <w:divBdr>
        <w:top w:val="none" w:sz="0" w:space="0" w:color="auto"/>
        <w:left w:val="none" w:sz="0" w:space="0" w:color="auto"/>
        <w:bottom w:val="none" w:sz="0" w:space="0" w:color="auto"/>
        <w:right w:val="none" w:sz="0" w:space="0" w:color="auto"/>
      </w:divBdr>
    </w:div>
    <w:div w:id="774058482">
      <w:bodyDiv w:val="1"/>
      <w:marLeft w:val="0"/>
      <w:marRight w:val="0"/>
      <w:marTop w:val="0"/>
      <w:marBottom w:val="0"/>
      <w:divBdr>
        <w:top w:val="none" w:sz="0" w:space="0" w:color="auto"/>
        <w:left w:val="none" w:sz="0" w:space="0" w:color="auto"/>
        <w:bottom w:val="none" w:sz="0" w:space="0" w:color="auto"/>
        <w:right w:val="none" w:sz="0" w:space="0" w:color="auto"/>
      </w:divBdr>
      <w:divsChild>
        <w:div w:id="877162415">
          <w:marLeft w:val="0"/>
          <w:marRight w:val="0"/>
          <w:marTop w:val="0"/>
          <w:marBottom w:val="0"/>
          <w:divBdr>
            <w:top w:val="none" w:sz="0" w:space="0" w:color="auto"/>
            <w:left w:val="none" w:sz="0" w:space="0" w:color="auto"/>
            <w:bottom w:val="none" w:sz="0" w:space="0" w:color="auto"/>
            <w:right w:val="none" w:sz="0" w:space="0" w:color="auto"/>
          </w:divBdr>
          <w:divsChild>
            <w:div w:id="116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29">
      <w:bodyDiv w:val="1"/>
      <w:marLeft w:val="0"/>
      <w:marRight w:val="0"/>
      <w:marTop w:val="0"/>
      <w:marBottom w:val="0"/>
      <w:divBdr>
        <w:top w:val="none" w:sz="0" w:space="0" w:color="auto"/>
        <w:left w:val="none" w:sz="0" w:space="0" w:color="auto"/>
        <w:bottom w:val="none" w:sz="0" w:space="0" w:color="auto"/>
        <w:right w:val="none" w:sz="0" w:space="0" w:color="auto"/>
      </w:divBdr>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39976">
      <w:bodyDiv w:val="1"/>
      <w:marLeft w:val="0"/>
      <w:marRight w:val="0"/>
      <w:marTop w:val="0"/>
      <w:marBottom w:val="0"/>
      <w:divBdr>
        <w:top w:val="none" w:sz="0" w:space="0" w:color="auto"/>
        <w:left w:val="none" w:sz="0" w:space="0" w:color="auto"/>
        <w:bottom w:val="none" w:sz="0" w:space="0" w:color="auto"/>
        <w:right w:val="none" w:sz="0" w:space="0" w:color="auto"/>
      </w:divBdr>
      <w:divsChild>
        <w:div w:id="529026131">
          <w:marLeft w:val="0"/>
          <w:marRight w:val="0"/>
          <w:marTop w:val="0"/>
          <w:marBottom w:val="0"/>
          <w:divBdr>
            <w:top w:val="none" w:sz="0" w:space="0" w:color="auto"/>
            <w:left w:val="none" w:sz="0" w:space="0" w:color="auto"/>
            <w:bottom w:val="none" w:sz="0" w:space="0" w:color="auto"/>
            <w:right w:val="none" w:sz="0" w:space="0" w:color="auto"/>
          </w:divBdr>
          <w:divsChild>
            <w:div w:id="1457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827">
      <w:bodyDiv w:val="1"/>
      <w:marLeft w:val="0"/>
      <w:marRight w:val="0"/>
      <w:marTop w:val="0"/>
      <w:marBottom w:val="0"/>
      <w:divBdr>
        <w:top w:val="none" w:sz="0" w:space="0" w:color="auto"/>
        <w:left w:val="none" w:sz="0" w:space="0" w:color="auto"/>
        <w:bottom w:val="none" w:sz="0" w:space="0" w:color="auto"/>
        <w:right w:val="none" w:sz="0" w:space="0" w:color="auto"/>
      </w:divBdr>
    </w:div>
    <w:div w:id="1009719391">
      <w:bodyDiv w:val="1"/>
      <w:marLeft w:val="0"/>
      <w:marRight w:val="0"/>
      <w:marTop w:val="0"/>
      <w:marBottom w:val="0"/>
      <w:divBdr>
        <w:top w:val="none" w:sz="0" w:space="0" w:color="auto"/>
        <w:left w:val="none" w:sz="0" w:space="0" w:color="auto"/>
        <w:bottom w:val="none" w:sz="0" w:space="0" w:color="auto"/>
        <w:right w:val="none" w:sz="0" w:space="0" w:color="auto"/>
      </w:divBdr>
      <w:divsChild>
        <w:div w:id="525144494">
          <w:marLeft w:val="0"/>
          <w:marRight w:val="0"/>
          <w:marTop w:val="0"/>
          <w:marBottom w:val="0"/>
          <w:divBdr>
            <w:top w:val="none" w:sz="0" w:space="0" w:color="auto"/>
            <w:left w:val="none" w:sz="0" w:space="0" w:color="auto"/>
            <w:bottom w:val="none" w:sz="0" w:space="0" w:color="auto"/>
            <w:right w:val="none" w:sz="0" w:space="0" w:color="auto"/>
          </w:divBdr>
          <w:divsChild>
            <w:div w:id="28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6833">
      <w:bodyDiv w:val="1"/>
      <w:marLeft w:val="0"/>
      <w:marRight w:val="0"/>
      <w:marTop w:val="0"/>
      <w:marBottom w:val="0"/>
      <w:divBdr>
        <w:top w:val="none" w:sz="0" w:space="0" w:color="auto"/>
        <w:left w:val="none" w:sz="0" w:space="0" w:color="auto"/>
        <w:bottom w:val="none" w:sz="0" w:space="0" w:color="auto"/>
        <w:right w:val="none" w:sz="0" w:space="0" w:color="auto"/>
      </w:divBdr>
      <w:divsChild>
        <w:div w:id="220674804">
          <w:marLeft w:val="0"/>
          <w:marRight w:val="0"/>
          <w:marTop w:val="0"/>
          <w:marBottom w:val="0"/>
          <w:divBdr>
            <w:top w:val="none" w:sz="0" w:space="0" w:color="auto"/>
            <w:left w:val="none" w:sz="0" w:space="0" w:color="auto"/>
            <w:bottom w:val="none" w:sz="0" w:space="0" w:color="auto"/>
            <w:right w:val="none" w:sz="0" w:space="0" w:color="auto"/>
          </w:divBdr>
          <w:divsChild>
            <w:div w:id="1233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37">
      <w:bodyDiv w:val="1"/>
      <w:marLeft w:val="0"/>
      <w:marRight w:val="0"/>
      <w:marTop w:val="0"/>
      <w:marBottom w:val="0"/>
      <w:divBdr>
        <w:top w:val="none" w:sz="0" w:space="0" w:color="auto"/>
        <w:left w:val="none" w:sz="0" w:space="0" w:color="auto"/>
        <w:bottom w:val="none" w:sz="0" w:space="0" w:color="auto"/>
        <w:right w:val="none" w:sz="0" w:space="0" w:color="auto"/>
      </w:divBdr>
    </w:div>
    <w:div w:id="1080299514">
      <w:bodyDiv w:val="1"/>
      <w:marLeft w:val="0"/>
      <w:marRight w:val="0"/>
      <w:marTop w:val="0"/>
      <w:marBottom w:val="0"/>
      <w:divBdr>
        <w:top w:val="none" w:sz="0" w:space="0" w:color="auto"/>
        <w:left w:val="none" w:sz="0" w:space="0" w:color="auto"/>
        <w:bottom w:val="none" w:sz="0" w:space="0" w:color="auto"/>
        <w:right w:val="none" w:sz="0" w:space="0" w:color="auto"/>
      </w:divBdr>
    </w:div>
    <w:div w:id="1081681880">
      <w:bodyDiv w:val="1"/>
      <w:marLeft w:val="0"/>
      <w:marRight w:val="0"/>
      <w:marTop w:val="0"/>
      <w:marBottom w:val="0"/>
      <w:divBdr>
        <w:top w:val="none" w:sz="0" w:space="0" w:color="auto"/>
        <w:left w:val="none" w:sz="0" w:space="0" w:color="auto"/>
        <w:bottom w:val="none" w:sz="0" w:space="0" w:color="auto"/>
        <w:right w:val="none" w:sz="0" w:space="0" w:color="auto"/>
      </w:divBdr>
    </w:div>
    <w:div w:id="1087072135">
      <w:bodyDiv w:val="1"/>
      <w:marLeft w:val="0"/>
      <w:marRight w:val="0"/>
      <w:marTop w:val="0"/>
      <w:marBottom w:val="0"/>
      <w:divBdr>
        <w:top w:val="none" w:sz="0" w:space="0" w:color="auto"/>
        <w:left w:val="none" w:sz="0" w:space="0" w:color="auto"/>
        <w:bottom w:val="none" w:sz="0" w:space="0" w:color="auto"/>
        <w:right w:val="none" w:sz="0" w:space="0" w:color="auto"/>
      </w:divBdr>
      <w:divsChild>
        <w:div w:id="1023288227">
          <w:marLeft w:val="0"/>
          <w:marRight w:val="0"/>
          <w:marTop w:val="0"/>
          <w:marBottom w:val="0"/>
          <w:divBdr>
            <w:top w:val="none" w:sz="0" w:space="0" w:color="auto"/>
            <w:left w:val="none" w:sz="0" w:space="0" w:color="auto"/>
            <w:bottom w:val="none" w:sz="0" w:space="0" w:color="auto"/>
            <w:right w:val="none" w:sz="0" w:space="0" w:color="auto"/>
          </w:divBdr>
          <w:divsChild>
            <w:div w:id="300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334">
      <w:bodyDiv w:val="1"/>
      <w:marLeft w:val="0"/>
      <w:marRight w:val="0"/>
      <w:marTop w:val="0"/>
      <w:marBottom w:val="0"/>
      <w:divBdr>
        <w:top w:val="none" w:sz="0" w:space="0" w:color="auto"/>
        <w:left w:val="none" w:sz="0" w:space="0" w:color="auto"/>
        <w:bottom w:val="none" w:sz="0" w:space="0" w:color="auto"/>
        <w:right w:val="none" w:sz="0" w:space="0" w:color="auto"/>
      </w:divBdr>
    </w:div>
    <w:div w:id="1095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7247136">
          <w:marLeft w:val="0"/>
          <w:marRight w:val="0"/>
          <w:marTop w:val="0"/>
          <w:marBottom w:val="0"/>
          <w:divBdr>
            <w:top w:val="none" w:sz="0" w:space="0" w:color="auto"/>
            <w:left w:val="none" w:sz="0" w:space="0" w:color="auto"/>
            <w:bottom w:val="none" w:sz="0" w:space="0" w:color="auto"/>
            <w:right w:val="none" w:sz="0" w:space="0" w:color="auto"/>
          </w:divBdr>
          <w:divsChild>
            <w:div w:id="11448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20180">
      <w:bodyDiv w:val="1"/>
      <w:marLeft w:val="0"/>
      <w:marRight w:val="0"/>
      <w:marTop w:val="0"/>
      <w:marBottom w:val="0"/>
      <w:divBdr>
        <w:top w:val="none" w:sz="0" w:space="0" w:color="auto"/>
        <w:left w:val="none" w:sz="0" w:space="0" w:color="auto"/>
        <w:bottom w:val="none" w:sz="0" w:space="0" w:color="auto"/>
        <w:right w:val="none" w:sz="0" w:space="0" w:color="auto"/>
      </w:divBdr>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84">
      <w:bodyDiv w:val="1"/>
      <w:marLeft w:val="0"/>
      <w:marRight w:val="0"/>
      <w:marTop w:val="0"/>
      <w:marBottom w:val="0"/>
      <w:divBdr>
        <w:top w:val="none" w:sz="0" w:space="0" w:color="auto"/>
        <w:left w:val="none" w:sz="0" w:space="0" w:color="auto"/>
        <w:bottom w:val="none" w:sz="0" w:space="0" w:color="auto"/>
        <w:right w:val="none" w:sz="0" w:space="0" w:color="auto"/>
      </w:divBdr>
    </w:div>
    <w:div w:id="1422528797">
      <w:bodyDiv w:val="1"/>
      <w:marLeft w:val="0"/>
      <w:marRight w:val="0"/>
      <w:marTop w:val="0"/>
      <w:marBottom w:val="0"/>
      <w:divBdr>
        <w:top w:val="none" w:sz="0" w:space="0" w:color="auto"/>
        <w:left w:val="none" w:sz="0" w:space="0" w:color="auto"/>
        <w:bottom w:val="none" w:sz="0" w:space="0" w:color="auto"/>
        <w:right w:val="none" w:sz="0" w:space="0" w:color="auto"/>
      </w:divBdr>
    </w:div>
    <w:div w:id="1429885570">
      <w:bodyDiv w:val="1"/>
      <w:marLeft w:val="0"/>
      <w:marRight w:val="0"/>
      <w:marTop w:val="0"/>
      <w:marBottom w:val="0"/>
      <w:divBdr>
        <w:top w:val="none" w:sz="0" w:space="0" w:color="auto"/>
        <w:left w:val="none" w:sz="0" w:space="0" w:color="auto"/>
        <w:bottom w:val="none" w:sz="0" w:space="0" w:color="auto"/>
        <w:right w:val="none" w:sz="0" w:space="0" w:color="auto"/>
      </w:divBdr>
      <w:divsChild>
        <w:div w:id="1351761456">
          <w:marLeft w:val="0"/>
          <w:marRight w:val="0"/>
          <w:marTop w:val="0"/>
          <w:marBottom w:val="0"/>
          <w:divBdr>
            <w:top w:val="none" w:sz="0" w:space="0" w:color="auto"/>
            <w:left w:val="none" w:sz="0" w:space="0" w:color="auto"/>
            <w:bottom w:val="none" w:sz="0" w:space="0" w:color="auto"/>
            <w:right w:val="none" w:sz="0" w:space="0" w:color="auto"/>
          </w:divBdr>
          <w:divsChild>
            <w:div w:id="102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24171788">
      <w:bodyDiv w:val="1"/>
      <w:marLeft w:val="0"/>
      <w:marRight w:val="0"/>
      <w:marTop w:val="0"/>
      <w:marBottom w:val="0"/>
      <w:divBdr>
        <w:top w:val="none" w:sz="0" w:space="0" w:color="auto"/>
        <w:left w:val="none" w:sz="0" w:space="0" w:color="auto"/>
        <w:bottom w:val="none" w:sz="0" w:space="0" w:color="auto"/>
        <w:right w:val="none" w:sz="0" w:space="0" w:color="auto"/>
      </w:divBdr>
    </w:div>
    <w:div w:id="1546022374">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04726805">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25698612">
      <w:bodyDiv w:val="1"/>
      <w:marLeft w:val="0"/>
      <w:marRight w:val="0"/>
      <w:marTop w:val="0"/>
      <w:marBottom w:val="0"/>
      <w:divBdr>
        <w:top w:val="none" w:sz="0" w:space="0" w:color="auto"/>
        <w:left w:val="none" w:sz="0" w:space="0" w:color="auto"/>
        <w:bottom w:val="none" w:sz="0" w:space="0" w:color="auto"/>
        <w:right w:val="none" w:sz="0" w:space="0" w:color="auto"/>
      </w:divBdr>
      <w:divsChild>
        <w:div w:id="2045861033">
          <w:marLeft w:val="0"/>
          <w:marRight w:val="0"/>
          <w:marTop w:val="0"/>
          <w:marBottom w:val="0"/>
          <w:divBdr>
            <w:top w:val="none" w:sz="0" w:space="0" w:color="auto"/>
            <w:left w:val="none" w:sz="0" w:space="0" w:color="auto"/>
            <w:bottom w:val="none" w:sz="0" w:space="0" w:color="auto"/>
            <w:right w:val="none" w:sz="0" w:space="0" w:color="auto"/>
          </w:divBdr>
          <w:divsChild>
            <w:div w:id="405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656181150">
      <w:bodyDiv w:val="1"/>
      <w:marLeft w:val="0"/>
      <w:marRight w:val="0"/>
      <w:marTop w:val="0"/>
      <w:marBottom w:val="0"/>
      <w:divBdr>
        <w:top w:val="none" w:sz="0" w:space="0" w:color="auto"/>
        <w:left w:val="none" w:sz="0" w:space="0" w:color="auto"/>
        <w:bottom w:val="none" w:sz="0" w:space="0" w:color="auto"/>
        <w:right w:val="none" w:sz="0" w:space="0" w:color="auto"/>
      </w:divBdr>
    </w:div>
    <w:div w:id="1706982054">
      <w:bodyDiv w:val="1"/>
      <w:marLeft w:val="0"/>
      <w:marRight w:val="0"/>
      <w:marTop w:val="0"/>
      <w:marBottom w:val="0"/>
      <w:divBdr>
        <w:top w:val="none" w:sz="0" w:space="0" w:color="auto"/>
        <w:left w:val="none" w:sz="0" w:space="0" w:color="auto"/>
        <w:bottom w:val="none" w:sz="0" w:space="0" w:color="auto"/>
        <w:right w:val="none" w:sz="0" w:space="0" w:color="auto"/>
      </w:divBdr>
      <w:divsChild>
        <w:div w:id="457339508">
          <w:marLeft w:val="0"/>
          <w:marRight w:val="0"/>
          <w:marTop w:val="0"/>
          <w:marBottom w:val="0"/>
          <w:divBdr>
            <w:top w:val="none" w:sz="0" w:space="0" w:color="auto"/>
            <w:left w:val="none" w:sz="0" w:space="0" w:color="auto"/>
            <w:bottom w:val="none" w:sz="0" w:space="0" w:color="auto"/>
            <w:right w:val="none" w:sz="0" w:space="0" w:color="auto"/>
          </w:divBdr>
          <w:divsChild>
            <w:div w:id="1966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006">
      <w:bodyDiv w:val="1"/>
      <w:marLeft w:val="0"/>
      <w:marRight w:val="0"/>
      <w:marTop w:val="0"/>
      <w:marBottom w:val="0"/>
      <w:divBdr>
        <w:top w:val="none" w:sz="0" w:space="0" w:color="auto"/>
        <w:left w:val="none" w:sz="0" w:space="0" w:color="auto"/>
        <w:bottom w:val="none" w:sz="0" w:space="0" w:color="auto"/>
        <w:right w:val="none" w:sz="0" w:space="0" w:color="auto"/>
      </w:divBdr>
      <w:divsChild>
        <w:div w:id="616644402">
          <w:marLeft w:val="0"/>
          <w:marRight w:val="0"/>
          <w:marTop w:val="0"/>
          <w:marBottom w:val="0"/>
          <w:divBdr>
            <w:top w:val="none" w:sz="0" w:space="0" w:color="auto"/>
            <w:left w:val="none" w:sz="0" w:space="0" w:color="auto"/>
            <w:bottom w:val="none" w:sz="0" w:space="0" w:color="auto"/>
            <w:right w:val="none" w:sz="0" w:space="0" w:color="auto"/>
          </w:divBdr>
          <w:divsChild>
            <w:div w:id="144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71">
      <w:bodyDiv w:val="1"/>
      <w:marLeft w:val="0"/>
      <w:marRight w:val="0"/>
      <w:marTop w:val="0"/>
      <w:marBottom w:val="0"/>
      <w:divBdr>
        <w:top w:val="none" w:sz="0" w:space="0" w:color="auto"/>
        <w:left w:val="none" w:sz="0" w:space="0" w:color="auto"/>
        <w:bottom w:val="none" w:sz="0" w:space="0" w:color="auto"/>
        <w:right w:val="none" w:sz="0" w:space="0" w:color="auto"/>
      </w:divBdr>
      <w:divsChild>
        <w:div w:id="1547987331">
          <w:marLeft w:val="0"/>
          <w:marRight w:val="0"/>
          <w:marTop w:val="0"/>
          <w:marBottom w:val="0"/>
          <w:divBdr>
            <w:top w:val="none" w:sz="0" w:space="0" w:color="auto"/>
            <w:left w:val="none" w:sz="0" w:space="0" w:color="auto"/>
            <w:bottom w:val="none" w:sz="0" w:space="0" w:color="auto"/>
            <w:right w:val="none" w:sz="0" w:space="0" w:color="auto"/>
          </w:divBdr>
          <w:divsChild>
            <w:div w:id="147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097">
      <w:bodyDiv w:val="1"/>
      <w:marLeft w:val="0"/>
      <w:marRight w:val="0"/>
      <w:marTop w:val="0"/>
      <w:marBottom w:val="0"/>
      <w:divBdr>
        <w:top w:val="none" w:sz="0" w:space="0" w:color="auto"/>
        <w:left w:val="none" w:sz="0" w:space="0" w:color="auto"/>
        <w:bottom w:val="none" w:sz="0" w:space="0" w:color="auto"/>
        <w:right w:val="none" w:sz="0" w:space="0" w:color="auto"/>
      </w:divBdr>
    </w:div>
    <w:div w:id="1961569563">
      <w:bodyDiv w:val="1"/>
      <w:marLeft w:val="0"/>
      <w:marRight w:val="0"/>
      <w:marTop w:val="0"/>
      <w:marBottom w:val="0"/>
      <w:divBdr>
        <w:top w:val="none" w:sz="0" w:space="0" w:color="auto"/>
        <w:left w:val="none" w:sz="0" w:space="0" w:color="auto"/>
        <w:bottom w:val="none" w:sz="0" w:space="0" w:color="auto"/>
        <w:right w:val="none" w:sz="0" w:space="0" w:color="auto"/>
      </w:divBdr>
    </w:div>
    <w:div w:id="1966422145">
      <w:bodyDiv w:val="1"/>
      <w:marLeft w:val="0"/>
      <w:marRight w:val="0"/>
      <w:marTop w:val="0"/>
      <w:marBottom w:val="0"/>
      <w:divBdr>
        <w:top w:val="none" w:sz="0" w:space="0" w:color="auto"/>
        <w:left w:val="none" w:sz="0" w:space="0" w:color="auto"/>
        <w:bottom w:val="none" w:sz="0" w:space="0" w:color="auto"/>
        <w:right w:val="none" w:sz="0" w:space="0" w:color="auto"/>
      </w:divBdr>
    </w:div>
    <w:div w:id="1983263842">
      <w:bodyDiv w:val="1"/>
      <w:marLeft w:val="0"/>
      <w:marRight w:val="0"/>
      <w:marTop w:val="0"/>
      <w:marBottom w:val="0"/>
      <w:divBdr>
        <w:top w:val="none" w:sz="0" w:space="0" w:color="auto"/>
        <w:left w:val="none" w:sz="0" w:space="0" w:color="auto"/>
        <w:bottom w:val="none" w:sz="0" w:space="0" w:color="auto"/>
        <w:right w:val="none" w:sz="0" w:space="0" w:color="auto"/>
      </w:divBdr>
      <w:divsChild>
        <w:div w:id="465315339">
          <w:marLeft w:val="0"/>
          <w:marRight w:val="0"/>
          <w:marTop w:val="0"/>
          <w:marBottom w:val="0"/>
          <w:divBdr>
            <w:top w:val="none" w:sz="0" w:space="0" w:color="auto"/>
            <w:left w:val="none" w:sz="0" w:space="0" w:color="auto"/>
            <w:bottom w:val="none" w:sz="0" w:space="0" w:color="auto"/>
            <w:right w:val="none" w:sz="0" w:space="0" w:color="auto"/>
          </w:divBdr>
          <w:divsChild>
            <w:div w:id="4812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file:///C:\Users\Julio\OneDrive%20-%20Universidad%20Cat&#243;lica%20de%20Chile\papers\refgroup-social\output\images\figure1.pn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CB52-7222-4515-B4D3-C7AC03B2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44263</Words>
  <Characters>276202</Characters>
  <Application>Microsoft Office Word</Application>
  <DocSecurity>0</DocSecurity>
  <Lines>5114</Lines>
  <Paragraphs>854</Paragraphs>
  <ScaleCrop>false</ScaleCrop>
  <Company/>
  <LinksUpToDate>false</LinksUpToDate>
  <CharactersWithSpaces>319611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cp:lastModifiedBy>Julio César Iturra Sanhueza</cp:lastModifiedBy>
  <cp:revision>1881</cp:revision>
  <cp:lastPrinted>2024-11-14T07:41:00Z</cp:lastPrinted>
  <dcterms:created xsi:type="dcterms:W3CDTF">2024-12-09T21:55:00Z</dcterms:created>
  <dcterms:modified xsi:type="dcterms:W3CDTF">2025-10-27T14:03:00Z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id="ngoIcsRT"/&gt;&lt;style id="http://www.zotero.org/styles/apa-6th-edition-no-ampersand" locale="en-US" hasBibliography="1" bibliographyStyleHasBeenSet="1"/&gt;&lt;prefs&gt;&lt;pref name="fieldType" value="Field"/&gt;&lt;</vt:lpwstr>
  </property>
  <property fmtid="{D5CDD505-2E9C-101B-9397-08002B2CF9AE}" pid="3" name="ZOTERO_PREF_2">
    <vt:lpwstr>pref name="automaticJournalAbbreviations" value="true"/&gt;&lt;pref name="dontAskDelayCitationUpdates" value="true"/&gt;&lt;/prefs&gt;&lt;/data&gt;</vt:lpwstr>
  </property>
  <property fmtid="{D5CDD505-2E9C-101B-9397-08002B2CF9AE}" pid="4" name="GrammarlyDocumentId">
    <vt:lpwstr>498d0a34-3269-475b-966d-bec54eea73dc</vt:lpwstr>
  </property>
</Properties>
</file>